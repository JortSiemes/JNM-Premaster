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E93029" w:rsidRDefault="009062C2"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4674FB53">
            <wp:simplePos x="0" y="0"/>
            <wp:positionH relativeFrom="page">
              <wp:align>left</wp:align>
            </wp:positionH>
            <wp:positionV relativeFrom="paragraph">
              <wp:posOffset>-1290320</wp:posOffset>
            </wp:positionV>
            <wp:extent cx="10677525" cy="10677525"/>
            <wp:effectExtent l="0" t="0" r="9525" b="9525"/>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7752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29">
        <w:rPr>
          <w:rFonts w:ascii="Civil Premium" w:hAnsi="Civil Premium"/>
          <w:b/>
          <w:bCs/>
          <w:color w:val="FFFFFF" w:themeColor="background1"/>
          <w:sz w:val="72"/>
          <w:szCs w:val="72"/>
          <w:lang w:val="nl-NL"/>
        </w:rPr>
        <w:t>Schakelscriptie Jort Siemes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pre-master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1CC59E95"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Begeleider: Dhr. Jaap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B0269F"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Default="005977D0" w:rsidP="00F17684">
      <w:pPr>
        <w:rPr>
          <w:rFonts w:ascii="Times New Roman" w:hAnsi="Times New Roman" w:cs="Times New Roman"/>
          <w:lang w:val="nl-NL"/>
        </w:rPr>
      </w:pPr>
    </w:p>
    <w:p w14:paraId="41528872" w14:textId="77777777" w:rsidR="002972E6" w:rsidRDefault="002972E6" w:rsidP="00F17684">
      <w:pPr>
        <w:rPr>
          <w:rFonts w:ascii="Times New Roman" w:hAnsi="Times New Roman" w:cs="Times New Roman"/>
          <w:lang w:val="nl-NL"/>
        </w:rPr>
      </w:pPr>
    </w:p>
    <w:p w14:paraId="41882F66" w14:textId="77777777" w:rsidR="002972E6" w:rsidRPr="00D21EFF" w:rsidRDefault="002972E6"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674BC64E" w14:textId="1EF6A081" w:rsidR="00AA5840" w:rsidRDefault="005977D0">
          <w:pPr>
            <w:pStyle w:val="TOC1"/>
            <w:tabs>
              <w:tab w:val="right" w:leader="dot" w:pos="9350"/>
            </w:tabs>
            <w:rPr>
              <w:rFonts w:eastAsiaTheme="minorEastAsia"/>
              <w:noProof/>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4781530" w:history="1">
            <w:r w:rsidR="00AA5840" w:rsidRPr="002A7D17">
              <w:rPr>
                <w:rStyle w:val="Hyperlink"/>
                <w:rFonts w:ascii="Roboto" w:hAnsi="Roboto" w:cs="Times New Roman"/>
                <w:b/>
                <w:bCs/>
                <w:noProof/>
                <w:lang w:val="nl-NL"/>
              </w:rPr>
              <w:t>Inleiding</w:t>
            </w:r>
            <w:r w:rsidR="00AA5840">
              <w:rPr>
                <w:noProof/>
                <w:webHidden/>
              </w:rPr>
              <w:tab/>
            </w:r>
            <w:r w:rsidR="00AA5840">
              <w:rPr>
                <w:noProof/>
                <w:webHidden/>
              </w:rPr>
              <w:fldChar w:fldCharType="begin"/>
            </w:r>
            <w:r w:rsidR="00AA5840">
              <w:rPr>
                <w:noProof/>
                <w:webHidden/>
              </w:rPr>
              <w:instrText xml:space="preserve"> PAGEREF _Toc164781530 \h </w:instrText>
            </w:r>
            <w:r w:rsidR="00AA5840">
              <w:rPr>
                <w:noProof/>
                <w:webHidden/>
              </w:rPr>
            </w:r>
            <w:r w:rsidR="00AA5840">
              <w:rPr>
                <w:noProof/>
                <w:webHidden/>
              </w:rPr>
              <w:fldChar w:fldCharType="separate"/>
            </w:r>
            <w:r w:rsidR="00AA5840">
              <w:rPr>
                <w:noProof/>
                <w:webHidden/>
              </w:rPr>
              <w:t>3</w:t>
            </w:r>
            <w:r w:rsidR="00AA5840">
              <w:rPr>
                <w:noProof/>
                <w:webHidden/>
              </w:rPr>
              <w:fldChar w:fldCharType="end"/>
            </w:r>
          </w:hyperlink>
        </w:p>
        <w:p w14:paraId="61037B18" w14:textId="40441295" w:rsidR="00AA5840" w:rsidRDefault="00000000">
          <w:pPr>
            <w:pStyle w:val="TOC1"/>
            <w:tabs>
              <w:tab w:val="right" w:leader="dot" w:pos="9350"/>
            </w:tabs>
            <w:rPr>
              <w:rFonts w:eastAsiaTheme="minorEastAsia"/>
              <w:noProof/>
            </w:rPr>
          </w:pPr>
          <w:hyperlink w:anchor="_Toc164781531" w:history="1">
            <w:r w:rsidR="00AA5840" w:rsidRPr="002A7D17">
              <w:rPr>
                <w:rStyle w:val="Hyperlink"/>
                <w:rFonts w:ascii="Roboto" w:hAnsi="Roboto" w:cs="Times New Roman"/>
                <w:b/>
                <w:bCs/>
                <w:noProof/>
                <w:lang w:val="nl-NL"/>
              </w:rPr>
              <w:t>Theoretisch kader</w:t>
            </w:r>
            <w:r w:rsidR="00AA5840">
              <w:rPr>
                <w:noProof/>
                <w:webHidden/>
              </w:rPr>
              <w:tab/>
            </w:r>
            <w:r w:rsidR="00AA5840">
              <w:rPr>
                <w:noProof/>
                <w:webHidden/>
              </w:rPr>
              <w:fldChar w:fldCharType="begin"/>
            </w:r>
            <w:r w:rsidR="00AA5840">
              <w:rPr>
                <w:noProof/>
                <w:webHidden/>
              </w:rPr>
              <w:instrText xml:space="preserve"> PAGEREF _Toc164781531 \h </w:instrText>
            </w:r>
            <w:r w:rsidR="00AA5840">
              <w:rPr>
                <w:noProof/>
                <w:webHidden/>
              </w:rPr>
            </w:r>
            <w:r w:rsidR="00AA5840">
              <w:rPr>
                <w:noProof/>
                <w:webHidden/>
              </w:rPr>
              <w:fldChar w:fldCharType="separate"/>
            </w:r>
            <w:r w:rsidR="00AA5840">
              <w:rPr>
                <w:noProof/>
                <w:webHidden/>
              </w:rPr>
              <w:t>4</w:t>
            </w:r>
            <w:r w:rsidR="00AA5840">
              <w:rPr>
                <w:noProof/>
                <w:webHidden/>
              </w:rPr>
              <w:fldChar w:fldCharType="end"/>
            </w:r>
          </w:hyperlink>
        </w:p>
        <w:p w14:paraId="5D9642F9" w14:textId="459E6A59" w:rsidR="00AA5840" w:rsidRDefault="00000000">
          <w:pPr>
            <w:pStyle w:val="TOC3"/>
            <w:tabs>
              <w:tab w:val="right" w:leader="dot" w:pos="9350"/>
            </w:tabs>
            <w:rPr>
              <w:rFonts w:eastAsiaTheme="minorEastAsia"/>
              <w:noProof/>
            </w:rPr>
          </w:pPr>
          <w:hyperlink w:anchor="_Toc164781532" w:history="1">
            <w:r w:rsidR="00AA5840" w:rsidRPr="002A7D17">
              <w:rPr>
                <w:rStyle w:val="Hyperlink"/>
                <w:rFonts w:ascii="Roboto" w:hAnsi="Roboto"/>
                <w:b/>
                <w:bCs/>
                <w:noProof/>
                <w:lang w:val="nl-NL"/>
              </w:rPr>
              <w:t>Functies van lokale journalistiek:</w:t>
            </w:r>
            <w:r w:rsidR="00AA5840">
              <w:rPr>
                <w:noProof/>
                <w:webHidden/>
              </w:rPr>
              <w:tab/>
            </w:r>
            <w:r w:rsidR="00AA5840">
              <w:rPr>
                <w:noProof/>
                <w:webHidden/>
              </w:rPr>
              <w:fldChar w:fldCharType="begin"/>
            </w:r>
            <w:r w:rsidR="00AA5840">
              <w:rPr>
                <w:noProof/>
                <w:webHidden/>
              </w:rPr>
              <w:instrText xml:space="preserve"> PAGEREF _Toc164781532 \h </w:instrText>
            </w:r>
            <w:r w:rsidR="00AA5840">
              <w:rPr>
                <w:noProof/>
                <w:webHidden/>
              </w:rPr>
            </w:r>
            <w:r w:rsidR="00AA5840">
              <w:rPr>
                <w:noProof/>
                <w:webHidden/>
              </w:rPr>
              <w:fldChar w:fldCharType="separate"/>
            </w:r>
            <w:r w:rsidR="00AA5840">
              <w:rPr>
                <w:noProof/>
                <w:webHidden/>
              </w:rPr>
              <w:t>4</w:t>
            </w:r>
            <w:r w:rsidR="00AA5840">
              <w:rPr>
                <w:noProof/>
                <w:webHidden/>
              </w:rPr>
              <w:fldChar w:fldCharType="end"/>
            </w:r>
          </w:hyperlink>
        </w:p>
        <w:p w14:paraId="689442F1" w14:textId="2542AB1F" w:rsidR="00AA5840" w:rsidRDefault="00000000">
          <w:pPr>
            <w:pStyle w:val="TOC2"/>
            <w:tabs>
              <w:tab w:val="right" w:leader="dot" w:pos="9350"/>
            </w:tabs>
            <w:rPr>
              <w:rFonts w:eastAsiaTheme="minorEastAsia"/>
              <w:noProof/>
            </w:rPr>
          </w:pPr>
          <w:hyperlink w:anchor="_Toc164781533" w:history="1">
            <w:r w:rsidR="00AA5840" w:rsidRPr="002A7D17">
              <w:rPr>
                <w:rStyle w:val="Hyperlink"/>
                <w:rFonts w:ascii="Roboto" w:hAnsi="Roboto"/>
                <w:b/>
                <w:bCs/>
                <w:noProof/>
                <w:lang w:val="nl-NL"/>
              </w:rPr>
              <w:t>Redenen voor samenwerking en fusie van lokale kranten:</w:t>
            </w:r>
            <w:r w:rsidR="00AA5840">
              <w:rPr>
                <w:noProof/>
                <w:webHidden/>
              </w:rPr>
              <w:tab/>
            </w:r>
            <w:r w:rsidR="00AA5840">
              <w:rPr>
                <w:noProof/>
                <w:webHidden/>
              </w:rPr>
              <w:fldChar w:fldCharType="begin"/>
            </w:r>
            <w:r w:rsidR="00AA5840">
              <w:rPr>
                <w:noProof/>
                <w:webHidden/>
              </w:rPr>
              <w:instrText xml:space="preserve"> PAGEREF _Toc164781533 \h </w:instrText>
            </w:r>
            <w:r w:rsidR="00AA5840">
              <w:rPr>
                <w:noProof/>
                <w:webHidden/>
              </w:rPr>
            </w:r>
            <w:r w:rsidR="00AA5840">
              <w:rPr>
                <w:noProof/>
                <w:webHidden/>
              </w:rPr>
              <w:fldChar w:fldCharType="separate"/>
            </w:r>
            <w:r w:rsidR="00AA5840">
              <w:rPr>
                <w:noProof/>
                <w:webHidden/>
              </w:rPr>
              <w:t>5</w:t>
            </w:r>
            <w:r w:rsidR="00AA5840">
              <w:rPr>
                <w:noProof/>
                <w:webHidden/>
              </w:rPr>
              <w:fldChar w:fldCharType="end"/>
            </w:r>
          </w:hyperlink>
        </w:p>
        <w:p w14:paraId="1AD8F464" w14:textId="6BBD40BF" w:rsidR="00AA5840" w:rsidRDefault="00000000">
          <w:pPr>
            <w:pStyle w:val="TOC2"/>
            <w:tabs>
              <w:tab w:val="right" w:leader="dot" w:pos="9350"/>
            </w:tabs>
            <w:rPr>
              <w:rFonts w:eastAsiaTheme="minorEastAsia"/>
              <w:noProof/>
            </w:rPr>
          </w:pPr>
          <w:hyperlink w:anchor="_Toc164781534" w:history="1">
            <w:r w:rsidR="00AA5840" w:rsidRPr="002A7D17">
              <w:rPr>
                <w:rStyle w:val="Hyperlink"/>
                <w:rFonts w:ascii="Roboto" w:hAnsi="Roboto"/>
                <w:b/>
                <w:bCs/>
                <w:noProof/>
                <w:lang w:val="nl-NL"/>
              </w:rPr>
              <w:t>Inhoudelijke vergelijking van ‘Zenderstreek’ tegenover ‘Het Kontakt’</w:t>
            </w:r>
            <w:r w:rsidR="00AA5840">
              <w:rPr>
                <w:noProof/>
                <w:webHidden/>
              </w:rPr>
              <w:tab/>
            </w:r>
            <w:r w:rsidR="00AA5840">
              <w:rPr>
                <w:noProof/>
                <w:webHidden/>
              </w:rPr>
              <w:fldChar w:fldCharType="begin"/>
            </w:r>
            <w:r w:rsidR="00AA5840">
              <w:rPr>
                <w:noProof/>
                <w:webHidden/>
              </w:rPr>
              <w:instrText xml:space="preserve"> PAGEREF _Toc164781534 \h </w:instrText>
            </w:r>
            <w:r w:rsidR="00AA5840">
              <w:rPr>
                <w:noProof/>
                <w:webHidden/>
              </w:rPr>
            </w:r>
            <w:r w:rsidR="00AA5840">
              <w:rPr>
                <w:noProof/>
                <w:webHidden/>
              </w:rPr>
              <w:fldChar w:fldCharType="separate"/>
            </w:r>
            <w:r w:rsidR="00AA5840">
              <w:rPr>
                <w:noProof/>
                <w:webHidden/>
              </w:rPr>
              <w:t>6</w:t>
            </w:r>
            <w:r w:rsidR="00AA5840">
              <w:rPr>
                <w:noProof/>
                <w:webHidden/>
              </w:rPr>
              <w:fldChar w:fldCharType="end"/>
            </w:r>
          </w:hyperlink>
        </w:p>
        <w:p w14:paraId="102455D5" w14:textId="11EFA579" w:rsidR="00AA5840" w:rsidRDefault="00000000">
          <w:pPr>
            <w:pStyle w:val="TOC3"/>
            <w:tabs>
              <w:tab w:val="left" w:pos="880"/>
              <w:tab w:val="right" w:leader="dot" w:pos="9350"/>
            </w:tabs>
            <w:rPr>
              <w:rFonts w:eastAsiaTheme="minorEastAsia"/>
              <w:noProof/>
            </w:rPr>
          </w:pPr>
          <w:hyperlink w:anchor="_Toc164781535" w:history="1">
            <w:r w:rsidR="00AA5840" w:rsidRPr="002A7D17">
              <w:rPr>
                <w:rStyle w:val="Hyperlink"/>
                <w:rFonts w:ascii="Roboto" w:hAnsi="Roboto"/>
                <w:b/>
                <w:bCs/>
                <w:noProof/>
                <w:lang w:val="nl-NL"/>
              </w:rPr>
              <w:t>1.</w:t>
            </w:r>
            <w:r w:rsidR="00AA5840">
              <w:rPr>
                <w:rFonts w:eastAsiaTheme="minorEastAsia"/>
                <w:noProof/>
              </w:rPr>
              <w:tab/>
            </w:r>
            <w:r w:rsidR="00AA5840" w:rsidRPr="002A7D17">
              <w:rPr>
                <w:rStyle w:val="Hyperlink"/>
                <w:rFonts w:ascii="Roboto" w:hAnsi="Roboto"/>
                <w:b/>
                <w:bCs/>
                <w:noProof/>
                <w:lang w:val="nl-NL"/>
              </w:rPr>
              <w:t>Thematische focus</w:t>
            </w:r>
            <w:r w:rsidR="00AA5840">
              <w:rPr>
                <w:noProof/>
                <w:webHidden/>
              </w:rPr>
              <w:tab/>
            </w:r>
            <w:r w:rsidR="00AA5840">
              <w:rPr>
                <w:noProof/>
                <w:webHidden/>
              </w:rPr>
              <w:fldChar w:fldCharType="begin"/>
            </w:r>
            <w:r w:rsidR="00AA5840">
              <w:rPr>
                <w:noProof/>
                <w:webHidden/>
              </w:rPr>
              <w:instrText xml:space="preserve"> PAGEREF _Toc164781535 \h </w:instrText>
            </w:r>
            <w:r w:rsidR="00AA5840">
              <w:rPr>
                <w:noProof/>
                <w:webHidden/>
              </w:rPr>
            </w:r>
            <w:r w:rsidR="00AA5840">
              <w:rPr>
                <w:noProof/>
                <w:webHidden/>
              </w:rPr>
              <w:fldChar w:fldCharType="separate"/>
            </w:r>
            <w:r w:rsidR="00AA5840">
              <w:rPr>
                <w:noProof/>
                <w:webHidden/>
              </w:rPr>
              <w:t>6</w:t>
            </w:r>
            <w:r w:rsidR="00AA5840">
              <w:rPr>
                <w:noProof/>
                <w:webHidden/>
              </w:rPr>
              <w:fldChar w:fldCharType="end"/>
            </w:r>
          </w:hyperlink>
        </w:p>
        <w:p w14:paraId="5CFD7404" w14:textId="0A130981" w:rsidR="00AA5840" w:rsidRDefault="00000000">
          <w:pPr>
            <w:pStyle w:val="TOC3"/>
            <w:tabs>
              <w:tab w:val="left" w:pos="880"/>
              <w:tab w:val="right" w:leader="dot" w:pos="9350"/>
            </w:tabs>
            <w:rPr>
              <w:rFonts w:eastAsiaTheme="minorEastAsia"/>
              <w:noProof/>
            </w:rPr>
          </w:pPr>
          <w:hyperlink w:anchor="_Toc164781536" w:history="1">
            <w:r w:rsidR="00AA5840" w:rsidRPr="002A7D17">
              <w:rPr>
                <w:rStyle w:val="Hyperlink"/>
                <w:rFonts w:ascii="Roboto" w:hAnsi="Roboto"/>
                <w:b/>
                <w:bCs/>
                <w:noProof/>
                <w:lang w:val="nl-NL"/>
              </w:rPr>
              <w:t>2.</w:t>
            </w:r>
            <w:r w:rsidR="00AA5840">
              <w:rPr>
                <w:rFonts w:eastAsiaTheme="minorEastAsia"/>
                <w:noProof/>
              </w:rPr>
              <w:tab/>
            </w:r>
            <w:r w:rsidR="00AA5840" w:rsidRPr="002A7D17">
              <w:rPr>
                <w:rStyle w:val="Hyperlink"/>
                <w:rFonts w:ascii="Roboto" w:hAnsi="Roboto"/>
                <w:b/>
                <w:bCs/>
                <w:noProof/>
                <w:lang w:val="nl-NL"/>
              </w:rPr>
              <w:t>Gebruikte bronnen</w:t>
            </w:r>
            <w:r w:rsidR="00AA5840">
              <w:rPr>
                <w:noProof/>
                <w:webHidden/>
              </w:rPr>
              <w:tab/>
            </w:r>
            <w:r w:rsidR="00AA5840">
              <w:rPr>
                <w:noProof/>
                <w:webHidden/>
              </w:rPr>
              <w:fldChar w:fldCharType="begin"/>
            </w:r>
            <w:r w:rsidR="00AA5840">
              <w:rPr>
                <w:noProof/>
                <w:webHidden/>
              </w:rPr>
              <w:instrText xml:space="preserve"> PAGEREF _Toc164781536 \h </w:instrText>
            </w:r>
            <w:r w:rsidR="00AA5840">
              <w:rPr>
                <w:noProof/>
                <w:webHidden/>
              </w:rPr>
            </w:r>
            <w:r w:rsidR="00AA5840">
              <w:rPr>
                <w:noProof/>
                <w:webHidden/>
              </w:rPr>
              <w:fldChar w:fldCharType="separate"/>
            </w:r>
            <w:r w:rsidR="00AA5840">
              <w:rPr>
                <w:noProof/>
                <w:webHidden/>
              </w:rPr>
              <w:t>6</w:t>
            </w:r>
            <w:r w:rsidR="00AA5840">
              <w:rPr>
                <w:noProof/>
                <w:webHidden/>
              </w:rPr>
              <w:fldChar w:fldCharType="end"/>
            </w:r>
          </w:hyperlink>
        </w:p>
        <w:p w14:paraId="02589AAB" w14:textId="36474A7B" w:rsidR="00AA5840" w:rsidRDefault="00000000">
          <w:pPr>
            <w:pStyle w:val="TOC3"/>
            <w:tabs>
              <w:tab w:val="left" w:pos="880"/>
              <w:tab w:val="right" w:leader="dot" w:pos="9350"/>
            </w:tabs>
            <w:rPr>
              <w:rFonts w:eastAsiaTheme="minorEastAsia"/>
              <w:noProof/>
            </w:rPr>
          </w:pPr>
          <w:hyperlink w:anchor="_Toc164781537" w:history="1">
            <w:r w:rsidR="00AA5840" w:rsidRPr="002A7D17">
              <w:rPr>
                <w:rStyle w:val="Hyperlink"/>
                <w:rFonts w:ascii="Roboto" w:hAnsi="Roboto"/>
                <w:b/>
                <w:bCs/>
                <w:noProof/>
                <w:lang w:val="nl-NL"/>
              </w:rPr>
              <w:t>3.</w:t>
            </w:r>
            <w:r w:rsidR="00AA5840">
              <w:rPr>
                <w:rFonts w:eastAsiaTheme="minorEastAsia"/>
                <w:noProof/>
              </w:rPr>
              <w:tab/>
            </w:r>
            <w:r w:rsidR="00AA5840" w:rsidRPr="002A7D17">
              <w:rPr>
                <w:rStyle w:val="Hyperlink"/>
                <w:rFonts w:ascii="Roboto" w:hAnsi="Roboto"/>
                <w:b/>
                <w:bCs/>
                <w:noProof/>
                <w:lang w:val="nl-NL"/>
              </w:rPr>
              <w:t>Taalgebruik en framing</w:t>
            </w:r>
            <w:r w:rsidR="00AA5840">
              <w:rPr>
                <w:noProof/>
                <w:webHidden/>
              </w:rPr>
              <w:tab/>
            </w:r>
            <w:r w:rsidR="00AA5840">
              <w:rPr>
                <w:noProof/>
                <w:webHidden/>
              </w:rPr>
              <w:fldChar w:fldCharType="begin"/>
            </w:r>
            <w:r w:rsidR="00AA5840">
              <w:rPr>
                <w:noProof/>
                <w:webHidden/>
              </w:rPr>
              <w:instrText xml:space="preserve"> PAGEREF _Toc164781537 \h </w:instrText>
            </w:r>
            <w:r w:rsidR="00AA5840">
              <w:rPr>
                <w:noProof/>
                <w:webHidden/>
              </w:rPr>
            </w:r>
            <w:r w:rsidR="00AA5840">
              <w:rPr>
                <w:noProof/>
                <w:webHidden/>
              </w:rPr>
              <w:fldChar w:fldCharType="separate"/>
            </w:r>
            <w:r w:rsidR="00AA5840">
              <w:rPr>
                <w:noProof/>
                <w:webHidden/>
              </w:rPr>
              <w:t>6</w:t>
            </w:r>
            <w:r w:rsidR="00AA5840">
              <w:rPr>
                <w:noProof/>
                <w:webHidden/>
              </w:rPr>
              <w:fldChar w:fldCharType="end"/>
            </w:r>
          </w:hyperlink>
        </w:p>
        <w:p w14:paraId="1C32441A" w14:textId="0B9EAF87" w:rsidR="00AA5840" w:rsidRDefault="00000000">
          <w:pPr>
            <w:pStyle w:val="TOC3"/>
            <w:tabs>
              <w:tab w:val="left" w:pos="880"/>
              <w:tab w:val="right" w:leader="dot" w:pos="9350"/>
            </w:tabs>
            <w:rPr>
              <w:rFonts w:eastAsiaTheme="minorEastAsia"/>
              <w:noProof/>
            </w:rPr>
          </w:pPr>
          <w:hyperlink w:anchor="_Toc164781538" w:history="1">
            <w:r w:rsidR="00AA5840" w:rsidRPr="002A7D17">
              <w:rPr>
                <w:rStyle w:val="Hyperlink"/>
                <w:rFonts w:ascii="Roboto" w:hAnsi="Roboto"/>
                <w:b/>
                <w:bCs/>
                <w:noProof/>
                <w:lang w:val="nl-NL"/>
              </w:rPr>
              <w:t>4.</w:t>
            </w:r>
            <w:r w:rsidR="00AA5840">
              <w:rPr>
                <w:rFonts w:eastAsiaTheme="minorEastAsia"/>
                <w:noProof/>
              </w:rPr>
              <w:tab/>
            </w:r>
            <w:r w:rsidR="00AA5840" w:rsidRPr="002A7D17">
              <w:rPr>
                <w:rStyle w:val="Hyperlink"/>
                <w:rFonts w:ascii="Roboto" w:hAnsi="Roboto"/>
                <w:b/>
                <w:bCs/>
                <w:noProof/>
                <w:lang w:val="nl-NL"/>
              </w:rPr>
              <w:t>Ruimtelijke dekking</w:t>
            </w:r>
            <w:r w:rsidR="00AA5840">
              <w:rPr>
                <w:noProof/>
                <w:webHidden/>
              </w:rPr>
              <w:tab/>
            </w:r>
            <w:r w:rsidR="00AA5840">
              <w:rPr>
                <w:noProof/>
                <w:webHidden/>
              </w:rPr>
              <w:fldChar w:fldCharType="begin"/>
            </w:r>
            <w:r w:rsidR="00AA5840">
              <w:rPr>
                <w:noProof/>
                <w:webHidden/>
              </w:rPr>
              <w:instrText xml:space="preserve"> PAGEREF _Toc164781538 \h </w:instrText>
            </w:r>
            <w:r w:rsidR="00AA5840">
              <w:rPr>
                <w:noProof/>
                <w:webHidden/>
              </w:rPr>
            </w:r>
            <w:r w:rsidR="00AA5840">
              <w:rPr>
                <w:noProof/>
                <w:webHidden/>
              </w:rPr>
              <w:fldChar w:fldCharType="separate"/>
            </w:r>
            <w:r w:rsidR="00AA5840">
              <w:rPr>
                <w:noProof/>
                <w:webHidden/>
              </w:rPr>
              <w:t>6</w:t>
            </w:r>
            <w:r w:rsidR="00AA5840">
              <w:rPr>
                <w:noProof/>
                <w:webHidden/>
              </w:rPr>
              <w:fldChar w:fldCharType="end"/>
            </w:r>
          </w:hyperlink>
        </w:p>
        <w:p w14:paraId="4F6B52D8" w14:textId="66B66972" w:rsidR="00AA5840" w:rsidRDefault="00000000">
          <w:pPr>
            <w:pStyle w:val="TOC3"/>
            <w:tabs>
              <w:tab w:val="left" w:pos="880"/>
              <w:tab w:val="right" w:leader="dot" w:pos="9350"/>
            </w:tabs>
            <w:rPr>
              <w:rFonts w:eastAsiaTheme="minorEastAsia"/>
              <w:noProof/>
            </w:rPr>
          </w:pPr>
          <w:hyperlink w:anchor="_Toc164781539" w:history="1">
            <w:r w:rsidR="00AA5840" w:rsidRPr="002A7D17">
              <w:rPr>
                <w:rStyle w:val="Hyperlink"/>
                <w:rFonts w:ascii="Roboto" w:hAnsi="Roboto"/>
                <w:b/>
                <w:bCs/>
                <w:noProof/>
                <w:lang w:val="nl-NL"/>
              </w:rPr>
              <w:t>5.</w:t>
            </w:r>
            <w:r w:rsidR="00AA5840">
              <w:rPr>
                <w:rFonts w:eastAsiaTheme="minorEastAsia"/>
                <w:noProof/>
              </w:rPr>
              <w:tab/>
            </w:r>
            <w:r w:rsidR="00AA5840" w:rsidRPr="002A7D17">
              <w:rPr>
                <w:rStyle w:val="Hyperlink"/>
                <w:rFonts w:ascii="Roboto" w:hAnsi="Roboto"/>
                <w:b/>
                <w:bCs/>
                <w:noProof/>
                <w:lang w:val="nl-NL"/>
              </w:rPr>
              <w:t>Kwaliteit van de berichtgeving</w:t>
            </w:r>
            <w:r w:rsidR="00AA5840">
              <w:rPr>
                <w:noProof/>
                <w:webHidden/>
              </w:rPr>
              <w:tab/>
            </w:r>
            <w:r w:rsidR="00AA5840">
              <w:rPr>
                <w:noProof/>
                <w:webHidden/>
              </w:rPr>
              <w:fldChar w:fldCharType="begin"/>
            </w:r>
            <w:r w:rsidR="00AA5840">
              <w:rPr>
                <w:noProof/>
                <w:webHidden/>
              </w:rPr>
              <w:instrText xml:space="preserve"> PAGEREF _Toc164781539 \h </w:instrText>
            </w:r>
            <w:r w:rsidR="00AA5840">
              <w:rPr>
                <w:noProof/>
                <w:webHidden/>
              </w:rPr>
            </w:r>
            <w:r w:rsidR="00AA5840">
              <w:rPr>
                <w:noProof/>
                <w:webHidden/>
              </w:rPr>
              <w:fldChar w:fldCharType="separate"/>
            </w:r>
            <w:r w:rsidR="00AA5840">
              <w:rPr>
                <w:noProof/>
                <w:webHidden/>
              </w:rPr>
              <w:t>6</w:t>
            </w:r>
            <w:r w:rsidR="00AA5840">
              <w:rPr>
                <w:noProof/>
                <w:webHidden/>
              </w:rPr>
              <w:fldChar w:fldCharType="end"/>
            </w:r>
          </w:hyperlink>
        </w:p>
        <w:p w14:paraId="6355F831" w14:textId="0B036E92" w:rsidR="00AA5840" w:rsidRDefault="00000000">
          <w:pPr>
            <w:pStyle w:val="TOC1"/>
            <w:tabs>
              <w:tab w:val="right" w:leader="dot" w:pos="9350"/>
            </w:tabs>
            <w:rPr>
              <w:rFonts w:eastAsiaTheme="minorEastAsia"/>
              <w:noProof/>
            </w:rPr>
          </w:pPr>
          <w:hyperlink w:anchor="_Toc164781540" w:history="1">
            <w:r w:rsidR="00AA5840" w:rsidRPr="002A7D17">
              <w:rPr>
                <w:rStyle w:val="Hyperlink"/>
                <w:rFonts w:ascii="Times New Roman" w:hAnsi="Times New Roman" w:cs="Times New Roman"/>
                <w:noProof/>
                <w:lang w:val="nl-NL"/>
              </w:rPr>
              <w:t>Methode</w:t>
            </w:r>
            <w:r w:rsidR="00AA5840">
              <w:rPr>
                <w:noProof/>
                <w:webHidden/>
              </w:rPr>
              <w:tab/>
            </w:r>
            <w:r w:rsidR="00AA5840">
              <w:rPr>
                <w:noProof/>
                <w:webHidden/>
              </w:rPr>
              <w:fldChar w:fldCharType="begin"/>
            </w:r>
            <w:r w:rsidR="00AA5840">
              <w:rPr>
                <w:noProof/>
                <w:webHidden/>
              </w:rPr>
              <w:instrText xml:space="preserve"> PAGEREF _Toc164781540 \h </w:instrText>
            </w:r>
            <w:r w:rsidR="00AA5840">
              <w:rPr>
                <w:noProof/>
                <w:webHidden/>
              </w:rPr>
            </w:r>
            <w:r w:rsidR="00AA5840">
              <w:rPr>
                <w:noProof/>
                <w:webHidden/>
              </w:rPr>
              <w:fldChar w:fldCharType="separate"/>
            </w:r>
            <w:r w:rsidR="00AA5840">
              <w:rPr>
                <w:noProof/>
                <w:webHidden/>
              </w:rPr>
              <w:t>7</w:t>
            </w:r>
            <w:r w:rsidR="00AA5840">
              <w:rPr>
                <w:noProof/>
                <w:webHidden/>
              </w:rPr>
              <w:fldChar w:fldCharType="end"/>
            </w:r>
          </w:hyperlink>
        </w:p>
        <w:p w14:paraId="741F53D4" w14:textId="443F99C1" w:rsidR="00AA5840" w:rsidRDefault="00000000">
          <w:pPr>
            <w:pStyle w:val="TOC2"/>
            <w:tabs>
              <w:tab w:val="right" w:leader="dot" w:pos="9350"/>
            </w:tabs>
            <w:rPr>
              <w:rFonts w:eastAsiaTheme="minorEastAsia"/>
              <w:noProof/>
            </w:rPr>
          </w:pPr>
          <w:hyperlink w:anchor="_Toc164781541" w:history="1">
            <w:r w:rsidR="00AA5840" w:rsidRPr="002A7D17">
              <w:rPr>
                <w:rStyle w:val="Hyperlink"/>
                <w:rFonts w:ascii="Times New Roman" w:hAnsi="Times New Roman" w:cs="Times New Roman"/>
                <w:noProof/>
                <w:lang w:val="nl-NL"/>
              </w:rPr>
              <w:t>Semigestructureerde diepte-interviews</w:t>
            </w:r>
            <w:r w:rsidR="00AA5840">
              <w:rPr>
                <w:noProof/>
                <w:webHidden/>
              </w:rPr>
              <w:tab/>
            </w:r>
            <w:r w:rsidR="00AA5840">
              <w:rPr>
                <w:noProof/>
                <w:webHidden/>
              </w:rPr>
              <w:fldChar w:fldCharType="begin"/>
            </w:r>
            <w:r w:rsidR="00AA5840">
              <w:rPr>
                <w:noProof/>
                <w:webHidden/>
              </w:rPr>
              <w:instrText xml:space="preserve"> PAGEREF _Toc164781541 \h </w:instrText>
            </w:r>
            <w:r w:rsidR="00AA5840">
              <w:rPr>
                <w:noProof/>
                <w:webHidden/>
              </w:rPr>
            </w:r>
            <w:r w:rsidR="00AA5840">
              <w:rPr>
                <w:noProof/>
                <w:webHidden/>
              </w:rPr>
              <w:fldChar w:fldCharType="separate"/>
            </w:r>
            <w:r w:rsidR="00AA5840">
              <w:rPr>
                <w:noProof/>
                <w:webHidden/>
              </w:rPr>
              <w:t>7</w:t>
            </w:r>
            <w:r w:rsidR="00AA5840">
              <w:rPr>
                <w:noProof/>
                <w:webHidden/>
              </w:rPr>
              <w:fldChar w:fldCharType="end"/>
            </w:r>
          </w:hyperlink>
        </w:p>
        <w:p w14:paraId="70DFD8A9" w14:textId="07CB6995" w:rsidR="00AA5840" w:rsidRDefault="00000000">
          <w:pPr>
            <w:pStyle w:val="TOC1"/>
            <w:tabs>
              <w:tab w:val="right" w:leader="dot" w:pos="9350"/>
            </w:tabs>
            <w:rPr>
              <w:rFonts w:eastAsiaTheme="minorEastAsia"/>
              <w:noProof/>
            </w:rPr>
          </w:pPr>
          <w:hyperlink w:anchor="_Toc164781542" w:history="1">
            <w:r w:rsidR="00AA5840" w:rsidRPr="002A7D17">
              <w:rPr>
                <w:rStyle w:val="Hyperlink"/>
                <w:b/>
                <w:bCs/>
                <w:noProof/>
              </w:rPr>
              <w:t>Bronnen</w:t>
            </w:r>
            <w:r w:rsidR="00AA5840">
              <w:rPr>
                <w:noProof/>
                <w:webHidden/>
              </w:rPr>
              <w:tab/>
            </w:r>
            <w:r w:rsidR="00AA5840">
              <w:rPr>
                <w:noProof/>
                <w:webHidden/>
              </w:rPr>
              <w:fldChar w:fldCharType="begin"/>
            </w:r>
            <w:r w:rsidR="00AA5840">
              <w:rPr>
                <w:noProof/>
                <w:webHidden/>
              </w:rPr>
              <w:instrText xml:space="preserve"> PAGEREF _Toc164781542 \h </w:instrText>
            </w:r>
            <w:r w:rsidR="00AA5840">
              <w:rPr>
                <w:noProof/>
                <w:webHidden/>
              </w:rPr>
            </w:r>
            <w:r w:rsidR="00AA5840">
              <w:rPr>
                <w:noProof/>
                <w:webHidden/>
              </w:rPr>
              <w:fldChar w:fldCharType="separate"/>
            </w:r>
            <w:r w:rsidR="00AA5840">
              <w:rPr>
                <w:noProof/>
                <w:webHidden/>
              </w:rPr>
              <w:t>8</w:t>
            </w:r>
            <w:r w:rsidR="00AA5840">
              <w:rPr>
                <w:noProof/>
                <w:webHidden/>
              </w:rPr>
              <w:fldChar w:fldCharType="end"/>
            </w:r>
          </w:hyperlink>
        </w:p>
        <w:p w14:paraId="5F9FEC8E" w14:textId="5687B3EB" w:rsidR="005977D0" w:rsidRPr="00D21EFF" w:rsidRDefault="005977D0">
          <w:pPr>
            <w:rPr>
              <w:lang w:val="nl-NL"/>
            </w:rPr>
          </w:pPr>
          <w:r w:rsidRPr="00D21EFF">
            <w:rPr>
              <w:b/>
              <w:bCs/>
              <w:noProof/>
              <w:lang w:val="nl-NL"/>
            </w:rPr>
            <w:fldChar w:fldCharType="end"/>
          </w:r>
        </w:p>
      </w:sdtContent>
    </w:sdt>
    <w:p w14:paraId="32C85035" w14:textId="77777777" w:rsidR="002972E6" w:rsidRDefault="002972E6">
      <w:pPr>
        <w:rPr>
          <w:rFonts w:ascii="Roboto" w:eastAsiaTheme="majorEastAsia" w:hAnsi="Roboto" w:cs="Times New Roman"/>
          <w:b/>
          <w:bCs/>
          <w:sz w:val="28"/>
          <w:szCs w:val="28"/>
          <w:lang w:val="nl-NL"/>
        </w:rPr>
      </w:pPr>
      <w:r>
        <w:rPr>
          <w:rFonts w:ascii="Roboto" w:hAnsi="Roboto" w:cs="Times New Roman"/>
          <w:b/>
          <w:bCs/>
          <w:sz w:val="28"/>
          <w:szCs w:val="28"/>
          <w:lang w:val="nl-NL"/>
        </w:rPr>
        <w:br w:type="page"/>
      </w:r>
    </w:p>
    <w:p w14:paraId="5C5DA853" w14:textId="743F86F0" w:rsidR="00F17684" w:rsidRPr="00D21EFF" w:rsidRDefault="00790813" w:rsidP="00790813">
      <w:pPr>
        <w:pStyle w:val="Heading1"/>
        <w:rPr>
          <w:rFonts w:ascii="Roboto" w:hAnsi="Roboto" w:cs="Times New Roman"/>
          <w:b/>
          <w:bCs/>
          <w:color w:val="auto"/>
          <w:sz w:val="28"/>
          <w:szCs w:val="28"/>
          <w:lang w:val="nl-NL"/>
        </w:rPr>
      </w:pPr>
      <w:bookmarkStart w:id="0" w:name="_Toc164781530"/>
      <w:ins w:id="1" w:author="Jort Siemes" w:date="2024-05-19T18:29:00Z">
        <w:r>
          <w:rPr>
            <w:rFonts w:ascii="Roboto" w:hAnsi="Roboto" w:cs="Times New Roman"/>
            <w:b/>
            <w:bCs/>
            <w:color w:val="auto"/>
            <w:sz w:val="28"/>
            <w:szCs w:val="28"/>
            <w:lang w:val="nl-NL"/>
          </w:rPr>
          <w:lastRenderedPageBreak/>
          <w:t xml:space="preserve">1. </w:t>
        </w:r>
      </w:ins>
      <w:r w:rsidR="00F17684" w:rsidRPr="00D21EFF">
        <w:rPr>
          <w:rFonts w:ascii="Roboto" w:hAnsi="Roboto" w:cs="Times New Roman"/>
          <w:b/>
          <w:bCs/>
          <w:color w:val="auto"/>
          <w:sz w:val="28"/>
          <w:szCs w:val="28"/>
          <w:lang w:val="nl-NL"/>
        </w:rPr>
        <w:t>Inl</w:t>
      </w:r>
      <w:commentRangeStart w:id="2"/>
      <w:r w:rsidR="00F17684" w:rsidRPr="00D21EFF">
        <w:rPr>
          <w:rFonts w:ascii="Roboto" w:hAnsi="Roboto" w:cs="Times New Roman"/>
          <w:b/>
          <w:bCs/>
          <w:color w:val="auto"/>
          <w:sz w:val="28"/>
          <w:szCs w:val="28"/>
          <w:lang w:val="nl-NL"/>
        </w:rPr>
        <w:t>eiding</w:t>
      </w:r>
      <w:bookmarkEnd w:id="0"/>
      <w:commentRangeEnd w:id="2"/>
      <w:r w:rsidR="00E56BA0">
        <w:rPr>
          <w:rStyle w:val="CommentReference"/>
          <w:rFonts w:asciiTheme="minorHAnsi" w:eastAsiaTheme="minorHAnsi" w:hAnsiTheme="minorHAnsi" w:cstheme="minorBidi"/>
          <w:color w:val="auto"/>
        </w:rPr>
        <w:commentReference w:id="2"/>
      </w:r>
    </w:p>
    <w:p w14:paraId="271CDD24" w14:textId="2B35247A"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ins w:id="3" w:author="Jong, J.C. de (Jaap)" w:date="2024-04-23T16:49:00Z">
        <w:r w:rsidR="002D485E">
          <w:rPr>
            <w:rFonts w:ascii="Times New Roman" w:hAnsi="Times New Roman" w:cs="Times New Roman"/>
            <w:lang w:val="nl-NL"/>
          </w:rPr>
          <w:t>heef</w:t>
        </w:r>
        <w:del w:id="4" w:author="Jort Siemes" w:date="2024-05-19T18:30:00Z">
          <w:r w:rsidR="002D485E" w:rsidDel="00790813">
            <w:rPr>
              <w:rFonts w:ascii="Times New Roman" w:hAnsi="Times New Roman" w:cs="Times New Roman"/>
              <w:lang w:val="nl-NL"/>
            </w:rPr>
            <w:delText>t</w:delText>
          </w:r>
        </w:del>
      </w:ins>
      <w:del w:id="5" w:author="Jong, J.C. de (Jaap)" w:date="2024-04-23T16:49:00Z">
        <w:r w:rsidR="001E0C21" w:rsidRPr="00D21EFF" w:rsidDel="002D485E">
          <w:rPr>
            <w:rFonts w:ascii="Times New Roman" w:hAnsi="Times New Roman" w:cs="Times New Roman"/>
            <w:lang w:val="nl-NL"/>
          </w:rPr>
          <w:delText>is</w:delText>
        </w:r>
      </w:del>
      <w:ins w:id="6" w:author="Jong, J.C. de (Jaap)" w:date="2024-04-23T16:50:00Z">
        <w:r w:rsidR="002D485E" w:rsidRPr="002D485E">
          <w:rPr>
            <w:rFonts w:ascii="Times New Roman" w:hAnsi="Times New Roman" w:cs="Times New Roman"/>
            <w:lang w:val="nl-NL"/>
          </w:rPr>
          <w:t xml:space="preserve"> </w:t>
        </w:r>
        <w:r w:rsidR="002D485E" w:rsidRPr="00D21EFF">
          <w:rPr>
            <w:rFonts w:ascii="Times New Roman" w:hAnsi="Times New Roman" w:cs="Times New Roman"/>
            <w:lang w:val="nl-NL"/>
          </w:rPr>
          <w:t>de laatste twintig jaar</w:t>
        </w:r>
      </w:ins>
      <w:r w:rsidR="001E0C21" w:rsidRPr="00D21EFF">
        <w:rPr>
          <w:rFonts w:ascii="Times New Roman" w:hAnsi="Times New Roman" w:cs="Times New Roman"/>
          <w:lang w:val="nl-NL"/>
        </w:rPr>
        <w:t xml:space="preserve"> ingrijpende </w:t>
      </w:r>
      <w:del w:id="7" w:author="Jort Siemes" w:date="2024-05-19T18:31:00Z">
        <w:r w:rsidR="001E0C21" w:rsidRPr="00D21EFF" w:rsidDel="00790813">
          <w:rPr>
            <w:rFonts w:ascii="Times New Roman" w:hAnsi="Times New Roman" w:cs="Times New Roman"/>
            <w:lang w:val="nl-NL"/>
          </w:rPr>
          <w:delText xml:space="preserve">veranderingen in de laatste twintig jaar </w:delText>
        </w:r>
        <w:r w:rsidRPr="00D21EFF" w:rsidDel="00790813">
          <w:rPr>
            <w:rFonts w:ascii="Times New Roman" w:hAnsi="Times New Roman" w:cs="Times New Roman"/>
            <w:lang w:val="nl-NL"/>
          </w:rPr>
          <w:delText>ondergaa</w:delText>
        </w:r>
        <w:r w:rsidR="001E0C21" w:rsidRPr="00D21EFF" w:rsidDel="00790813">
          <w:rPr>
            <w:rFonts w:ascii="Times New Roman" w:hAnsi="Times New Roman" w:cs="Times New Roman"/>
            <w:lang w:val="nl-NL"/>
          </w:rPr>
          <w:delText>n</w:delText>
        </w:r>
      </w:del>
      <w:ins w:id="8" w:author="Jort Siemes" w:date="2024-05-19T18:31:00Z">
        <w:r w:rsidR="00790813">
          <w:rPr>
            <w:rFonts w:ascii="Times New Roman" w:hAnsi="Times New Roman" w:cs="Times New Roman"/>
            <w:lang w:val="nl-NL"/>
          </w:rPr>
          <w:t>veranderingen onder</w:t>
        </w:r>
      </w:ins>
      <w:r w:rsidRPr="00D21EFF">
        <w:rPr>
          <w:rFonts w:ascii="Times New Roman" w:hAnsi="Times New Roman" w:cs="Times New Roman"/>
          <w:lang w:val="nl-NL"/>
        </w:rPr>
        <w:t xml:space="preserve">. Kleine regionale kranten, die ooit als de spreekbuis van lokale gemeenschappen fungeerden, worden steeds vaker </w:t>
      </w:r>
      <w:commentRangeStart w:id="9"/>
      <w:r w:rsidRPr="00D21EFF">
        <w:rPr>
          <w:rFonts w:ascii="Times New Roman" w:hAnsi="Times New Roman" w:cs="Times New Roman"/>
          <w:lang w:val="nl-NL"/>
        </w:rPr>
        <w:t xml:space="preserve">opgenomen in grotere mediagroepen als onderdeel van een strategie om operationele efficiëntie te vergroten en economische schaalvoordelen te </w:t>
      </w:r>
      <w:proofErr w:type="spellStart"/>
      <w:r w:rsidRPr="00D21EFF">
        <w:rPr>
          <w:rFonts w:ascii="Times New Roman" w:hAnsi="Times New Roman" w:cs="Times New Roman"/>
          <w:lang w:val="nl-NL"/>
        </w:rPr>
        <w:t>behalen</w:t>
      </w:r>
      <w:commentRangeEnd w:id="9"/>
      <w:r w:rsidR="002D485E">
        <w:rPr>
          <w:rStyle w:val="CommentReference"/>
        </w:rPr>
        <w:commentReference w:id="9"/>
      </w:r>
      <w:ins w:id="10" w:author="Jong, J.C. de (Jaap)" w:date="2024-04-23T16:51:00Z">
        <w:r w:rsidR="002D485E">
          <w:rPr>
            <w:rFonts w:ascii="Times New Roman" w:hAnsi="Times New Roman" w:cs="Times New Roman"/>
            <w:lang w:val="nl-NL"/>
          </w:rPr>
          <w:t>genei</w:t>
        </w:r>
      </w:ins>
      <w:proofErr w:type="spellEnd"/>
      <w:r w:rsidRPr="00D21EFF">
        <w:rPr>
          <w:rFonts w:ascii="Times New Roman" w:hAnsi="Times New Roman" w:cs="Times New Roman"/>
          <w:lang w:val="nl-NL"/>
        </w:rPr>
        <w:t xml:space="preserve">.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w:t>
      </w:r>
      <w:commentRangeStart w:id="11"/>
      <w:r w:rsidRPr="00D21EFF">
        <w:rPr>
          <w:rFonts w:ascii="Times New Roman" w:hAnsi="Times New Roman" w:cs="Times New Roman"/>
          <w:lang w:val="nl-NL"/>
        </w:rPr>
        <w:t>entiteit</w:t>
      </w:r>
      <w:commentRangeEnd w:id="11"/>
      <w:r w:rsidR="002D485E">
        <w:rPr>
          <w:rStyle w:val="CommentReference"/>
        </w:rPr>
        <w:commentReference w:id="11"/>
      </w:r>
      <w:r w:rsidRPr="00D21EFF">
        <w:rPr>
          <w:rFonts w:ascii="Times New Roman" w:hAnsi="Times New Roman" w:cs="Times New Roman"/>
          <w:lang w:val="nl-NL"/>
        </w:rPr>
        <w:t xml:space="preserve">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5412C3DA" w14:textId="77777777" w:rsidR="00E56BA0" w:rsidRDefault="00F17684" w:rsidP="00F17684">
      <w:pPr>
        <w:rPr>
          <w:ins w:id="12" w:author="Jong, J.C. de (Jaap)" w:date="2024-04-23T16:55:00Z"/>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w:t>
      </w:r>
      <w:commentRangeStart w:id="13"/>
      <w:r w:rsidRPr="00D21EFF">
        <w:rPr>
          <w:rFonts w:ascii="Times New Roman" w:hAnsi="Times New Roman" w:cs="Times New Roman"/>
          <w:lang w:val="nl-NL"/>
        </w:rPr>
        <w:t xml:space="preserve">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w:t>
      </w:r>
      <w:commentRangeEnd w:id="13"/>
      <w:r w:rsidR="002D485E">
        <w:rPr>
          <w:rStyle w:val="CommentReference"/>
        </w:rPr>
        <w:commentReference w:id="13"/>
      </w:r>
      <w:r w:rsidRPr="00D21EFF">
        <w:rPr>
          <w:rFonts w:ascii="Times New Roman" w:hAnsi="Times New Roman" w:cs="Times New Roman"/>
          <w:lang w:val="nl-NL"/>
        </w:rPr>
        <w:t>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p>
    <w:p w14:paraId="16690B4E" w14:textId="55A91EE3" w:rsidR="00F17684" w:rsidRPr="00D21EFF" w:rsidRDefault="002D485E" w:rsidP="00F17684">
      <w:pPr>
        <w:rPr>
          <w:rFonts w:ascii="Times New Roman" w:hAnsi="Times New Roman" w:cs="Times New Roman"/>
          <w:lang w:val="nl-NL"/>
        </w:rPr>
      </w:pPr>
      <w:ins w:id="14" w:author="Jong, J.C. de (Jaap)" w:date="2024-04-23T16:54:00Z">
        <w:r>
          <w:rPr>
            <w:rFonts w:ascii="Times New Roman" w:hAnsi="Times New Roman" w:cs="Times New Roman"/>
            <w:lang w:val="nl-NL"/>
          </w:rPr>
          <w:t xml:space="preserve">De hoofdvraag van dit onderzoek is dan ook: </w:t>
        </w:r>
      </w:ins>
      <w:r w:rsidR="00AF3F06" w:rsidRPr="00E56BA0">
        <w:rPr>
          <w:rFonts w:ascii="Times New Roman" w:hAnsi="Times New Roman" w:cs="Times New Roman"/>
          <w:i/>
          <w:iCs/>
          <w:lang w:val="nl-NL"/>
          <w:rPrChange w:id="15" w:author="Jong, J.C. de (Jaap)" w:date="2024-04-23T16:55:00Z">
            <w:rPr>
              <w:rFonts w:ascii="Times New Roman" w:hAnsi="Times New Roman" w:cs="Times New Roman"/>
              <w:lang w:val="nl-NL"/>
            </w:rPr>
          </w:rPrChange>
        </w:rPr>
        <w:t xml:space="preserve">"Wat zijn de implicaties van een fusie van kleine regionale kranten, zoals de Zenderstreek van IJsselstein, binnen een grotere entiteit zoals Het </w:t>
      </w:r>
      <w:proofErr w:type="spellStart"/>
      <w:r w:rsidR="00AF3F06" w:rsidRPr="00E56BA0">
        <w:rPr>
          <w:rFonts w:ascii="Times New Roman" w:hAnsi="Times New Roman" w:cs="Times New Roman"/>
          <w:i/>
          <w:iCs/>
          <w:lang w:val="nl-NL"/>
          <w:rPrChange w:id="16" w:author="Jong, J.C. de (Jaap)" w:date="2024-04-23T16:55:00Z">
            <w:rPr>
              <w:rFonts w:ascii="Times New Roman" w:hAnsi="Times New Roman" w:cs="Times New Roman"/>
              <w:lang w:val="nl-NL"/>
            </w:rPr>
          </w:rPrChange>
        </w:rPr>
        <w:t>Kontakt</w:t>
      </w:r>
      <w:proofErr w:type="spellEnd"/>
      <w:r w:rsidR="00AF3F06" w:rsidRPr="00E56BA0">
        <w:rPr>
          <w:rFonts w:ascii="Times New Roman" w:hAnsi="Times New Roman" w:cs="Times New Roman"/>
          <w:i/>
          <w:iCs/>
          <w:lang w:val="nl-NL"/>
          <w:rPrChange w:id="17" w:author="Jong, J.C. de (Jaap)" w:date="2024-04-23T16:55:00Z">
            <w:rPr>
              <w:rFonts w:ascii="Times New Roman" w:hAnsi="Times New Roman" w:cs="Times New Roman"/>
              <w:lang w:val="nl-NL"/>
            </w:rPr>
          </w:rPrChange>
        </w:rPr>
        <w:t>, voor de inhoudelijke samenstelling en functie van de krant?"</w:t>
      </w:r>
    </w:p>
    <w:p w14:paraId="55F5CC76" w14:textId="313CBC8E" w:rsidR="00835994" w:rsidRDefault="00E56BA0" w:rsidP="00F17684">
      <w:pPr>
        <w:rPr>
          <w:ins w:id="18" w:author="Jong, J.C. de (Jaap)" w:date="2024-04-23T16:55:00Z"/>
          <w:rFonts w:ascii="Times New Roman" w:hAnsi="Times New Roman" w:cs="Times New Roman"/>
          <w:lang w:val="nl-NL"/>
        </w:rPr>
      </w:pPr>
      <w:ins w:id="19" w:author="Jong, J.C. de (Jaap)" w:date="2024-04-23T16:55:00Z">
        <w:r>
          <w:rPr>
            <w:rFonts w:ascii="Times New Roman" w:hAnsi="Times New Roman" w:cs="Times New Roman"/>
            <w:lang w:val="nl-NL"/>
          </w:rPr>
          <w:t>Methode</w:t>
        </w:r>
      </w:ins>
    </w:p>
    <w:p w14:paraId="43241CD5" w14:textId="4EFFE490" w:rsidR="00E56BA0" w:rsidRDefault="00E56BA0" w:rsidP="00F17684">
      <w:pPr>
        <w:rPr>
          <w:ins w:id="20" w:author="Jong, J.C. de (Jaap)" w:date="2024-04-23T16:56:00Z"/>
          <w:rFonts w:ascii="Times New Roman" w:hAnsi="Times New Roman" w:cs="Times New Roman"/>
          <w:lang w:val="nl-NL"/>
        </w:rPr>
      </w:pPr>
      <w:ins w:id="21" w:author="Jong, J.C. de (Jaap)" w:date="2024-04-23T16:55:00Z">
        <w:r>
          <w:rPr>
            <w:rFonts w:ascii="Times New Roman" w:hAnsi="Times New Roman" w:cs="Times New Roman"/>
            <w:lang w:val="nl-NL"/>
          </w:rPr>
          <w:t>We</w:t>
        </w:r>
      </w:ins>
      <w:ins w:id="22" w:author="Jong, J.C. de (Jaap)" w:date="2024-04-23T16:56:00Z">
        <w:r>
          <w:rPr>
            <w:rFonts w:ascii="Times New Roman" w:hAnsi="Times New Roman" w:cs="Times New Roman"/>
            <w:lang w:val="nl-NL"/>
          </w:rPr>
          <w:t xml:space="preserve">tenschappelijk </w:t>
        </w:r>
        <w:proofErr w:type="spellStart"/>
        <w:r>
          <w:rPr>
            <w:rFonts w:ascii="Times New Roman" w:hAnsi="Times New Roman" w:cs="Times New Roman"/>
            <w:lang w:val="nl-NL"/>
          </w:rPr>
          <w:t>belang’Maatschappelijk</w:t>
        </w:r>
        <w:proofErr w:type="spellEnd"/>
        <w:r>
          <w:rPr>
            <w:rFonts w:ascii="Times New Roman" w:hAnsi="Times New Roman" w:cs="Times New Roman"/>
            <w:lang w:val="nl-NL"/>
          </w:rPr>
          <w:t xml:space="preserve"> belang</w:t>
        </w:r>
      </w:ins>
    </w:p>
    <w:p w14:paraId="7C00C71D" w14:textId="77777777" w:rsidR="00E56BA0" w:rsidRDefault="00E56BA0" w:rsidP="00F17684">
      <w:pPr>
        <w:rPr>
          <w:ins w:id="23" w:author="Jong, J.C. de (Jaap)" w:date="2024-04-23T16:57:00Z"/>
          <w:rFonts w:ascii="Times New Roman" w:hAnsi="Times New Roman" w:cs="Times New Roman"/>
          <w:lang w:val="nl-NL"/>
        </w:rPr>
      </w:pPr>
      <w:ins w:id="24" w:author="Jong, J.C. de (Jaap)" w:date="2024-04-23T16:56:00Z">
        <w:r>
          <w:rPr>
            <w:rFonts w:ascii="Times New Roman" w:hAnsi="Times New Roman" w:cs="Times New Roman"/>
            <w:lang w:val="nl-NL"/>
          </w:rPr>
          <w:t>Alinea</w:t>
        </w:r>
      </w:ins>
      <w:ins w:id="25" w:author="Jong, J.C. de (Jaap)" w:date="2024-04-23T16:57:00Z">
        <w:r>
          <w:rPr>
            <w:rFonts w:ascii="Times New Roman" w:hAnsi="Times New Roman" w:cs="Times New Roman"/>
            <w:lang w:val="nl-NL"/>
          </w:rPr>
          <w:t>:</w:t>
        </w:r>
      </w:ins>
    </w:p>
    <w:p w14:paraId="50B52BB1" w14:textId="25BA6D53" w:rsidR="00E56BA0" w:rsidRPr="00D21EFF" w:rsidRDefault="00E56BA0" w:rsidP="00F17684">
      <w:pPr>
        <w:rPr>
          <w:rFonts w:ascii="Times New Roman" w:hAnsi="Times New Roman" w:cs="Times New Roman"/>
          <w:lang w:val="nl-NL"/>
        </w:rPr>
      </w:pPr>
      <w:ins w:id="26" w:author="Jong, J.C. de (Jaap)" w:date="2024-04-23T16:56:00Z">
        <w:r>
          <w:rPr>
            <w:rFonts w:ascii="Times New Roman" w:hAnsi="Times New Roman" w:cs="Times New Roman"/>
            <w:lang w:val="nl-NL"/>
          </w:rPr>
          <w:t>De opbouw van deze scriptie is als volgt. In hoofdstuk 2 wordt het theoretis</w:t>
        </w:r>
      </w:ins>
      <w:ins w:id="27" w:author="Jong, J.C. de (Jaap)" w:date="2024-04-23T16:57:00Z">
        <w:r>
          <w:rPr>
            <w:rFonts w:ascii="Times New Roman" w:hAnsi="Times New Roman" w:cs="Times New Roman"/>
            <w:lang w:val="nl-NL"/>
          </w:rPr>
          <w:t>ch kader geschetst, waarin ...</w:t>
        </w:r>
      </w:ins>
    </w:p>
    <w:p w14:paraId="0670A0B8" w14:textId="77777777" w:rsidR="00A67605" w:rsidRDefault="00A67605">
      <w:pPr>
        <w:rPr>
          <w:rFonts w:ascii="Roboto" w:eastAsiaTheme="majorEastAsia" w:hAnsi="Roboto" w:cs="Times New Roman"/>
          <w:b/>
          <w:bCs/>
          <w:sz w:val="28"/>
          <w:szCs w:val="28"/>
          <w:lang w:val="nl-NL"/>
        </w:rPr>
      </w:pPr>
      <w:r>
        <w:rPr>
          <w:rFonts w:ascii="Roboto" w:hAnsi="Roboto" w:cs="Times New Roman"/>
          <w:b/>
          <w:bCs/>
          <w:sz w:val="28"/>
          <w:szCs w:val="28"/>
          <w:lang w:val="nl-NL"/>
        </w:rPr>
        <w:br w:type="page"/>
      </w:r>
    </w:p>
    <w:p w14:paraId="06AF9283" w14:textId="0078C632" w:rsidR="008359A5" w:rsidRDefault="0046220A" w:rsidP="00D6443B">
      <w:pPr>
        <w:pStyle w:val="Heading1"/>
        <w:rPr>
          <w:ins w:id="28" w:author="Jong, J.C. de (Jaap)" w:date="2024-04-23T16:57:00Z"/>
          <w:rFonts w:ascii="Roboto" w:hAnsi="Roboto" w:cs="Times New Roman"/>
          <w:b/>
          <w:bCs/>
          <w:color w:val="auto"/>
          <w:sz w:val="36"/>
          <w:szCs w:val="36"/>
          <w:lang w:val="nl-NL"/>
        </w:rPr>
      </w:pPr>
      <w:bookmarkStart w:id="29" w:name="_Toc164781531"/>
      <w:ins w:id="30" w:author="Jong, J.C. de (Jaap)" w:date="2024-04-23T17:00:00Z">
        <w:r>
          <w:rPr>
            <w:rFonts w:ascii="Roboto" w:hAnsi="Roboto" w:cs="Times New Roman"/>
            <w:b/>
            <w:bCs/>
            <w:color w:val="auto"/>
            <w:sz w:val="36"/>
            <w:szCs w:val="36"/>
            <w:lang w:val="nl-NL"/>
          </w:rPr>
          <w:lastRenderedPageBreak/>
          <w:t xml:space="preserve">2 </w:t>
        </w:r>
      </w:ins>
      <w:r w:rsidR="00835994" w:rsidRPr="00940E31">
        <w:rPr>
          <w:rFonts w:ascii="Roboto" w:hAnsi="Roboto" w:cs="Times New Roman"/>
          <w:b/>
          <w:bCs/>
          <w:color w:val="auto"/>
          <w:sz w:val="36"/>
          <w:szCs w:val="36"/>
          <w:lang w:val="nl-NL"/>
        </w:rPr>
        <w:t>Theoretisch kader</w:t>
      </w:r>
      <w:bookmarkEnd w:id="29"/>
    </w:p>
    <w:p w14:paraId="7E012F0D" w14:textId="59870A87" w:rsidR="00E56BA0" w:rsidRPr="00E56BA0" w:rsidRDefault="00E56BA0">
      <w:pPr>
        <w:rPr>
          <w:lang w:val="nl-NL"/>
          <w:rPrChange w:id="31" w:author="Jong, J.C. de (Jaap)" w:date="2024-04-23T16:57:00Z">
            <w:rPr>
              <w:rFonts w:ascii="Roboto" w:hAnsi="Roboto" w:cs="Times New Roman"/>
              <w:b/>
              <w:bCs/>
              <w:color w:val="auto"/>
              <w:sz w:val="36"/>
              <w:szCs w:val="36"/>
              <w:lang w:val="nl-NL"/>
            </w:rPr>
          </w:rPrChange>
        </w:rPr>
        <w:pPrChange w:id="32" w:author="Jong, J.C. de (Jaap)" w:date="2024-04-23T16:57:00Z">
          <w:pPr>
            <w:pStyle w:val="Heading1"/>
          </w:pPr>
        </w:pPrChange>
      </w:pPr>
      <w:ins w:id="33" w:author="Jong, J.C. de (Jaap)" w:date="2024-04-23T16:57:00Z">
        <w:r>
          <w:rPr>
            <w:lang w:val="nl-NL"/>
          </w:rPr>
          <w:t>Inleidende alinea ontbreekt</w:t>
        </w:r>
      </w:ins>
    </w:p>
    <w:p w14:paraId="2E61292A" w14:textId="77777777" w:rsidR="00C34EE4" w:rsidRPr="00D21EFF" w:rsidRDefault="00C34EE4" w:rsidP="008359A5">
      <w:pPr>
        <w:rPr>
          <w:lang w:val="nl-NL"/>
        </w:rPr>
      </w:pPr>
    </w:p>
    <w:p w14:paraId="0D759936" w14:textId="61162C13" w:rsidR="00CD55A3" w:rsidRPr="00D21EFF" w:rsidRDefault="0046220A" w:rsidP="00CD55A3">
      <w:pPr>
        <w:pStyle w:val="Heading3"/>
        <w:rPr>
          <w:rFonts w:ascii="Roboto" w:hAnsi="Roboto"/>
          <w:b/>
          <w:bCs/>
          <w:color w:val="auto"/>
          <w:sz w:val="26"/>
          <w:szCs w:val="26"/>
          <w:lang w:val="nl-NL"/>
        </w:rPr>
      </w:pPr>
      <w:bookmarkStart w:id="34" w:name="_Toc164781532"/>
      <w:ins w:id="35" w:author="Jong, J.C. de (Jaap)" w:date="2024-04-23T17:00:00Z">
        <w:r>
          <w:rPr>
            <w:rFonts w:ascii="Roboto" w:hAnsi="Roboto"/>
            <w:b/>
            <w:bCs/>
            <w:color w:val="auto"/>
            <w:sz w:val="26"/>
            <w:szCs w:val="26"/>
            <w:lang w:val="nl-NL"/>
          </w:rPr>
          <w:t xml:space="preserve">2.1 </w:t>
        </w:r>
      </w:ins>
      <w:r w:rsidR="00616B93">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sidR="00616B93">
        <w:rPr>
          <w:rFonts w:ascii="Roboto" w:hAnsi="Roboto"/>
          <w:b/>
          <w:bCs/>
          <w:color w:val="auto"/>
          <w:sz w:val="26"/>
          <w:szCs w:val="26"/>
          <w:lang w:val="nl-NL"/>
        </w:rPr>
        <w:t>journalistiek</w:t>
      </w:r>
      <w:del w:id="36" w:author="Jong, J.C. de (Jaap)" w:date="2024-04-23T16:57:00Z">
        <w:r w:rsidR="00CD55A3" w:rsidRPr="00D21EFF" w:rsidDel="00E56BA0">
          <w:rPr>
            <w:rFonts w:ascii="Roboto" w:hAnsi="Roboto"/>
            <w:b/>
            <w:bCs/>
            <w:color w:val="auto"/>
            <w:sz w:val="26"/>
            <w:szCs w:val="26"/>
            <w:lang w:val="nl-NL"/>
          </w:rPr>
          <w:delText>:</w:delText>
        </w:r>
      </w:del>
      <w:bookmarkEnd w:id="34"/>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w:t>
      </w:r>
      <w:commentRangeStart w:id="37"/>
      <w:r w:rsidRPr="00D21EFF">
        <w:rPr>
          <w:rFonts w:ascii="Times New Roman" w:hAnsi="Times New Roman" w:cs="Times New Roman"/>
          <w:lang w:val="nl-NL"/>
        </w:rPr>
        <w:t>lokale overheid.</w:t>
      </w:r>
      <w:r w:rsidR="003B2DDF" w:rsidRPr="00D21EFF">
        <w:rPr>
          <w:rFonts w:ascii="Times New Roman" w:hAnsi="Times New Roman" w:cs="Times New Roman"/>
          <w:lang w:val="nl-NL"/>
        </w:rPr>
        <w:t xml:space="preserve"> </w:t>
      </w:r>
      <w:commentRangeEnd w:id="37"/>
      <w:r w:rsidR="00E56BA0">
        <w:rPr>
          <w:rStyle w:val="CommentReference"/>
        </w:rPr>
        <w:commentReference w:id="37"/>
      </w:r>
      <w:r w:rsidR="003B2DDF" w:rsidRPr="00D21EFF">
        <w:rPr>
          <w:rFonts w:ascii="Times New Roman" w:hAnsi="Times New Roman" w:cs="Times New Roman"/>
          <w:lang w:val="nl-NL"/>
        </w:rPr>
        <w:t>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6324A8DD" w:rsidR="00616B93" w:rsidRDefault="000B770C" w:rsidP="000B770C">
      <w:pPr>
        <w:rPr>
          <w:rFonts w:ascii="Times New Roman" w:hAnsi="Times New Roman" w:cs="Times New Roman"/>
          <w:lang w:val="nl-NL"/>
        </w:rPr>
      </w:pPr>
      <w:r>
        <w:rPr>
          <w:rFonts w:ascii="Times New Roman" w:hAnsi="Times New Roman" w:cs="Times New Roman"/>
          <w:lang w:val="nl-NL"/>
        </w:rPr>
        <w:t xml:space="preserve">Om deze functies vanuit het perspectief van lezers te omschrijven heeft </w:t>
      </w:r>
      <w:sdt>
        <w:sdtPr>
          <w:rPr>
            <w:rFonts w:ascii="Times New Roman" w:hAnsi="Times New Roman" w:cs="Times New Roman"/>
            <w:lang w:val="nl-NL"/>
          </w:rPr>
          <w:id w:val="-984315100"/>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CITATION Ire20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(Meijer, 2020)</w:t>
          </w:r>
          <w:r>
            <w:rPr>
              <w:rFonts w:ascii="Times New Roman" w:hAnsi="Times New Roman" w:cs="Times New Roman"/>
              <w:lang w:val="nl-NL"/>
            </w:rPr>
            <w:fldChar w:fldCharType="end"/>
          </w:r>
        </w:sdtContent>
      </w:sdt>
      <w:r>
        <w:rPr>
          <w:rFonts w:ascii="Times New Roman" w:hAnsi="Times New Roman" w:cs="Times New Roman"/>
          <w:lang w:val="nl-NL"/>
        </w:rPr>
        <w:t xml:space="preserve"> er </w:t>
      </w:r>
      <w:commentRangeStart w:id="38"/>
      <w:r>
        <w:rPr>
          <w:rFonts w:ascii="Times New Roman" w:hAnsi="Times New Roman" w:cs="Times New Roman"/>
          <w:lang w:val="nl-NL"/>
        </w:rPr>
        <w:t>vijf opgesteld</w:t>
      </w:r>
      <w:commentRangeEnd w:id="38"/>
      <w:r w:rsidR="00E56BA0">
        <w:rPr>
          <w:rStyle w:val="CommentReference"/>
        </w:rPr>
        <w:commentReference w:id="38"/>
      </w:r>
      <w:r>
        <w:rPr>
          <w:rFonts w:ascii="Times New Roman" w:hAnsi="Times New Roman" w:cs="Times New Roman"/>
          <w:lang w:val="nl-NL"/>
        </w:rPr>
        <w:t>:</w:t>
      </w:r>
    </w:p>
    <w:p w14:paraId="3410011E" w14:textId="52154274" w:rsidR="000B770C" w:rsidRPr="002D485E" w:rsidRDefault="000B770C" w:rsidP="000B770C">
      <w:pPr>
        <w:pStyle w:val="ListParagraph"/>
        <w:numPr>
          <w:ilvl w:val="0"/>
          <w:numId w:val="8"/>
        </w:numPr>
        <w:rPr>
          <w:rFonts w:ascii="Times New Roman" w:hAnsi="Times New Roman" w:cs="Times New Roman"/>
          <w:rPrChange w:id="39" w:author="Jong, J.C. de (Jaap)" w:date="2024-04-23T16:49:00Z">
            <w:rPr>
              <w:rFonts w:ascii="Times New Roman" w:hAnsi="Times New Roman" w:cs="Times New Roman"/>
              <w:lang w:val="nl-NL"/>
            </w:rPr>
          </w:rPrChange>
        </w:rPr>
      </w:pPr>
      <w:r w:rsidRPr="002D485E">
        <w:rPr>
          <w:rFonts w:ascii="Times New Roman" w:hAnsi="Times New Roman" w:cs="Times New Roman"/>
          <w:rPrChange w:id="40" w:author="Jong, J.C. de (Jaap)" w:date="2024-04-23T16:49:00Z">
            <w:rPr>
              <w:rFonts w:ascii="Times New Roman" w:hAnsi="Times New Roman" w:cs="Times New Roman"/>
              <w:lang w:val="nl-NL"/>
            </w:rPr>
          </w:rPrChange>
        </w:rPr>
        <w:t>Reciprocity and audience responsivity as core practices</w:t>
      </w:r>
    </w:p>
    <w:p w14:paraId="55F96320" w14:textId="59EF200E" w:rsidR="00145F89" w:rsidRDefault="00145F89" w:rsidP="00145F89">
      <w:pPr>
        <w:ind w:left="360"/>
        <w:rPr>
          <w:rFonts w:ascii="Times New Roman" w:hAnsi="Times New Roman" w:cs="Times New Roman"/>
          <w:lang w:val="nl-NL"/>
        </w:rPr>
      </w:pPr>
      <w:r>
        <w:rPr>
          <w:rFonts w:ascii="Times New Roman" w:hAnsi="Times New Roman" w:cs="Times New Roman"/>
          <w:lang w:val="nl-NL"/>
        </w:rPr>
        <w:t xml:space="preserve">Door </w:t>
      </w:r>
      <w:r w:rsidRPr="00145F89">
        <w:rPr>
          <w:rFonts w:ascii="Times New Roman" w:hAnsi="Times New Roman" w:cs="Times New Roman"/>
          <w:lang w:val="nl-NL"/>
        </w:rPr>
        <w:t>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5B9D4E21" w:rsidR="000B770C" w:rsidRPr="00145F89" w:rsidRDefault="000B770C" w:rsidP="00145F89">
      <w:pPr>
        <w:pStyle w:val="ListParagraph"/>
        <w:numPr>
          <w:ilvl w:val="0"/>
          <w:numId w:val="8"/>
        </w:numPr>
        <w:rPr>
          <w:rFonts w:ascii="Times New Roman" w:hAnsi="Times New Roman" w:cs="Times New Roman"/>
          <w:lang w:val="nl-NL"/>
        </w:rPr>
      </w:pPr>
      <w:r w:rsidRPr="00145F89">
        <w:rPr>
          <w:rFonts w:ascii="Times New Roman" w:hAnsi="Times New Roman" w:cs="Times New Roman"/>
          <w:lang w:val="nl-NL"/>
        </w:rPr>
        <w:t xml:space="preserve">Learning </w:t>
      </w:r>
      <w:proofErr w:type="spellStart"/>
      <w:r w:rsidRPr="00145F89">
        <w:rPr>
          <w:rFonts w:ascii="Times New Roman" w:hAnsi="Times New Roman" w:cs="Times New Roman"/>
          <w:lang w:val="nl-NL"/>
        </w:rPr>
        <w:t>about</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the</w:t>
      </w:r>
      <w:proofErr w:type="spellEnd"/>
      <w:r w:rsidRPr="00145F89">
        <w:rPr>
          <w:rFonts w:ascii="Times New Roman" w:hAnsi="Times New Roman" w:cs="Times New Roman"/>
          <w:lang w:val="nl-NL"/>
        </w:rPr>
        <w:t xml:space="preserve"> area</w:t>
      </w:r>
    </w:p>
    <w:p w14:paraId="69844010" w14:textId="05FA3E9D" w:rsidR="00145F89" w:rsidRDefault="001518D3" w:rsidP="00145F89">
      <w:pPr>
        <w:ind w:left="360"/>
        <w:rPr>
          <w:rFonts w:ascii="Times New Roman" w:hAnsi="Times New Roman" w:cs="Times New Roman"/>
          <w:lang w:val="nl-NL"/>
        </w:rPr>
      </w:pPr>
      <w:r>
        <w:rPr>
          <w:rFonts w:ascii="Times New Roman" w:hAnsi="Times New Roman" w:cs="Times New Roman"/>
          <w:lang w:val="nl-NL"/>
        </w:rPr>
        <w:t>D</w:t>
      </w:r>
      <w:r w:rsidR="00145F89" w:rsidRPr="00145F89">
        <w:rPr>
          <w:rFonts w:ascii="Times New Roman" w:hAnsi="Times New Roman" w:cs="Times New Roman"/>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12A718DC" w:rsidR="000B770C" w:rsidRPr="002D485E" w:rsidRDefault="000B770C" w:rsidP="00145F89">
      <w:pPr>
        <w:pStyle w:val="ListParagraph"/>
        <w:numPr>
          <w:ilvl w:val="0"/>
          <w:numId w:val="8"/>
        </w:numPr>
        <w:rPr>
          <w:rFonts w:ascii="Times New Roman" w:hAnsi="Times New Roman" w:cs="Times New Roman"/>
          <w:rPrChange w:id="41" w:author="Jong, J.C. de (Jaap)" w:date="2024-04-23T16:49:00Z">
            <w:rPr>
              <w:rFonts w:ascii="Times New Roman" w:hAnsi="Times New Roman" w:cs="Times New Roman"/>
              <w:lang w:val="nl-NL"/>
            </w:rPr>
          </w:rPrChange>
        </w:rPr>
      </w:pPr>
      <w:r w:rsidRPr="002D485E">
        <w:rPr>
          <w:rFonts w:ascii="Times New Roman" w:hAnsi="Times New Roman" w:cs="Times New Roman"/>
          <w:rPrChange w:id="42" w:author="Jong, J.C. de (Jaap)" w:date="2024-04-23T16:49:00Z">
            <w:rPr>
              <w:rFonts w:ascii="Times New Roman" w:hAnsi="Times New Roman" w:cs="Times New Roman"/>
              <w:lang w:val="nl-NL"/>
            </w:rPr>
          </w:rPrChange>
        </w:rPr>
        <w:t>Stories from within: holding the community together and recognizing difference</w:t>
      </w:r>
    </w:p>
    <w:p w14:paraId="2A31C9B6" w14:textId="34D6CD63" w:rsidR="00145F89" w:rsidRDefault="001518D3" w:rsidP="00145F89">
      <w:pPr>
        <w:ind w:left="360"/>
        <w:rPr>
          <w:rFonts w:ascii="Times New Roman" w:hAnsi="Times New Roman" w:cs="Times New Roman"/>
          <w:lang w:val="nl-NL"/>
        </w:rPr>
      </w:pPr>
      <w:r>
        <w:rPr>
          <w:rFonts w:ascii="Times New Roman" w:hAnsi="Times New Roman" w:cs="Times New Roman"/>
          <w:lang w:val="nl-NL"/>
        </w:rPr>
        <w:t>Het</w:t>
      </w:r>
      <w:r w:rsidR="00145F89" w:rsidRPr="00145F89">
        <w:rPr>
          <w:rFonts w:ascii="Times New Roman" w:hAnsi="Times New Roman" w:cs="Times New Roman"/>
          <w:lang w:val="nl-NL"/>
        </w:rPr>
        <w:t xml:space="preserve"> begrijpen van de regio </w:t>
      </w:r>
      <w:r>
        <w:rPr>
          <w:rFonts w:ascii="Times New Roman" w:hAnsi="Times New Roman" w:cs="Times New Roman"/>
          <w:lang w:val="nl-NL"/>
        </w:rPr>
        <w:t xml:space="preserve">is </w:t>
      </w:r>
      <w:r w:rsidR="00145F89" w:rsidRPr="00145F89">
        <w:rPr>
          <w:rFonts w:ascii="Times New Roman" w:hAnsi="Times New Roman" w:cs="Times New Roman"/>
          <w:lang w:val="nl-NL"/>
        </w:rPr>
        <w:t>essentieel voor het creëren van een gemeenschappelijk referentiekader, het bevorderen van een gevoel van plaats en het stimuleren van een gevoel van erbij horen onder de bewoners.</w:t>
      </w:r>
    </w:p>
    <w:p w14:paraId="485529A5" w14:textId="2FD4623B" w:rsidR="000B770C" w:rsidRPr="002D485E" w:rsidRDefault="00145F89" w:rsidP="00145F89">
      <w:pPr>
        <w:pStyle w:val="ListParagraph"/>
        <w:numPr>
          <w:ilvl w:val="0"/>
          <w:numId w:val="8"/>
        </w:numPr>
        <w:rPr>
          <w:rFonts w:ascii="Times New Roman" w:hAnsi="Times New Roman" w:cs="Times New Roman"/>
          <w:rPrChange w:id="43" w:author="Jong, J.C. de (Jaap)" w:date="2024-04-23T16:49:00Z">
            <w:rPr>
              <w:rFonts w:ascii="Times New Roman" w:hAnsi="Times New Roman" w:cs="Times New Roman"/>
              <w:lang w:val="nl-NL"/>
            </w:rPr>
          </w:rPrChange>
        </w:rPr>
      </w:pPr>
      <w:r w:rsidRPr="00145F89">
        <w:rPr>
          <w:rFonts w:ascii="Times New Roman" w:hAnsi="Times New Roman" w:cs="Times New Roman"/>
          <w:lang w:val="nl-NL"/>
        </w:rPr>
        <w:t xml:space="preserve"> </w:t>
      </w:r>
      <w:r w:rsidR="000B770C" w:rsidRPr="002D485E">
        <w:rPr>
          <w:rFonts w:ascii="Times New Roman" w:hAnsi="Times New Roman" w:cs="Times New Roman"/>
          <w:rPrChange w:id="44" w:author="Jong, J.C. de (Jaap)" w:date="2024-04-23T16:49:00Z">
            <w:rPr>
              <w:rFonts w:ascii="Times New Roman" w:hAnsi="Times New Roman" w:cs="Times New Roman"/>
              <w:lang w:val="nl-NL"/>
            </w:rPr>
          </w:rPrChange>
        </w:rPr>
        <w:t>Facilitating local orientation: important, findable and connected news</w:t>
      </w:r>
    </w:p>
    <w:p w14:paraId="235A904C" w14:textId="7374C790" w:rsidR="00145F89" w:rsidRDefault="001518D3" w:rsidP="00145F89">
      <w:pPr>
        <w:ind w:left="360"/>
        <w:rPr>
          <w:rFonts w:ascii="Times New Roman" w:hAnsi="Times New Roman" w:cs="Times New Roman"/>
          <w:lang w:val="nl-NL"/>
        </w:rPr>
      </w:pPr>
      <w:r>
        <w:rPr>
          <w:rFonts w:ascii="Times New Roman" w:hAnsi="Times New Roman" w:cs="Times New Roman"/>
          <w:lang w:val="nl-NL"/>
        </w:rPr>
        <w:t>D</w:t>
      </w:r>
      <w:r w:rsidR="00145F89" w:rsidRPr="00145F89">
        <w:rPr>
          <w:rFonts w:ascii="Times New Roman" w:hAnsi="Times New Roman" w:cs="Times New Roman"/>
          <w:lang w:val="nl-NL"/>
        </w:rPr>
        <w:t xml:space="preserve">e professionele waarde van publieksgerichtheid te benadrukken, die de groeiende assertiviteit van het publiek weerspiegelt en het belang van betrokkenheid bij de gemeenschap voor succesvolle journalistieke bedrijfsmodellen onderstreept. </w:t>
      </w:r>
    </w:p>
    <w:p w14:paraId="551D048F" w14:textId="669262B5" w:rsidR="000B770C" w:rsidRPr="002D485E" w:rsidRDefault="000B770C" w:rsidP="00145F89">
      <w:pPr>
        <w:pStyle w:val="ListParagraph"/>
        <w:numPr>
          <w:ilvl w:val="0"/>
          <w:numId w:val="8"/>
        </w:numPr>
        <w:rPr>
          <w:rFonts w:ascii="Times New Roman" w:hAnsi="Times New Roman" w:cs="Times New Roman"/>
          <w:rPrChange w:id="45" w:author="Jong, J.C. de (Jaap)" w:date="2024-04-23T16:49:00Z">
            <w:rPr>
              <w:rFonts w:ascii="Times New Roman" w:hAnsi="Times New Roman" w:cs="Times New Roman"/>
              <w:lang w:val="nl-NL"/>
            </w:rPr>
          </w:rPrChange>
        </w:rPr>
      </w:pPr>
      <w:proofErr w:type="spellStart"/>
      <w:r w:rsidRPr="002D485E">
        <w:rPr>
          <w:rFonts w:ascii="Times New Roman" w:hAnsi="Times New Roman" w:cs="Times New Roman"/>
          <w:rPrChange w:id="46" w:author="Jong, J.C. de (Jaap)" w:date="2024-04-23T16:49:00Z">
            <w:rPr>
              <w:rFonts w:ascii="Times New Roman" w:hAnsi="Times New Roman" w:cs="Times New Roman"/>
              <w:lang w:val="nl-NL"/>
            </w:rPr>
          </w:rPrChange>
        </w:rPr>
        <w:t>Honouring</w:t>
      </w:r>
      <w:proofErr w:type="spellEnd"/>
      <w:r w:rsidRPr="002D485E">
        <w:rPr>
          <w:rFonts w:ascii="Times New Roman" w:hAnsi="Times New Roman" w:cs="Times New Roman"/>
          <w:rPrChange w:id="47" w:author="Jong, J.C. de (Jaap)" w:date="2024-04-23T16:49:00Z">
            <w:rPr>
              <w:rFonts w:ascii="Times New Roman" w:hAnsi="Times New Roman" w:cs="Times New Roman"/>
              <w:lang w:val="nl-NL"/>
            </w:rPr>
          </w:rPrChange>
        </w:rPr>
        <w:t xml:space="preserve"> complexity: providing a layered and ‘realist’ representation of the region</w:t>
      </w:r>
    </w:p>
    <w:p w14:paraId="5DD05704" w14:textId="457AF4A6" w:rsidR="00145F89" w:rsidRDefault="001518D3" w:rsidP="00145F89">
      <w:pPr>
        <w:ind w:left="360"/>
        <w:rPr>
          <w:rFonts w:ascii="Times New Roman" w:hAnsi="Times New Roman" w:cs="Times New Roman"/>
          <w:lang w:val="nl-NL"/>
        </w:rPr>
      </w:pPr>
      <w:r>
        <w:rPr>
          <w:rFonts w:ascii="Times New Roman" w:hAnsi="Times New Roman" w:cs="Times New Roman"/>
          <w:lang w:val="nl-NL"/>
        </w:rPr>
        <w:t>Gebruikers</w:t>
      </w:r>
      <w:r w:rsidR="00145F89" w:rsidRPr="00145F89">
        <w:rPr>
          <w:rFonts w:ascii="Times New Roman" w:hAnsi="Times New Roman" w:cs="Times New Roman"/>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736E5D79" w14:textId="0EBFBE03" w:rsidR="00D8427A" w:rsidRDefault="00145F89" w:rsidP="00CD55A3">
      <w:pPr>
        <w:rPr>
          <w:rFonts w:ascii="Times New Roman" w:hAnsi="Times New Roman" w:cs="Times New Roman"/>
          <w:lang w:val="nl-NL"/>
        </w:rPr>
      </w:pPr>
      <w:commentRangeStart w:id="48"/>
      <w:r>
        <w:rPr>
          <w:rFonts w:ascii="Times New Roman" w:hAnsi="Times New Roman" w:cs="Times New Roman"/>
          <w:lang w:val="nl-NL"/>
        </w:rPr>
        <w:t>Dit</w:t>
      </w:r>
      <w:r w:rsidR="00D8427A" w:rsidRPr="00D8427A">
        <w:rPr>
          <w:rFonts w:ascii="Times New Roman" w:hAnsi="Times New Roman" w:cs="Times New Roman"/>
          <w:lang w:val="nl-NL"/>
        </w:rPr>
        <w:t xml:space="preserve"> benadrukt het belang van waardevolle journalistiek bij het overbruggen van de kloof tussen marketing gedreven populariteit en journalistieke integriteit gericht op het </w:t>
      </w:r>
      <w:r>
        <w:rPr>
          <w:rFonts w:ascii="Times New Roman" w:hAnsi="Times New Roman" w:cs="Times New Roman"/>
          <w:lang w:val="nl-NL"/>
        </w:rPr>
        <w:t>informeren van burgers</w:t>
      </w:r>
      <w:r w:rsidR="00D8427A" w:rsidRPr="00D8427A">
        <w:rPr>
          <w:rFonts w:ascii="Times New Roman" w:hAnsi="Times New Roman" w:cs="Times New Roman"/>
          <w:lang w:val="nl-NL"/>
        </w:rPr>
        <w:t xml:space="preserve">. </w:t>
      </w:r>
      <w:commentRangeEnd w:id="48"/>
      <w:r w:rsidR="0046220A">
        <w:rPr>
          <w:rStyle w:val="CommentReference"/>
        </w:rPr>
        <w:commentReference w:id="48"/>
      </w:r>
    </w:p>
    <w:p w14:paraId="6161D944" w14:textId="77777777" w:rsidR="00D8427A" w:rsidRPr="00D21EFF" w:rsidRDefault="00D8427A" w:rsidP="00CD55A3">
      <w:pPr>
        <w:rPr>
          <w:rFonts w:ascii="Times New Roman" w:hAnsi="Times New Roman" w:cs="Times New Roman"/>
          <w:lang w:val="nl-NL"/>
        </w:rPr>
      </w:pPr>
    </w:p>
    <w:p w14:paraId="0DA97D75" w14:textId="77777777" w:rsidR="00DC7466" w:rsidRDefault="00DC7466">
      <w:pPr>
        <w:rPr>
          <w:rFonts w:ascii="Roboto" w:eastAsiaTheme="majorEastAsia" w:hAnsi="Roboto" w:cstheme="majorBidi"/>
          <w:b/>
          <w:bCs/>
          <w:sz w:val="26"/>
          <w:szCs w:val="26"/>
          <w:lang w:val="nl-NL"/>
        </w:rPr>
      </w:pPr>
      <w:r>
        <w:rPr>
          <w:rFonts w:ascii="Roboto" w:hAnsi="Roboto"/>
          <w:b/>
          <w:bCs/>
          <w:lang w:val="nl-NL"/>
        </w:rPr>
        <w:br w:type="page"/>
      </w:r>
    </w:p>
    <w:p w14:paraId="02B09480" w14:textId="7C543660" w:rsidR="00CD55A3" w:rsidRPr="00D21EFF" w:rsidRDefault="0046220A" w:rsidP="008359A5">
      <w:pPr>
        <w:pStyle w:val="Heading2"/>
        <w:rPr>
          <w:rFonts w:ascii="Roboto" w:hAnsi="Roboto"/>
          <w:b/>
          <w:bCs/>
          <w:color w:val="auto"/>
          <w:lang w:val="nl-NL"/>
        </w:rPr>
      </w:pPr>
      <w:bookmarkStart w:id="49" w:name="_Toc164781533"/>
      <w:ins w:id="50" w:author="Jong, J.C. de (Jaap)" w:date="2024-04-23T17:01:00Z">
        <w:r>
          <w:rPr>
            <w:rFonts w:ascii="Roboto" w:hAnsi="Roboto"/>
            <w:b/>
            <w:bCs/>
            <w:color w:val="auto"/>
            <w:lang w:val="nl-NL"/>
          </w:rPr>
          <w:lastRenderedPageBreak/>
          <w:t xml:space="preserve">2.2 </w:t>
        </w:r>
      </w:ins>
      <w:r w:rsidR="00CD55A3" w:rsidRPr="00D21EFF">
        <w:rPr>
          <w:rFonts w:ascii="Roboto" w:hAnsi="Roboto"/>
          <w:b/>
          <w:bCs/>
          <w:color w:val="auto"/>
          <w:lang w:val="nl-NL"/>
        </w:rPr>
        <w:t xml:space="preserve">Redenen voor </w:t>
      </w:r>
      <w:r w:rsidR="00C13387">
        <w:rPr>
          <w:rFonts w:ascii="Roboto" w:hAnsi="Roboto"/>
          <w:b/>
          <w:bCs/>
          <w:color w:val="auto"/>
          <w:lang w:val="nl-NL"/>
        </w:rPr>
        <w:t xml:space="preserve">samenwerking en </w:t>
      </w:r>
      <w:r w:rsidR="00CD55A3" w:rsidRPr="00D21EFF">
        <w:rPr>
          <w:rFonts w:ascii="Roboto" w:hAnsi="Roboto"/>
          <w:b/>
          <w:bCs/>
          <w:color w:val="auto"/>
          <w:lang w:val="nl-NL"/>
        </w:rPr>
        <w:t>fusie van lokale kranten:</w:t>
      </w:r>
      <w:bookmarkEnd w:id="49"/>
    </w:p>
    <w:p w14:paraId="7246C9D0" w14:textId="138B5D6A" w:rsidR="00CD55A3" w:rsidRDefault="00CD55A3" w:rsidP="00CD55A3">
      <w:pPr>
        <w:rPr>
          <w:rFonts w:ascii="Times New Roman" w:hAnsi="Times New Roman" w:cs="Times New Roman"/>
          <w:lang w:val="nl-NL"/>
        </w:rPr>
      </w:pPr>
      <w:commentRangeStart w:id="51"/>
      <w:r w:rsidRPr="003737E4">
        <w:rPr>
          <w:rFonts w:ascii="Times New Roman" w:hAnsi="Times New Roman" w:cs="Times New Roman"/>
          <w:lang w:val="nl-NL"/>
        </w:rPr>
        <w:t>Identifice</w:t>
      </w:r>
      <w:r w:rsidR="003B2DDF" w:rsidRPr="003737E4">
        <w:rPr>
          <w:rFonts w:ascii="Times New Roman" w:hAnsi="Times New Roman" w:cs="Times New Roman"/>
          <w:lang w:val="nl-NL"/>
        </w:rPr>
        <w:t>ren van</w:t>
      </w:r>
      <w:r w:rsidRPr="003737E4">
        <w:rPr>
          <w:rFonts w:ascii="Times New Roman" w:hAnsi="Times New Roman" w:cs="Times New Roman"/>
          <w:lang w:val="nl-NL"/>
        </w:rPr>
        <w:t xml:space="preserve"> economische, technologische en sociale factoren die hebben bijgedragen aan de toenemende fusies van lokale kranten.</w:t>
      </w:r>
      <w:r w:rsidR="003B2DDF" w:rsidRPr="003737E4">
        <w:rPr>
          <w:rFonts w:ascii="Times New Roman" w:hAnsi="Times New Roman" w:cs="Times New Roman"/>
          <w:lang w:val="nl-NL"/>
        </w:rPr>
        <w:t xml:space="preserve"> </w:t>
      </w:r>
      <w:r w:rsidRPr="003737E4">
        <w:rPr>
          <w:rFonts w:ascii="Times New Roman" w:hAnsi="Times New Roman" w:cs="Times New Roman"/>
          <w:lang w:val="nl-NL"/>
        </w:rPr>
        <w:t>Onderzoek</w:t>
      </w:r>
      <w:r w:rsidR="003B2DDF" w:rsidRPr="003737E4">
        <w:rPr>
          <w:rFonts w:ascii="Times New Roman" w:hAnsi="Times New Roman" w:cs="Times New Roman"/>
          <w:lang w:val="nl-NL"/>
        </w:rPr>
        <w:t xml:space="preserve"> naar</w:t>
      </w:r>
      <w:r w:rsidRPr="003737E4">
        <w:rPr>
          <w:rFonts w:ascii="Times New Roman" w:hAnsi="Times New Roman" w:cs="Times New Roman"/>
          <w:lang w:val="nl-NL"/>
        </w:rPr>
        <w:t xml:space="preserve"> de impact van dalende advertentie-inkomsten en abonnementen </w:t>
      </w:r>
      <w:commentRangeEnd w:id="51"/>
      <w:r w:rsidR="0046220A">
        <w:rPr>
          <w:rStyle w:val="CommentReference"/>
        </w:rPr>
        <w:commentReference w:id="51"/>
      </w:r>
      <w:r w:rsidRPr="003737E4">
        <w:rPr>
          <w:rFonts w:ascii="Times New Roman" w:hAnsi="Times New Roman" w:cs="Times New Roman"/>
          <w:lang w:val="nl-NL"/>
        </w:rPr>
        <w:t>op de financiële stabiliteit van lokale kranten.</w:t>
      </w:r>
      <w:r w:rsidR="003B2DDF" w:rsidRPr="003737E4">
        <w:rPr>
          <w:rFonts w:ascii="Times New Roman" w:hAnsi="Times New Roman" w:cs="Times New Roman"/>
          <w:lang w:val="nl-NL"/>
        </w:rPr>
        <w:t xml:space="preserve"> </w:t>
      </w:r>
      <w:r w:rsidRPr="003737E4">
        <w:rPr>
          <w:rFonts w:ascii="Times New Roman" w:hAnsi="Times New Roman" w:cs="Times New Roman"/>
          <w:lang w:val="nl-NL"/>
        </w:rPr>
        <w:t>Onderzoek</w:t>
      </w:r>
      <w:r w:rsidR="003B2DDF" w:rsidRPr="003737E4">
        <w:rPr>
          <w:rFonts w:ascii="Times New Roman" w:hAnsi="Times New Roman" w:cs="Times New Roman"/>
          <w:lang w:val="nl-NL"/>
        </w:rPr>
        <w:t>en</w:t>
      </w:r>
      <w:r w:rsidRPr="003737E4">
        <w:rPr>
          <w:rFonts w:ascii="Times New Roman" w:hAnsi="Times New Roman" w:cs="Times New Roman"/>
          <w:lang w:val="nl-NL"/>
        </w:rPr>
        <w:t xml:space="preserve"> hoe fusies kunnen leiden tot veranderingen in redactioneel beleid, verslaggeving en de relatie met de lokale gemeenschap.</w:t>
      </w:r>
    </w:p>
    <w:p w14:paraId="6FE85185" w14:textId="7B648B38" w:rsidR="0046220A" w:rsidRDefault="0046220A" w:rsidP="00C13387">
      <w:pPr>
        <w:rPr>
          <w:ins w:id="52" w:author="Jong, J.C. de (Jaap)" w:date="2024-04-23T17:02:00Z"/>
          <w:rFonts w:ascii="Times New Roman" w:hAnsi="Times New Roman" w:cs="Times New Roman"/>
          <w:lang w:val="nl-NL"/>
        </w:rPr>
      </w:pPr>
      <w:ins w:id="53" w:author="Jong, J.C. de (Jaap)" w:date="2024-04-23T17:02:00Z">
        <w:r>
          <w:rPr>
            <w:rFonts w:ascii="Times New Roman" w:hAnsi="Times New Roman" w:cs="Times New Roman"/>
            <w:lang w:val="nl-NL"/>
          </w:rPr>
          <w:t>Eerst korte schets van de problemen bij lokale media (niet vergeten toe te spitsen op HAH</w:t>
        </w:r>
      </w:ins>
    </w:p>
    <w:p w14:paraId="27F94200" w14:textId="77777777" w:rsidR="0046220A" w:rsidRDefault="0046220A" w:rsidP="00C13387">
      <w:pPr>
        <w:rPr>
          <w:ins w:id="54" w:author="Jong, J.C. de (Jaap)" w:date="2024-04-23T17:02:00Z"/>
          <w:rFonts w:ascii="Times New Roman" w:hAnsi="Times New Roman" w:cs="Times New Roman"/>
          <w:lang w:val="nl-NL"/>
        </w:rPr>
      </w:pPr>
    </w:p>
    <w:p w14:paraId="7922F2FC" w14:textId="3E8C5081" w:rsidR="00C13387" w:rsidRDefault="00C13387" w:rsidP="00C13387">
      <w:pPr>
        <w:rPr>
          <w:rFonts w:ascii="Times New Roman" w:hAnsi="Times New Roman" w:cs="Times New Roman"/>
          <w:lang w:val="nl-NL"/>
        </w:rPr>
      </w:pPr>
      <w:r w:rsidRPr="00C13387">
        <w:rPr>
          <w:rFonts w:ascii="Times New Roman" w:hAnsi="Times New Roman" w:cs="Times New Roman"/>
          <w:lang w:val="nl-NL"/>
        </w:rPr>
        <w:t xml:space="preserve">Samenwerking wordt gezien als een oplossing voor de uitdagingen waar de </w:t>
      </w:r>
      <w:r w:rsidR="0027573B">
        <w:rPr>
          <w:rFonts w:ascii="Times New Roman" w:hAnsi="Times New Roman" w:cs="Times New Roman"/>
          <w:lang w:val="nl-NL"/>
        </w:rPr>
        <w:t>lokale</w:t>
      </w:r>
      <w:r w:rsidRPr="00C13387">
        <w:rPr>
          <w:rFonts w:ascii="Times New Roman" w:hAnsi="Times New Roman" w:cs="Times New Roman"/>
          <w:lang w:val="nl-NL"/>
        </w:rPr>
        <w:t xml:space="preserve"> media voor staan.</w:t>
      </w:r>
      <w:r>
        <w:rPr>
          <w:rFonts w:ascii="Times New Roman" w:hAnsi="Times New Roman" w:cs="Times New Roman"/>
          <w:lang w:val="nl-NL"/>
        </w:rPr>
        <w:t xml:space="preserve"> </w:t>
      </w:r>
      <w:r w:rsidR="0027573B">
        <w:rPr>
          <w:rFonts w:ascii="Times New Roman" w:hAnsi="Times New Roman" w:cs="Times New Roman"/>
          <w:lang w:val="nl-NL"/>
        </w:rPr>
        <w:t>We staan voor h</w:t>
      </w:r>
      <w:r w:rsidRPr="00C13387">
        <w:rPr>
          <w:rFonts w:ascii="Times New Roman" w:hAnsi="Times New Roman" w:cs="Times New Roman"/>
          <w:lang w:val="nl-NL"/>
        </w:rPr>
        <w:t>et "collaboratieve tijdperk", mogelijk gemaakt door digitale platforms en tool</w:t>
      </w:r>
      <w:r w:rsidR="0027573B">
        <w:rPr>
          <w:rFonts w:ascii="Times New Roman" w:hAnsi="Times New Roman" w:cs="Times New Roman"/>
          <w:lang w:val="nl-NL"/>
        </w:rPr>
        <w:t>s</w:t>
      </w:r>
      <w:r w:rsidRPr="00C13387">
        <w:rPr>
          <w:rFonts w:ascii="Times New Roman" w:hAnsi="Times New Roman" w:cs="Times New Roman"/>
          <w:lang w:val="nl-NL"/>
        </w:rPr>
        <w:t xml:space="preserve"> (</w:t>
      </w:r>
      <w:proofErr w:type="spellStart"/>
      <w:r w:rsidRPr="00C13387">
        <w:rPr>
          <w:rFonts w:ascii="Times New Roman" w:hAnsi="Times New Roman" w:cs="Times New Roman"/>
          <w:lang w:val="nl-NL"/>
        </w:rPr>
        <w:t>Martinez</w:t>
      </w:r>
      <w:proofErr w:type="spellEnd"/>
      <w:r w:rsidRPr="00C13387">
        <w:rPr>
          <w:rFonts w:ascii="Times New Roman" w:hAnsi="Times New Roman" w:cs="Times New Roman"/>
          <w:lang w:val="nl-NL"/>
        </w:rPr>
        <w:t xml:space="preserve"> de la </w:t>
      </w:r>
      <w:proofErr w:type="spellStart"/>
      <w:r w:rsidRPr="00C13387">
        <w:rPr>
          <w:rFonts w:ascii="Times New Roman" w:hAnsi="Times New Roman" w:cs="Times New Roman"/>
          <w:lang w:val="nl-NL"/>
        </w:rPr>
        <w:t>Serna</w:t>
      </w:r>
      <w:proofErr w:type="spellEnd"/>
      <w:r w:rsidR="00586C12">
        <w:rPr>
          <w:rFonts w:ascii="Times New Roman" w:hAnsi="Times New Roman" w:cs="Times New Roman"/>
          <w:lang w:val="nl-NL"/>
        </w:rPr>
        <w:t>,</w:t>
      </w:r>
      <w:r w:rsidRPr="00C13387">
        <w:rPr>
          <w:rFonts w:ascii="Times New Roman" w:hAnsi="Times New Roman" w:cs="Times New Roman"/>
          <w:lang w:val="nl-NL"/>
        </w:rPr>
        <w:t xml:space="preserve"> 2018). Samenwerking is met name omarmd als instrument voor het verhogen van de kwaliteit en kwantiteit van onderzoeksjournalistiek en het bevorderen van multimediale, data- en </w:t>
      </w:r>
      <w:proofErr w:type="spellStart"/>
      <w:r w:rsidRPr="00C13387">
        <w:rPr>
          <w:rFonts w:ascii="Times New Roman" w:hAnsi="Times New Roman" w:cs="Times New Roman"/>
          <w:lang w:val="nl-NL"/>
        </w:rPr>
        <w:t>crowdsourced</w:t>
      </w:r>
      <w:proofErr w:type="spellEnd"/>
      <w:r>
        <w:rPr>
          <w:rFonts w:ascii="Times New Roman" w:hAnsi="Times New Roman" w:cs="Times New Roman"/>
          <w:lang w:val="nl-NL"/>
        </w:rPr>
        <w:t xml:space="preserve"> </w:t>
      </w:r>
      <w:r w:rsidRPr="00C13387">
        <w:rPr>
          <w:rFonts w:ascii="Times New Roman" w:hAnsi="Times New Roman" w:cs="Times New Roman"/>
          <w:lang w:val="nl-NL"/>
        </w:rPr>
        <w:t xml:space="preserve">media, data en </w:t>
      </w:r>
      <w:proofErr w:type="spellStart"/>
      <w:r w:rsidRPr="00C13387">
        <w:rPr>
          <w:rFonts w:ascii="Times New Roman" w:hAnsi="Times New Roman" w:cs="Times New Roman"/>
          <w:lang w:val="nl-NL"/>
        </w:rPr>
        <w:t>crowdsourced</w:t>
      </w:r>
      <w:proofErr w:type="spellEnd"/>
      <w:r w:rsidRPr="00C13387">
        <w:rPr>
          <w:rFonts w:ascii="Times New Roman" w:hAnsi="Times New Roman" w:cs="Times New Roman"/>
          <w:lang w:val="nl-NL"/>
        </w:rPr>
        <w:t xml:space="preserve"> journalistiek (</w:t>
      </w:r>
      <w:proofErr w:type="spellStart"/>
      <w:r w:rsidRPr="00C13387">
        <w:rPr>
          <w:rFonts w:ascii="Times New Roman" w:hAnsi="Times New Roman" w:cs="Times New Roman"/>
          <w:lang w:val="nl-NL"/>
        </w:rPr>
        <w:t>Carson</w:t>
      </w:r>
      <w:proofErr w:type="spellEnd"/>
      <w:r w:rsidRPr="00C13387">
        <w:rPr>
          <w:rFonts w:ascii="Times New Roman" w:hAnsi="Times New Roman" w:cs="Times New Roman"/>
          <w:lang w:val="nl-NL"/>
        </w:rPr>
        <w:t xml:space="preserve"> en </w:t>
      </w:r>
      <w:proofErr w:type="spellStart"/>
      <w:r w:rsidRPr="00C13387">
        <w:rPr>
          <w:rFonts w:ascii="Times New Roman" w:hAnsi="Times New Roman" w:cs="Times New Roman"/>
          <w:lang w:val="nl-NL"/>
        </w:rPr>
        <w:t>Farhall</w:t>
      </w:r>
      <w:proofErr w:type="spellEnd"/>
      <w:r w:rsidR="00586C12">
        <w:rPr>
          <w:rFonts w:ascii="Times New Roman" w:hAnsi="Times New Roman" w:cs="Times New Roman"/>
          <w:lang w:val="nl-NL"/>
        </w:rPr>
        <w:t>,</w:t>
      </w:r>
      <w:r w:rsidRPr="00C13387">
        <w:rPr>
          <w:rFonts w:ascii="Times New Roman" w:hAnsi="Times New Roman" w:cs="Times New Roman"/>
          <w:lang w:val="nl-NL"/>
        </w:rPr>
        <w:t xml:space="preserve"> 2018). Hoewel spraakmakende samenwerkingen met bekende nieuwsbedrijven de meeste aandacht trekken, hebben veel kleinere en meer gespecialiseerde organisaties de verschuiving omarmd. </w:t>
      </w:r>
    </w:p>
    <w:p w14:paraId="6172EAA3" w14:textId="13B9FC5E" w:rsidR="00C13387" w:rsidRDefault="00C13387" w:rsidP="00C13387">
      <w:pPr>
        <w:rPr>
          <w:rFonts w:ascii="Times New Roman" w:hAnsi="Times New Roman" w:cs="Times New Roman"/>
          <w:lang w:val="nl-NL"/>
        </w:rPr>
      </w:pPr>
      <w:r>
        <w:rPr>
          <w:rFonts w:ascii="Times New Roman" w:hAnsi="Times New Roman" w:cs="Times New Roman"/>
          <w:lang w:val="nl-NL"/>
        </w:rPr>
        <w:t xml:space="preserve">Onderzoek </w:t>
      </w:r>
      <w:commentRangeStart w:id="55"/>
      <w:r>
        <w:rPr>
          <w:rFonts w:ascii="Times New Roman" w:hAnsi="Times New Roman" w:cs="Times New Roman"/>
          <w:lang w:val="nl-NL"/>
        </w:rPr>
        <w:t xml:space="preserve">van </w:t>
      </w:r>
      <w:sdt>
        <w:sdtPr>
          <w:rPr>
            <w:rFonts w:ascii="Times New Roman" w:hAnsi="Times New Roman" w:cs="Times New Roman"/>
            <w:lang w:val="nl-NL"/>
          </w:rPr>
          <w:id w:val="1065676346"/>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r>
        <w:rPr>
          <w:rFonts w:ascii="Times New Roman" w:hAnsi="Times New Roman" w:cs="Times New Roman"/>
          <w:lang w:val="nl-NL"/>
        </w:rPr>
        <w:t xml:space="preserve"> </w:t>
      </w:r>
      <w:r w:rsidRPr="00C13387">
        <w:rPr>
          <w:rFonts w:ascii="Times New Roman" w:hAnsi="Times New Roman" w:cs="Times New Roman"/>
          <w:lang w:val="nl-NL"/>
        </w:rPr>
        <w:t xml:space="preserve">stellen </w:t>
      </w:r>
      <w:commentRangeEnd w:id="55"/>
      <w:r w:rsidR="000529E4">
        <w:rPr>
          <w:rStyle w:val="CommentReference"/>
        </w:rPr>
        <w:commentReference w:id="55"/>
      </w:r>
      <w:r w:rsidRPr="00C13387">
        <w:rPr>
          <w:rFonts w:ascii="Times New Roman" w:hAnsi="Times New Roman" w:cs="Times New Roman"/>
          <w:lang w:val="nl-NL"/>
        </w:rPr>
        <w:t xml:space="preserve">drie ideale samenwerkingsvormen voor - hier aangeduid als </w:t>
      </w:r>
      <w:ins w:id="56" w:author="Jong, J.C. de (Jaap)" w:date="2024-04-23T17:03:00Z">
        <w:r w:rsidR="0046220A">
          <w:rPr>
            <w:rFonts w:ascii="Times New Roman" w:hAnsi="Times New Roman" w:cs="Times New Roman"/>
            <w:lang w:val="nl-NL"/>
          </w:rPr>
          <w:t>het</w:t>
        </w:r>
      </w:ins>
      <w:del w:id="57" w:author="Jong, J.C. de (Jaap)" w:date="2024-04-23T17:03:00Z">
        <w:r w:rsidRPr="00C13387" w:rsidDel="0046220A">
          <w:rPr>
            <w:rFonts w:ascii="Times New Roman" w:hAnsi="Times New Roman" w:cs="Times New Roman"/>
            <w:lang w:val="nl-NL"/>
          </w:rPr>
          <w:delText>de</w:delText>
        </w:r>
      </w:del>
      <w:r w:rsidRPr="00C13387">
        <w:rPr>
          <w:rFonts w:ascii="Times New Roman" w:hAnsi="Times New Roman" w:cs="Times New Roman"/>
          <w:lang w:val="nl-NL"/>
        </w:rPr>
        <w:t xml:space="preserve"> co-</w:t>
      </w:r>
      <w:proofErr w:type="spellStart"/>
      <w:r w:rsidRPr="00C13387">
        <w:rPr>
          <w:rFonts w:ascii="Times New Roman" w:hAnsi="Times New Roman" w:cs="Times New Roman"/>
          <w:lang w:val="nl-NL"/>
        </w:rPr>
        <w:t>op</w:t>
      </w:r>
      <w:ins w:id="58" w:author="Jong, J.C. de (Jaap)" w:date="2024-04-23T17:03:00Z">
        <w:r w:rsidR="0046220A">
          <w:rPr>
            <w:rFonts w:ascii="Times New Roman" w:hAnsi="Times New Roman" w:cs="Times New Roman"/>
            <w:lang w:val="nl-NL"/>
          </w:rPr>
          <w:t>model</w:t>
        </w:r>
      </w:ins>
      <w:proofErr w:type="spellEnd"/>
      <w:r w:rsidRPr="00C13387">
        <w:rPr>
          <w:rFonts w:ascii="Times New Roman" w:hAnsi="Times New Roman" w:cs="Times New Roman"/>
          <w:lang w:val="nl-NL"/>
        </w:rPr>
        <w:t xml:space="preserve">, </w:t>
      </w:r>
      <w:ins w:id="59" w:author="Jong, J.C. de (Jaap)" w:date="2024-04-23T17:03:00Z">
        <w:r w:rsidR="0046220A">
          <w:rPr>
            <w:rFonts w:ascii="Times New Roman" w:hAnsi="Times New Roman" w:cs="Times New Roman"/>
            <w:lang w:val="nl-NL"/>
          </w:rPr>
          <w:t xml:space="preserve">de </w:t>
        </w:r>
      </w:ins>
      <w:r w:rsidRPr="00C13387">
        <w:rPr>
          <w:rFonts w:ascii="Times New Roman" w:hAnsi="Times New Roman" w:cs="Times New Roman"/>
          <w:lang w:val="nl-NL"/>
        </w:rPr>
        <w:t xml:space="preserve">contractor en </w:t>
      </w:r>
      <w:ins w:id="60" w:author="Jong, J.C. de (Jaap)" w:date="2024-04-23T17:03:00Z">
        <w:r w:rsidR="0046220A">
          <w:rPr>
            <w:rFonts w:ascii="Times New Roman" w:hAnsi="Times New Roman" w:cs="Times New Roman"/>
            <w:lang w:val="nl-NL"/>
          </w:rPr>
          <w:t xml:space="preserve">het </w:t>
        </w:r>
      </w:ins>
      <w:r w:rsidRPr="00C13387">
        <w:rPr>
          <w:rFonts w:ascii="Times New Roman" w:hAnsi="Times New Roman" w:cs="Times New Roman"/>
          <w:lang w:val="nl-NL"/>
        </w:rPr>
        <w:t>NGO</w:t>
      </w:r>
      <w:ins w:id="61" w:author="Jong, J.C. de (Jaap)" w:date="2024-04-23T17:03:00Z">
        <w:r w:rsidR="0046220A">
          <w:rPr>
            <w:rFonts w:ascii="Times New Roman" w:hAnsi="Times New Roman" w:cs="Times New Roman"/>
            <w:lang w:val="nl-NL"/>
          </w:rPr>
          <w:t>-</w:t>
        </w:r>
      </w:ins>
      <w:del w:id="62" w:author="Jong, J.C. de (Jaap)" w:date="2024-04-23T17:03:00Z">
        <w:r w:rsidRPr="00C13387" w:rsidDel="0046220A">
          <w:rPr>
            <w:rFonts w:ascii="Times New Roman" w:hAnsi="Times New Roman" w:cs="Times New Roman"/>
            <w:lang w:val="nl-NL"/>
          </w:rPr>
          <w:delText xml:space="preserve"> </w:delText>
        </w:r>
      </w:del>
      <w:r w:rsidRPr="00C13387">
        <w:rPr>
          <w:rFonts w:ascii="Times New Roman" w:hAnsi="Times New Roman" w:cs="Times New Roman"/>
          <w:lang w:val="nl-NL"/>
        </w:rPr>
        <w:t>model</w:t>
      </w:r>
      <w:del w:id="63" w:author="Jong, J.C. de (Jaap)" w:date="2024-04-23T17:03:00Z">
        <w:r w:rsidRPr="00C13387" w:rsidDel="0046220A">
          <w:rPr>
            <w:rFonts w:ascii="Times New Roman" w:hAnsi="Times New Roman" w:cs="Times New Roman"/>
            <w:lang w:val="nl-NL"/>
          </w:rPr>
          <w:delText>len</w:delText>
        </w:r>
      </w:del>
      <w:r w:rsidR="0027573B">
        <w:rPr>
          <w:rFonts w:ascii="Times New Roman" w:hAnsi="Times New Roman" w:cs="Times New Roman"/>
          <w:lang w:val="nl-NL"/>
        </w:rPr>
        <w:t>,</w:t>
      </w:r>
      <w:r w:rsidRPr="00C13387">
        <w:rPr>
          <w:rFonts w:ascii="Times New Roman" w:hAnsi="Times New Roman" w:cs="Times New Roman"/>
          <w:lang w:val="nl-NL"/>
        </w:rPr>
        <w:t xml:space="preserve"> die specifiek zijn voor lokale nieuwsvoorziening en potentieel toepasbaar zijn op soortgelijke inspanningen over de hele wereld.  </w:t>
      </w:r>
    </w:p>
    <w:p w14:paraId="2FE8FF68" w14:textId="5A2ED6EE" w:rsidR="00C13387" w:rsidRPr="0027573B" w:rsidRDefault="00C13387" w:rsidP="0027573B">
      <w:pPr>
        <w:pStyle w:val="ListParagraph"/>
        <w:numPr>
          <w:ilvl w:val="0"/>
          <w:numId w:val="5"/>
        </w:numPr>
        <w:rPr>
          <w:rFonts w:ascii="Times New Roman" w:hAnsi="Times New Roman" w:cs="Times New Roman"/>
          <w:b/>
          <w:bCs/>
          <w:lang w:val="nl-NL"/>
        </w:rPr>
      </w:pPr>
      <w:r w:rsidRPr="0027573B">
        <w:rPr>
          <w:rFonts w:ascii="Times New Roman" w:hAnsi="Times New Roman" w:cs="Times New Roman"/>
          <w:b/>
          <w:bCs/>
          <w:lang w:val="nl-NL"/>
        </w:rPr>
        <w:t>Co-</w:t>
      </w:r>
      <w:proofErr w:type="spellStart"/>
      <w:r w:rsidRPr="0027573B">
        <w:rPr>
          <w:rFonts w:ascii="Times New Roman" w:hAnsi="Times New Roman" w:cs="Times New Roman"/>
          <w:b/>
          <w:bCs/>
          <w:lang w:val="nl-NL"/>
        </w:rPr>
        <w:t>op</w:t>
      </w:r>
      <w:del w:id="64" w:author="Jong, J.C. de (Jaap)" w:date="2024-04-23T17:03:00Z">
        <w:r w:rsidR="009C0038" w:rsidDel="0046220A">
          <w:rPr>
            <w:rFonts w:ascii="Times New Roman" w:hAnsi="Times New Roman" w:cs="Times New Roman"/>
            <w:b/>
            <w:bCs/>
            <w:lang w:val="nl-NL"/>
          </w:rPr>
          <w:delText xml:space="preserve"> </w:delText>
        </w:r>
      </w:del>
      <w:r w:rsidR="009C0038">
        <w:rPr>
          <w:rFonts w:ascii="Times New Roman" w:hAnsi="Times New Roman" w:cs="Times New Roman"/>
          <w:b/>
          <w:bCs/>
          <w:lang w:val="nl-NL"/>
        </w:rPr>
        <w:t>model</w:t>
      </w:r>
      <w:proofErr w:type="spellEnd"/>
    </w:p>
    <w:p w14:paraId="5BCAF16D" w14:textId="6DA060E4" w:rsidR="00A32218" w:rsidRDefault="0027573B" w:rsidP="0027573B">
      <w:pPr>
        <w:ind w:left="360"/>
        <w:rPr>
          <w:rFonts w:ascii="Times New Roman" w:hAnsi="Times New Roman" w:cs="Times New Roman"/>
          <w:lang w:val="nl-NL"/>
        </w:rPr>
      </w:pPr>
      <w:proofErr w:type="spellStart"/>
      <w:r w:rsidRPr="0027573B">
        <w:rPr>
          <w:rFonts w:ascii="Times New Roman" w:hAnsi="Times New Roman" w:cs="Times New Roman"/>
          <w:lang w:val="nl-NL"/>
        </w:rPr>
        <w:t>Lännen</w:t>
      </w:r>
      <w:proofErr w:type="spellEnd"/>
      <w:r w:rsidRPr="0027573B">
        <w:rPr>
          <w:rFonts w:ascii="Times New Roman" w:hAnsi="Times New Roman" w:cs="Times New Roman"/>
          <w:lang w:val="nl-NL"/>
        </w:rPr>
        <w:t xml:space="preserve"> Media, een gezamenlijk nieuwsagentschap gevormd door 11 regionale </w:t>
      </w:r>
      <w:commentRangeStart w:id="65"/>
      <w:r w:rsidRPr="0027573B">
        <w:rPr>
          <w:rFonts w:ascii="Times New Roman" w:hAnsi="Times New Roman" w:cs="Times New Roman"/>
          <w:lang w:val="nl-NL"/>
        </w:rPr>
        <w:t xml:space="preserve">dagbladen </w:t>
      </w:r>
      <w:commentRangeEnd w:id="65"/>
      <w:r w:rsidR="0046220A">
        <w:rPr>
          <w:rStyle w:val="CommentReference"/>
        </w:rPr>
        <w:commentReference w:id="65"/>
      </w:r>
      <w:r w:rsidRPr="0027573B">
        <w:rPr>
          <w:rFonts w:ascii="Times New Roman" w:hAnsi="Times New Roman" w:cs="Times New Roman"/>
          <w:lang w:val="nl-NL"/>
        </w:rPr>
        <w:t xml:space="preserve">in Finland, werkt als een coöperatie waarin de aangesloten kranten hun middelen bundelen om de nationale en internationale berichtgeving te verbeteren. Met 40 fulltime journalisten en toezicht van vier </w:t>
      </w:r>
      <w:commentRangeStart w:id="66"/>
      <w:r w:rsidRPr="000529E4">
        <w:rPr>
          <w:rFonts w:ascii="Times New Roman" w:hAnsi="Times New Roman" w:cs="Times New Roman"/>
          <w:highlight w:val="yellow"/>
          <w:lang w:val="nl-NL"/>
          <w:rPrChange w:id="67" w:author="Jong, J.C. de (Jaap)" w:date="2024-04-23T17:05:00Z">
            <w:rPr>
              <w:rFonts w:ascii="Times New Roman" w:hAnsi="Times New Roman" w:cs="Times New Roman"/>
              <w:lang w:val="nl-NL"/>
            </w:rPr>
          </w:rPrChange>
        </w:rPr>
        <w:t>top</w:t>
      </w:r>
      <w:r w:rsidRPr="0027573B">
        <w:rPr>
          <w:rFonts w:ascii="Times New Roman" w:hAnsi="Times New Roman" w:cs="Times New Roman"/>
          <w:lang w:val="nl-NL"/>
        </w:rPr>
        <w:t>redacteuren</w:t>
      </w:r>
      <w:commentRangeEnd w:id="66"/>
      <w:r w:rsidR="000529E4">
        <w:rPr>
          <w:rStyle w:val="CommentReference"/>
        </w:rPr>
        <w:commentReference w:id="66"/>
      </w:r>
      <w:r w:rsidRPr="0027573B">
        <w:rPr>
          <w:rFonts w:ascii="Times New Roman" w:hAnsi="Times New Roman" w:cs="Times New Roman"/>
          <w:lang w:val="nl-NL"/>
        </w:rPr>
        <w:t xml:space="preserve"> produceert de coöperatie een dagelijks katern dat exclusief beschikbaar is via de aangesloten kranten. Door te focussen op complementaire content en door duplicatie te vermijden, stelt </w:t>
      </w:r>
      <w:proofErr w:type="spellStart"/>
      <w:r w:rsidRPr="0027573B">
        <w:rPr>
          <w:rFonts w:ascii="Times New Roman" w:hAnsi="Times New Roman" w:cs="Times New Roman"/>
          <w:lang w:val="nl-NL"/>
        </w:rPr>
        <w:t>Lännen</w:t>
      </w:r>
      <w:proofErr w:type="spellEnd"/>
      <w:r w:rsidRPr="0027573B">
        <w:rPr>
          <w:rFonts w:ascii="Times New Roman" w:hAnsi="Times New Roman" w:cs="Times New Roman"/>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proofErr w:type="spellStart"/>
      <w:r w:rsidRPr="0027573B">
        <w:rPr>
          <w:rFonts w:ascii="Times New Roman" w:hAnsi="Times New Roman" w:cs="Times New Roman"/>
          <w:lang w:val="nl-NL"/>
        </w:rPr>
        <w:t>paywall</w:t>
      </w:r>
      <w:proofErr w:type="spellEnd"/>
      <w:r w:rsidRPr="0027573B">
        <w:rPr>
          <w:rFonts w:ascii="Times New Roman" w:hAnsi="Times New Roman" w:cs="Times New Roman"/>
          <w:lang w:val="nl-NL"/>
        </w:rPr>
        <w:t xml:space="preserve">-strategie. Over het geheel genomen bevordert het coöperatieve model kostenefficiëntie, samenwerking en sterkere banden tussen de aangesloten kranten </w:t>
      </w:r>
      <w:commentRangeStart w:id="68"/>
      <w:r w:rsidRPr="0027573B">
        <w:rPr>
          <w:rFonts w:ascii="Times New Roman" w:hAnsi="Times New Roman" w:cs="Times New Roman"/>
          <w:lang w:val="nl-NL"/>
        </w:rPr>
        <w:t xml:space="preserve">en navigeert het door het </w:t>
      </w:r>
      <w:commentRangeEnd w:id="68"/>
      <w:r w:rsidR="000529E4">
        <w:rPr>
          <w:rStyle w:val="CommentReference"/>
        </w:rPr>
        <w:commentReference w:id="68"/>
      </w:r>
      <w:r w:rsidRPr="0027573B">
        <w:rPr>
          <w:rFonts w:ascii="Times New Roman" w:hAnsi="Times New Roman" w:cs="Times New Roman"/>
          <w:lang w:val="nl-NL"/>
        </w:rPr>
        <w:t>veranderende digitale medialandschap in Finland.</w:t>
      </w:r>
      <w:r>
        <w:rPr>
          <w:rFonts w:ascii="Times New Roman" w:hAnsi="Times New Roman" w:cs="Times New Roman"/>
          <w:lang w:val="nl-NL"/>
        </w:rPr>
        <w:t xml:space="preserve"> </w:t>
      </w:r>
      <w:sdt>
        <w:sdtPr>
          <w:rPr>
            <w:rFonts w:ascii="Times New Roman" w:hAnsi="Times New Roman" w:cs="Times New Roman"/>
            <w:lang w:val="nl-NL"/>
          </w:rPr>
          <w:id w:val="-53937905"/>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3917F25F" w14:textId="6BAE2828" w:rsidR="00A32218" w:rsidRPr="0027573B" w:rsidRDefault="00A32218" w:rsidP="0027573B">
      <w:pPr>
        <w:pStyle w:val="ListParagraph"/>
        <w:numPr>
          <w:ilvl w:val="0"/>
          <w:numId w:val="5"/>
        </w:numPr>
        <w:rPr>
          <w:rFonts w:ascii="Times New Roman" w:hAnsi="Times New Roman" w:cs="Times New Roman"/>
          <w:lang w:val="nl-NL"/>
        </w:rPr>
      </w:pPr>
      <w:r w:rsidRPr="0027573B">
        <w:rPr>
          <w:rFonts w:ascii="Times New Roman" w:hAnsi="Times New Roman" w:cs="Times New Roman"/>
          <w:lang w:val="nl-NL"/>
        </w:rPr>
        <w:t>Contractor</w:t>
      </w:r>
      <w:r w:rsidR="00F94DC1">
        <w:rPr>
          <w:rFonts w:ascii="Times New Roman" w:hAnsi="Times New Roman" w:cs="Times New Roman"/>
          <w:lang w:val="nl-NL"/>
        </w:rPr>
        <w:t xml:space="preserve"> </w:t>
      </w:r>
      <w:r w:rsidR="00055BFF">
        <w:rPr>
          <w:rFonts w:ascii="Times New Roman" w:hAnsi="Times New Roman" w:cs="Times New Roman"/>
          <w:lang w:val="nl-NL"/>
        </w:rPr>
        <w:t xml:space="preserve">model </w:t>
      </w:r>
      <w:r w:rsidR="00F94DC1">
        <w:rPr>
          <w:rFonts w:ascii="Times New Roman" w:hAnsi="Times New Roman" w:cs="Times New Roman"/>
          <w:lang w:val="nl-NL"/>
        </w:rPr>
        <w:t>(aannemersmodel)</w:t>
      </w:r>
    </w:p>
    <w:p w14:paraId="7E9CCA5D" w14:textId="6ECF86C7" w:rsidR="00A32218" w:rsidRDefault="00F94DC1" w:rsidP="00F94DC1">
      <w:pPr>
        <w:ind w:left="360"/>
        <w:rPr>
          <w:rFonts w:ascii="Times New Roman" w:hAnsi="Times New Roman" w:cs="Times New Roman"/>
          <w:lang w:val="nl-NL"/>
        </w:rPr>
      </w:pPr>
      <w:r w:rsidRPr="00F94DC1">
        <w:rPr>
          <w:rFonts w:ascii="Times New Roman" w:hAnsi="Times New Roman" w:cs="Times New Roman"/>
          <w:lang w:val="nl-NL"/>
        </w:rPr>
        <w:t>Het onderzoek "</w:t>
      </w:r>
      <w:proofErr w:type="spellStart"/>
      <w:r w:rsidRPr="00F94DC1">
        <w:rPr>
          <w:rFonts w:ascii="Times New Roman" w:hAnsi="Times New Roman" w:cs="Times New Roman"/>
          <w:lang w:val="nl-NL"/>
        </w:rPr>
        <w:t>L'Italia</w:t>
      </w:r>
      <w:proofErr w:type="spellEnd"/>
      <w:r w:rsidRPr="00F94DC1">
        <w:rPr>
          <w:rFonts w:ascii="Times New Roman" w:hAnsi="Times New Roman" w:cs="Times New Roman"/>
          <w:lang w:val="nl-NL"/>
        </w:rPr>
        <w:t xml:space="preserve"> </w:t>
      </w:r>
      <w:proofErr w:type="spellStart"/>
      <w:r w:rsidRPr="00F94DC1">
        <w:rPr>
          <w:rFonts w:ascii="Times New Roman" w:hAnsi="Times New Roman" w:cs="Times New Roman"/>
          <w:lang w:val="nl-NL"/>
        </w:rPr>
        <w:t>Delle</w:t>
      </w:r>
      <w:proofErr w:type="spellEnd"/>
      <w:r w:rsidRPr="00F94DC1">
        <w:rPr>
          <w:rFonts w:ascii="Times New Roman" w:hAnsi="Times New Roman" w:cs="Times New Roman"/>
          <w:lang w:val="nl-NL"/>
        </w:rPr>
        <w:t xml:space="preserve"> Slot" maakt gebruik van een aannemersmodel voor samenwerking, waarbij een grote nieuwsuitgever wordt verenigd met twee </w:t>
      </w:r>
      <w:proofErr w:type="spellStart"/>
      <w:r w:rsidRPr="00F94DC1">
        <w:rPr>
          <w:rFonts w:ascii="Times New Roman" w:hAnsi="Times New Roman" w:cs="Times New Roman"/>
          <w:lang w:val="nl-NL"/>
        </w:rPr>
        <w:t>start-ups</w:t>
      </w:r>
      <w:proofErr w:type="spellEnd"/>
      <w:r w:rsidRPr="00F94DC1">
        <w:rPr>
          <w:rFonts w:ascii="Times New Roman" w:hAnsi="Times New Roman" w:cs="Times New Roman"/>
          <w:lang w:val="nl-NL"/>
        </w:rPr>
        <w:t xml:space="preserve"> op het gebied van datajournalistiek. De samenwerking, die in 2013 van start ging, maakte gebruik van innovatieve benaderingen van online journalistiek </w:t>
      </w:r>
      <w:r w:rsidRPr="000529E4">
        <w:rPr>
          <w:rFonts w:ascii="Times New Roman" w:hAnsi="Times New Roman" w:cs="Times New Roman"/>
          <w:highlight w:val="yellow"/>
          <w:lang w:val="nl-NL"/>
          <w:rPrChange w:id="69" w:author="Jong, J.C. de (Jaap)" w:date="2024-04-23T17:07:00Z">
            <w:rPr>
              <w:rFonts w:ascii="Times New Roman" w:hAnsi="Times New Roman" w:cs="Times New Roman"/>
              <w:lang w:val="nl-NL"/>
            </w:rPr>
          </w:rPrChange>
        </w:rPr>
        <w:t xml:space="preserve">om de prevalentie </w:t>
      </w:r>
      <w:commentRangeStart w:id="70"/>
      <w:r w:rsidRPr="000529E4">
        <w:rPr>
          <w:rFonts w:ascii="Times New Roman" w:hAnsi="Times New Roman" w:cs="Times New Roman"/>
          <w:highlight w:val="yellow"/>
          <w:lang w:val="nl-NL"/>
          <w:rPrChange w:id="71" w:author="Jong, J.C. de (Jaap)" w:date="2024-04-23T17:07:00Z">
            <w:rPr>
              <w:rFonts w:ascii="Times New Roman" w:hAnsi="Times New Roman" w:cs="Times New Roman"/>
              <w:lang w:val="nl-NL"/>
            </w:rPr>
          </w:rPrChange>
        </w:rPr>
        <w:t>van</w:t>
      </w:r>
      <w:commentRangeEnd w:id="70"/>
      <w:r w:rsidR="000529E4">
        <w:rPr>
          <w:rStyle w:val="CommentReference"/>
        </w:rPr>
        <w:commentReference w:id="70"/>
      </w:r>
      <w:r w:rsidRPr="00F94DC1">
        <w:rPr>
          <w:rFonts w:ascii="Times New Roman" w:hAnsi="Times New Roman" w:cs="Times New Roman"/>
          <w:lang w:val="nl-NL"/>
        </w:rPr>
        <w:t xml:space="preserve"> gokautomaten in Italië en hun impact te onderzoeken. Datasets samengesteld door de </w:t>
      </w:r>
      <w:proofErr w:type="spellStart"/>
      <w:r w:rsidRPr="00F94DC1">
        <w:rPr>
          <w:rFonts w:ascii="Times New Roman" w:hAnsi="Times New Roman" w:cs="Times New Roman"/>
          <w:lang w:val="nl-NL"/>
        </w:rPr>
        <w:t>start-ups</w:t>
      </w:r>
      <w:proofErr w:type="spellEnd"/>
      <w:r w:rsidRPr="00F94DC1">
        <w:rPr>
          <w:rFonts w:ascii="Times New Roman" w:hAnsi="Times New Roman" w:cs="Times New Roman"/>
          <w:lang w:val="nl-NL"/>
        </w:rPr>
        <w:t xml:space="preserve">, </w:t>
      </w:r>
      <w:proofErr w:type="spellStart"/>
      <w:r w:rsidRPr="00F94DC1">
        <w:rPr>
          <w:rFonts w:ascii="Times New Roman" w:hAnsi="Times New Roman" w:cs="Times New Roman"/>
          <w:lang w:val="nl-NL"/>
        </w:rPr>
        <w:t>Effecinque</w:t>
      </w:r>
      <w:proofErr w:type="spellEnd"/>
      <w:r w:rsidRPr="00F94DC1">
        <w:rPr>
          <w:rFonts w:ascii="Times New Roman" w:hAnsi="Times New Roman" w:cs="Times New Roman"/>
          <w:lang w:val="nl-NL"/>
        </w:rPr>
        <w:t xml:space="preserve"> en Dataninja, vergemakkelijkten de samenwerking met de GEDI Group, waar Dataninja werd ingehuurd om opgeschoonde en geanalyseerde gegevens te leveren. </w:t>
      </w:r>
      <w:proofErr w:type="spellStart"/>
      <w:r w:rsidRPr="00F94DC1">
        <w:rPr>
          <w:rFonts w:ascii="Times New Roman" w:hAnsi="Times New Roman" w:cs="Times New Roman"/>
          <w:lang w:val="nl-NL"/>
        </w:rPr>
        <w:t>Effecinque</w:t>
      </w:r>
      <w:proofErr w:type="spellEnd"/>
      <w:r w:rsidRPr="00F94DC1">
        <w:rPr>
          <w:rFonts w:ascii="Times New Roman" w:hAnsi="Times New Roman" w:cs="Times New Roman"/>
          <w:lang w:val="nl-NL"/>
        </w:rPr>
        <w:t xml:space="preserve"> en Dataninja boden lokale kranten ook training aan over het interpreteren en integreren van gegevens in verslaggeving. Deze samenwerking maakte impactvolle lokale onderzoeken mogelijk, terwijl de </w:t>
      </w:r>
      <w:proofErr w:type="spellStart"/>
      <w:r w:rsidRPr="00F94DC1">
        <w:rPr>
          <w:rFonts w:ascii="Times New Roman" w:hAnsi="Times New Roman" w:cs="Times New Roman"/>
          <w:lang w:val="nl-NL"/>
        </w:rPr>
        <w:t>start-ups</w:t>
      </w:r>
      <w:proofErr w:type="spellEnd"/>
      <w:r w:rsidRPr="00F94DC1">
        <w:rPr>
          <w:rFonts w:ascii="Times New Roman" w:hAnsi="Times New Roman" w:cs="Times New Roman"/>
          <w:lang w:val="nl-NL"/>
        </w:rPr>
        <w:t xml:space="preserve"> economisch voordeel hadden door gedeelde expertise en zichtbaarheid in nationale en lokale kranten. Het </w:t>
      </w:r>
      <w:proofErr w:type="spellStart"/>
      <w:r w:rsidRPr="00F94DC1">
        <w:rPr>
          <w:rFonts w:ascii="Times New Roman" w:hAnsi="Times New Roman" w:cs="Times New Roman"/>
          <w:lang w:val="nl-NL"/>
        </w:rPr>
        <w:t>kortetermijnmodel</w:t>
      </w:r>
      <w:proofErr w:type="spellEnd"/>
      <w:r w:rsidRPr="00F94DC1">
        <w:rPr>
          <w:rFonts w:ascii="Times New Roman" w:hAnsi="Times New Roman" w:cs="Times New Roman"/>
          <w:lang w:val="nl-NL"/>
        </w:rPr>
        <w:t xml:space="preserve"> zorgde voor flexibiliteit en duurzaamheid, met mogelijkheden voor toekomstige samenwerkingen en de overdracht van vaardigheden aan lokale journalisten. Over het algemeen verbeterde het partnerschap de journalistieke reputatie en het aanpassingsvermogen in het veranderende medial</w:t>
      </w:r>
      <w:commentRangeStart w:id="72"/>
      <w:r w:rsidRPr="00F94DC1">
        <w:rPr>
          <w:rFonts w:ascii="Times New Roman" w:hAnsi="Times New Roman" w:cs="Times New Roman"/>
          <w:lang w:val="nl-NL"/>
        </w:rPr>
        <w:t>andsc</w:t>
      </w:r>
      <w:commentRangeEnd w:id="72"/>
      <w:r w:rsidR="000529E4">
        <w:rPr>
          <w:rStyle w:val="CommentReference"/>
        </w:rPr>
        <w:commentReference w:id="72"/>
      </w:r>
      <w:r w:rsidRPr="00F94DC1">
        <w:rPr>
          <w:rFonts w:ascii="Times New Roman" w:hAnsi="Times New Roman" w:cs="Times New Roman"/>
          <w:lang w:val="nl-NL"/>
        </w:rPr>
        <w:t>hap.</w:t>
      </w:r>
      <w:r>
        <w:rPr>
          <w:rFonts w:ascii="Times New Roman" w:hAnsi="Times New Roman" w:cs="Times New Roman"/>
          <w:lang w:val="nl-NL"/>
        </w:rPr>
        <w:t xml:space="preserve"> </w:t>
      </w:r>
      <w:sdt>
        <w:sdtPr>
          <w:rPr>
            <w:rFonts w:ascii="Times New Roman" w:hAnsi="Times New Roman" w:cs="Times New Roman"/>
            <w:lang w:val="nl-NL"/>
          </w:rPr>
          <w:id w:val="-791216822"/>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73E479A2" w14:textId="406B0D86" w:rsidR="00A32218" w:rsidRDefault="00A32218" w:rsidP="00F94DC1">
      <w:pPr>
        <w:pStyle w:val="ListParagraph"/>
        <w:numPr>
          <w:ilvl w:val="0"/>
          <w:numId w:val="5"/>
        </w:numPr>
        <w:rPr>
          <w:rFonts w:ascii="Times New Roman" w:hAnsi="Times New Roman" w:cs="Times New Roman"/>
          <w:lang w:val="nl-NL"/>
        </w:rPr>
      </w:pPr>
      <w:r w:rsidRPr="00F94DC1">
        <w:rPr>
          <w:rFonts w:ascii="Times New Roman" w:hAnsi="Times New Roman" w:cs="Times New Roman"/>
          <w:lang w:val="nl-NL"/>
        </w:rPr>
        <w:lastRenderedPageBreak/>
        <w:t>NGO</w:t>
      </w:r>
      <w:r w:rsidR="009C0038">
        <w:rPr>
          <w:rFonts w:ascii="Times New Roman" w:hAnsi="Times New Roman" w:cs="Times New Roman"/>
          <w:lang w:val="nl-NL"/>
        </w:rPr>
        <w:t>-model</w:t>
      </w:r>
    </w:p>
    <w:p w14:paraId="4CD3D5EB" w14:textId="0D26CFC2" w:rsidR="00F94DC1" w:rsidRPr="00F94DC1" w:rsidRDefault="001D38EB" w:rsidP="00F94DC1">
      <w:pPr>
        <w:ind w:left="360"/>
        <w:rPr>
          <w:rFonts w:ascii="Times New Roman" w:hAnsi="Times New Roman" w:cs="Times New Roman"/>
          <w:lang w:val="nl-NL"/>
        </w:rPr>
      </w:pPr>
      <w:r w:rsidRPr="001D38EB">
        <w:rPr>
          <w:rFonts w:ascii="Times New Roman" w:hAnsi="Times New Roman" w:cs="Times New Roman"/>
          <w:lang w:val="nl-NL"/>
        </w:rPr>
        <w:t xml:space="preserve">Het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een uitloper van het Bureau of </w:t>
      </w:r>
      <w:proofErr w:type="spellStart"/>
      <w:r w:rsidRPr="001D38EB">
        <w:rPr>
          <w:rFonts w:ascii="Times New Roman" w:hAnsi="Times New Roman" w:cs="Times New Roman"/>
          <w:lang w:val="nl-NL"/>
        </w:rPr>
        <w:t>Investigative</w:t>
      </w:r>
      <w:proofErr w:type="spellEnd"/>
      <w:r w:rsidRPr="001D38EB">
        <w:rPr>
          <w:rFonts w:ascii="Times New Roman" w:hAnsi="Times New Roman" w:cs="Times New Roman"/>
          <w:lang w:val="nl-NL"/>
        </w:rPr>
        <w:t xml:space="preserve"> </w:t>
      </w:r>
      <w:proofErr w:type="spellStart"/>
      <w:r w:rsidRPr="001D38EB">
        <w:rPr>
          <w:rFonts w:ascii="Times New Roman" w:hAnsi="Times New Roman" w:cs="Times New Roman"/>
          <w:lang w:val="nl-NL"/>
        </w:rPr>
        <w:t>Journalism</w:t>
      </w:r>
      <w:proofErr w:type="spellEnd"/>
      <w:r w:rsidRPr="001D38EB">
        <w:rPr>
          <w:rFonts w:ascii="Times New Roman" w:hAnsi="Times New Roman" w:cs="Times New Roman"/>
          <w:lang w:val="nl-NL"/>
        </w:rPr>
        <w:t xml:space="preserve">, gebruikt een NGO-model om lokale </w:t>
      </w:r>
      <w:proofErr w:type="spellStart"/>
      <w:r w:rsidRPr="001D38EB">
        <w:rPr>
          <w:rFonts w:ascii="Times New Roman" w:hAnsi="Times New Roman" w:cs="Times New Roman"/>
          <w:lang w:val="nl-NL"/>
        </w:rPr>
        <w:t>onderzoeksverslaggeving</w:t>
      </w:r>
      <w:proofErr w:type="spellEnd"/>
      <w:r w:rsidRPr="001D38EB">
        <w:rPr>
          <w:rFonts w:ascii="Times New Roman" w:hAnsi="Times New Roman" w:cs="Times New Roman"/>
          <w:lang w:val="nl-NL"/>
        </w:rPr>
        <w:t xml:space="preserve"> in het Verenigd Koninkrijk te versterken. Het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Om de levensvatbaarheid op lange termijn te garanderen, onderzoekt The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alternatieve financiële modellen, waaronder betaalde lidmaatschappen, naast de huidige financiering uit subsidies en donaties.</w:t>
      </w:r>
      <w:sdt>
        <w:sdtPr>
          <w:rPr>
            <w:rFonts w:ascii="Times New Roman" w:hAnsi="Times New Roman" w:cs="Times New Roman"/>
            <w:lang w:val="nl-NL"/>
          </w:rPr>
          <w:id w:val="-1856184969"/>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Pr>
              <w:rFonts w:ascii="Times New Roman" w:hAnsi="Times New Roman" w:cs="Times New Roman"/>
              <w:noProof/>
              <w:lang w:val="nl-NL"/>
            </w:rPr>
            <w:t xml:space="preserve"> </w:t>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3CB653DE" w14:textId="77777777" w:rsidR="00C13387" w:rsidRDefault="00C13387" w:rsidP="00C13387">
      <w:pPr>
        <w:rPr>
          <w:rFonts w:ascii="Times New Roman" w:hAnsi="Times New Roman" w:cs="Times New Roman"/>
          <w:lang w:val="nl-NL"/>
        </w:rPr>
      </w:pPr>
    </w:p>
    <w:p w14:paraId="0D20F23A" w14:textId="77777777" w:rsidR="00C13387" w:rsidRPr="00D21EFF" w:rsidRDefault="00C13387" w:rsidP="00C13387">
      <w:pPr>
        <w:rPr>
          <w:rFonts w:ascii="Times New Roman" w:hAnsi="Times New Roman" w:cs="Times New Roman"/>
          <w:b/>
          <w:bCs/>
          <w:lang w:val="nl-NL"/>
        </w:rPr>
      </w:pPr>
    </w:p>
    <w:p w14:paraId="54B8C0C4" w14:textId="40F2AC12" w:rsidR="00A2221A" w:rsidRPr="00D21EFF" w:rsidRDefault="00A2221A" w:rsidP="008359A5">
      <w:pPr>
        <w:pStyle w:val="Heading2"/>
        <w:rPr>
          <w:rFonts w:ascii="Roboto" w:hAnsi="Roboto"/>
          <w:b/>
          <w:bCs/>
          <w:color w:val="auto"/>
          <w:lang w:val="nl-NL"/>
        </w:rPr>
      </w:pPr>
      <w:bookmarkStart w:id="73" w:name="_Toc164781534"/>
      <w:r w:rsidRPr="00D21EFF">
        <w:rPr>
          <w:rFonts w:ascii="Roboto" w:hAnsi="Roboto"/>
          <w:b/>
          <w:bCs/>
          <w:color w:val="auto"/>
          <w:lang w:val="nl-NL"/>
        </w:rPr>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73"/>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74" w:name="_Toc164781535"/>
      <w:r w:rsidRPr="00D21EFF">
        <w:rPr>
          <w:rFonts w:ascii="Roboto" w:hAnsi="Roboto"/>
          <w:b/>
          <w:bCs/>
          <w:color w:val="auto"/>
          <w:lang w:val="nl-NL"/>
        </w:rPr>
        <w:t>Thematische focus</w:t>
      </w:r>
      <w:bookmarkEnd w:id="74"/>
    </w:p>
    <w:p w14:paraId="3462BEB9" w14:textId="4B3B8C15" w:rsidR="00104F33" w:rsidRPr="00D21EFF" w:rsidRDefault="001A0165" w:rsidP="001A0165">
      <w:pPr>
        <w:rPr>
          <w:rFonts w:ascii="Times New Roman" w:hAnsi="Times New Roman" w:cs="Times New Roman"/>
          <w:lang w:val="nl-NL"/>
        </w:rPr>
      </w:pPr>
      <w:commentRangeStart w:id="75"/>
      <w:commentRangeStart w:id="76"/>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commentRangeEnd w:id="75"/>
      <w:r w:rsidR="00634AD1">
        <w:rPr>
          <w:rStyle w:val="CommentReference"/>
        </w:rPr>
        <w:commentReference w:id="75"/>
      </w:r>
      <w:commentRangeEnd w:id="76"/>
      <w:r w:rsidR="00634AD1">
        <w:rPr>
          <w:rStyle w:val="CommentReference"/>
        </w:rPr>
        <w:commentReference w:id="76"/>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77" w:name="_Toc164781536"/>
      <w:r w:rsidRPr="00D21EFF">
        <w:rPr>
          <w:rFonts w:ascii="Roboto" w:hAnsi="Roboto"/>
          <w:b/>
          <w:bCs/>
          <w:color w:val="auto"/>
          <w:lang w:val="nl-NL"/>
        </w:rPr>
        <w:t>Gebruikte bronnen</w:t>
      </w:r>
      <w:bookmarkEnd w:id="77"/>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78" w:name="_Toc164781537"/>
      <w:r w:rsidRPr="00D21EFF">
        <w:rPr>
          <w:rFonts w:ascii="Roboto" w:hAnsi="Roboto"/>
          <w:b/>
          <w:bCs/>
          <w:color w:val="auto"/>
          <w:lang w:val="nl-NL"/>
        </w:rPr>
        <w:t>Taalgebruik en framing</w:t>
      </w:r>
      <w:bookmarkEnd w:id="78"/>
    </w:p>
    <w:p w14:paraId="09094EFE" w14:textId="22DABD3B" w:rsidR="001A0165" w:rsidRPr="00D21EFF" w:rsidRDefault="001A0165" w:rsidP="001A0165">
      <w:pPr>
        <w:rPr>
          <w:rFonts w:ascii="Times New Roman" w:hAnsi="Times New Roman" w:cs="Times New Roman"/>
          <w:lang w:val="nl-NL"/>
        </w:rPr>
      </w:pPr>
      <w:commentRangeStart w:id="79"/>
      <w:r w:rsidRPr="00D21EFF">
        <w:rPr>
          <w:rFonts w:ascii="Times New Roman" w:hAnsi="Times New Roman" w:cs="Times New Roman"/>
          <w:lang w:val="nl-NL"/>
        </w:rPr>
        <w:t>Analyseer het taalgebruik en de framing van de berichtgeving in beide kranten</w:t>
      </w:r>
      <w:commentRangeEnd w:id="79"/>
      <w:r w:rsidR="00FD63AC">
        <w:rPr>
          <w:rStyle w:val="CommentReference"/>
        </w:rPr>
        <w:commentReference w:id="79"/>
      </w:r>
      <w:r w:rsidRPr="00D21EFF">
        <w:rPr>
          <w:rFonts w:ascii="Times New Roman" w:hAnsi="Times New Roman" w:cs="Times New Roman"/>
          <w:lang w:val="nl-NL"/>
        </w:rPr>
        <w:t xml:space="preserve">.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80" w:name="_Toc164781538"/>
      <w:r w:rsidRPr="00D21EFF">
        <w:rPr>
          <w:rFonts w:ascii="Roboto" w:hAnsi="Roboto"/>
          <w:b/>
          <w:bCs/>
          <w:color w:val="auto"/>
          <w:lang w:val="nl-NL"/>
        </w:rPr>
        <w:t>Ruimtelijke dekking</w:t>
      </w:r>
      <w:bookmarkEnd w:id="80"/>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81" w:name="_Toc164781539"/>
      <w:r w:rsidRPr="00D21EFF">
        <w:rPr>
          <w:rFonts w:ascii="Roboto" w:hAnsi="Roboto"/>
          <w:b/>
          <w:bCs/>
          <w:color w:val="auto"/>
          <w:lang w:val="nl-NL"/>
        </w:rPr>
        <w:t>Kwaliteit van de berichtgeving</w:t>
      </w:r>
      <w:bookmarkEnd w:id="81"/>
    </w:p>
    <w:p w14:paraId="363C5764" w14:textId="32388D70" w:rsidR="00AA5840" w:rsidRDefault="001A0165" w:rsidP="001A0165">
      <w:pPr>
        <w:rPr>
          <w:ins w:id="82" w:author="Jong, J.C. de (Jaap)" w:date="2024-04-23T17:12:00Z"/>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1305CC54" w14:textId="77777777" w:rsidR="00634AD1" w:rsidRDefault="00634AD1" w:rsidP="001A0165">
      <w:pPr>
        <w:rPr>
          <w:ins w:id="83" w:author="Jong, J.C. de (Jaap)" w:date="2024-04-23T17:12:00Z"/>
          <w:rFonts w:ascii="Times New Roman" w:hAnsi="Times New Roman" w:cs="Times New Roman"/>
          <w:lang w:val="nl-NL"/>
        </w:rPr>
      </w:pPr>
    </w:p>
    <w:p w14:paraId="10DC2DCF" w14:textId="48891935" w:rsidR="00634AD1" w:rsidRDefault="00634AD1" w:rsidP="001A0165">
      <w:pPr>
        <w:rPr>
          <w:rFonts w:ascii="Times New Roman" w:hAnsi="Times New Roman" w:cs="Times New Roman"/>
          <w:lang w:val="nl-NL"/>
        </w:rPr>
      </w:pPr>
      <w:ins w:id="84" w:author="Jong, J.C. de (Jaap)" w:date="2024-04-23T17:12:00Z">
        <w:r>
          <w:rPr>
            <w:rFonts w:ascii="Times New Roman" w:hAnsi="Times New Roman" w:cs="Times New Roman"/>
            <w:lang w:val="nl-NL"/>
          </w:rPr>
          <w:lastRenderedPageBreak/>
          <w:t xml:space="preserve">Je moeten je theorie veel meer uit- en </w:t>
        </w:r>
        <w:proofErr w:type="spellStart"/>
        <w:r>
          <w:rPr>
            <w:rFonts w:ascii="Times New Roman" w:hAnsi="Times New Roman" w:cs="Times New Roman"/>
            <w:lang w:val="nl-NL"/>
          </w:rPr>
          <w:t>aanelkaar</w:t>
        </w:r>
        <w:proofErr w:type="spellEnd"/>
        <w:r>
          <w:rPr>
            <w:rFonts w:ascii="Times New Roman" w:hAnsi="Times New Roman" w:cs="Times New Roman"/>
            <w:lang w:val="nl-NL"/>
          </w:rPr>
          <w:t xml:space="preserve"> schrijven en eindigen met een samenvatting. </w:t>
        </w:r>
      </w:ins>
      <w:ins w:id="85" w:author="Jong, J.C. de (Jaap)" w:date="2024-04-23T17:13:00Z">
        <w:r>
          <w:rPr>
            <w:rFonts w:ascii="Times New Roman" w:hAnsi="Times New Roman" w:cs="Times New Roman"/>
            <w:lang w:val="nl-NL"/>
          </w:rPr>
          <w:t>Al wel een paar aardige bouwstenen.</w:t>
        </w:r>
      </w:ins>
      <w:ins w:id="86" w:author="Jong, J.C. de (Jaap)" w:date="2024-04-23T17:16:00Z">
        <w:r w:rsidR="00FD63AC">
          <w:rPr>
            <w:rFonts w:ascii="Times New Roman" w:hAnsi="Times New Roman" w:cs="Times New Roman"/>
            <w:lang w:val="nl-NL"/>
          </w:rPr>
          <w:t xml:space="preserve"> Nu snel veel meer literatuur lezen en in je topiclijst verwerken.</w:t>
        </w:r>
      </w:ins>
      <w:ins w:id="87" w:author="Jong, J.C. de (Jaap)" w:date="2024-04-23T17:17:00Z">
        <w:r w:rsidR="00FD63AC">
          <w:rPr>
            <w:rFonts w:ascii="Times New Roman" w:hAnsi="Times New Roman" w:cs="Times New Roman"/>
            <w:lang w:val="nl-NL"/>
          </w:rPr>
          <w:t xml:space="preserve"> Welke concepten ga je straks bevragen?</w:t>
        </w:r>
      </w:ins>
    </w:p>
    <w:p w14:paraId="3E96DD53" w14:textId="77777777" w:rsidR="00AA5840" w:rsidRDefault="00AA5840">
      <w:pPr>
        <w:rPr>
          <w:rFonts w:ascii="Times New Roman" w:hAnsi="Times New Roman" w:cs="Times New Roman"/>
          <w:lang w:val="nl-NL"/>
        </w:rPr>
      </w:pPr>
      <w:r>
        <w:rPr>
          <w:rFonts w:ascii="Times New Roman" w:hAnsi="Times New Roman" w:cs="Times New Roman"/>
          <w:lang w:val="nl-NL"/>
        </w:rPr>
        <w:br w:type="page"/>
      </w:r>
    </w:p>
    <w:p w14:paraId="7072BBFA" w14:textId="4501C97D" w:rsidR="00AA5840" w:rsidRPr="00A551EF" w:rsidRDefault="00634AD1" w:rsidP="00AA5840">
      <w:pPr>
        <w:pStyle w:val="Heading1"/>
        <w:rPr>
          <w:rFonts w:ascii="Roboto" w:hAnsi="Roboto" w:cs="Times New Roman"/>
          <w:color w:val="auto"/>
          <w:lang w:val="nl-NL"/>
        </w:rPr>
      </w:pPr>
      <w:bookmarkStart w:id="88" w:name="_Toc164781540"/>
      <w:ins w:id="89" w:author="Jong, J.C. de (Jaap)" w:date="2024-04-23T17:12:00Z">
        <w:r>
          <w:rPr>
            <w:rFonts w:ascii="Roboto" w:hAnsi="Roboto" w:cs="Times New Roman"/>
            <w:color w:val="auto"/>
            <w:lang w:val="nl-NL"/>
          </w:rPr>
          <w:lastRenderedPageBreak/>
          <w:t xml:space="preserve">3 </w:t>
        </w:r>
      </w:ins>
      <w:r w:rsidR="00AA5840" w:rsidRPr="00A551EF">
        <w:rPr>
          <w:rFonts w:ascii="Roboto" w:hAnsi="Roboto" w:cs="Times New Roman"/>
          <w:color w:val="auto"/>
          <w:lang w:val="nl-NL"/>
        </w:rPr>
        <w:t>Methode</w:t>
      </w:r>
      <w:bookmarkEnd w:id="88"/>
    </w:p>
    <w:p w14:paraId="7CA25BFB" w14:textId="70D41D94" w:rsidR="00AA5840" w:rsidRPr="00AA5840" w:rsidRDefault="00AA5840" w:rsidP="00AA5840">
      <w:pPr>
        <w:rPr>
          <w:rFonts w:ascii="Times New Roman" w:hAnsi="Times New Roman" w:cs="Times New Roman"/>
          <w:lang w:val="nl-NL"/>
        </w:rPr>
      </w:pPr>
      <w:r w:rsidRPr="00AA5840">
        <w:rPr>
          <w:rFonts w:ascii="Times New Roman" w:hAnsi="Times New Roman" w:cs="Times New Roman"/>
          <w:lang w:val="nl-NL"/>
        </w:rPr>
        <w:t xml:space="preserve">Als methode voor dit onderzoek zijn semigestructureerde diepte-interviews ingezet. Deze </w:t>
      </w:r>
      <w:proofErr w:type="spellStart"/>
      <w:r w:rsidRPr="00AA5840">
        <w:rPr>
          <w:rFonts w:ascii="Times New Roman" w:hAnsi="Times New Roman" w:cs="Times New Roman"/>
          <w:lang w:val="nl-NL"/>
        </w:rPr>
        <w:t>onderzoeksvorm</w:t>
      </w:r>
      <w:proofErr w:type="spellEnd"/>
      <w:r w:rsidRPr="00AA5840">
        <w:rPr>
          <w:rFonts w:ascii="Times New Roman" w:hAnsi="Times New Roman" w:cs="Times New Roman"/>
          <w:lang w:val="nl-NL"/>
        </w:rPr>
        <w:t xml:space="preserve"> zorgt namelijk voor waardevolle inzichten doordat er ruimte is voor</w:t>
      </w:r>
      <w:commentRangeStart w:id="90"/>
      <w:r w:rsidRPr="00AA5840">
        <w:rPr>
          <w:rFonts w:ascii="Times New Roman" w:hAnsi="Times New Roman" w:cs="Times New Roman"/>
          <w:lang w:val="nl-NL"/>
        </w:rPr>
        <w:t xml:space="preserve"> vervolgvragen </w:t>
      </w:r>
      <w:commentRangeEnd w:id="90"/>
      <w:r w:rsidR="00FD63AC">
        <w:rPr>
          <w:rStyle w:val="CommentReference"/>
        </w:rPr>
        <w:commentReference w:id="90"/>
      </w:r>
      <w:r w:rsidRPr="00AA5840">
        <w:rPr>
          <w:rFonts w:ascii="Times New Roman" w:hAnsi="Times New Roman" w:cs="Times New Roman"/>
          <w:lang w:val="nl-NL"/>
        </w:rPr>
        <w:t>en verdieping (</w:t>
      </w:r>
      <w:proofErr w:type="spellStart"/>
      <w:r w:rsidRPr="00AA5840">
        <w:rPr>
          <w:rFonts w:ascii="Times New Roman" w:hAnsi="Times New Roman" w:cs="Times New Roman"/>
          <w:lang w:val="nl-NL"/>
        </w:rPr>
        <w:t>Rubin</w:t>
      </w:r>
      <w:proofErr w:type="spellEnd"/>
      <w:r w:rsidRPr="00AA5840">
        <w:rPr>
          <w:rFonts w:ascii="Times New Roman" w:hAnsi="Times New Roman" w:cs="Times New Roman"/>
          <w:lang w:val="nl-NL"/>
        </w:rPr>
        <w:t xml:space="preserve"> &amp; </w:t>
      </w:r>
      <w:proofErr w:type="spellStart"/>
      <w:r w:rsidRPr="00AA5840">
        <w:rPr>
          <w:rFonts w:ascii="Times New Roman" w:hAnsi="Times New Roman" w:cs="Times New Roman"/>
          <w:lang w:val="nl-NL"/>
        </w:rPr>
        <w:t>Rubin</w:t>
      </w:r>
      <w:proofErr w:type="spellEnd"/>
      <w:r w:rsidRPr="00AA5840">
        <w:rPr>
          <w:rFonts w:ascii="Times New Roman" w:hAnsi="Times New Roman" w:cs="Times New Roman"/>
          <w:lang w:val="nl-NL"/>
        </w:rPr>
        <w:t>, 2011).</w:t>
      </w:r>
      <w:ins w:id="91" w:author="Jong, J.C. de (Jaap)" w:date="2024-04-23T17:13:00Z">
        <w:r w:rsidR="00634AD1">
          <w:rPr>
            <w:rFonts w:ascii="Times New Roman" w:hAnsi="Times New Roman" w:cs="Times New Roman"/>
            <w:lang w:val="nl-NL"/>
          </w:rPr>
          <w:t xml:space="preserve"> Veel uitgebreider uitleggen</w:t>
        </w:r>
      </w:ins>
    </w:p>
    <w:p w14:paraId="7BAF9741" w14:textId="77777777" w:rsidR="00AA5840" w:rsidRPr="00AA5840" w:rsidRDefault="00AA5840" w:rsidP="00AA5840">
      <w:pPr>
        <w:pStyle w:val="Heading2"/>
        <w:rPr>
          <w:rFonts w:ascii="Times New Roman" w:hAnsi="Times New Roman" w:cs="Times New Roman"/>
          <w:color w:val="auto"/>
          <w:lang w:val="nl-NL"/>
        </w:rPr>
      </w:pPr>
    </w:p>
    <w:p w14:paraId="1A4A882F" w14:textId="77777777" w:rsidR="00AA5840" w:rsidRPr="00A551EF" w:rsidRDefault="00AA5840" w:rsidP="00AA5840">
      <w:pPr>
        <w:pStyle w:val="Heading2"/>
        <w:rPr>
          <w:rFonts w:ascii="Roboto" w:hAnsi="Roboto" w:cs="Times New Roman"/>
          <w:color w:val="auto"/>
          <w:lang w:val="nl-NL"/>
        </w:rPr>
      </w:pPr>
      <w:bookmarkStart w:id="92" w:name="_Toc164781541"/>
      <w:r w:rsidRPr="00A551EF">
        <w:rPr>
          <w:rFonts w:ascii="Roboto" w:hAnsi="Roboto" w:cs="Times New Roman"/>
          <w:color w:val="auto"/>
          <w:lang w:val="nl-NL"/>
        </w:rPr>
        <w:t>Semigestructureerde diepte-interviews</w:t>
      </w:r>
      <w:bookmarkEnd w:id="92"/>
      <w:r w:rsidRPr="00A551EF">
        <w:rPr>
          <w:rFonts w:ascii="Roboto" w:hAnsi="Roboto" w:cs="Times New Roman"/>
          <w:color w:val="auto"/>
          <w:lang w:val="nl-NL"/>
        </w:rPr>
        <w:t xml:space="preserve"> </w:t>
      </w:r>
    </w:p>
    <w:p w14:paraId="276EF8D3" w14:textId="6E97AFE1" w:rsidR="00A551EF" w:rsidRPr="00A551EF" w:rsidRDefault="00A551EF" w:rsidP="00A551EF">
      <w:pPr>
        <w:rPr>
          <w:rFonts w:ascii="Times New Roman" w:hAnsi="Times New Roman" w:cs="Times New Roman"/>
          <w:lang w:val="nl-NL"/>
        </w:rPr>
      </w:pPr>
      <w:r w:rsidRPr="00A551EF">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A551EF">
        <w:rPr>
          <w:rFonts w:ascii="Times New Roman" w:hAnsi="Times New Roman" w:cs="Times New Roman"/>
          <w:lang w:val="nl-NL"/>
        </w:rPr>
        <w:t>Brinkmann</w:t>
      </w:r>
      <w:proofErr w:type="spellEnd"/>
      <w:r w:rsidRPr="00A551EF">
        <w:rPr>
          <w:rFonts w:ascii="Times New Roman" w:hAnsi="Times New Roman" w:cs="Times New Roman"/>
          <w:lang w:val="nl-NL"/>
        </w:rPr>
        <w:t xml:space="preserve">, 2013). </w:t>
      </w:r>
      <w:ins w:id="93" w:author="Jong, J.C. de (Jaap)" w:date="2024-04-23T17:14:00Z">
        <w:r w:rsidR="00634AD1">
          <w:rPr>
            <w:rFonts w:ascii="Times New Roman" w:hAnsi="Times New Roman" w:cs="Times New Roman"/>
            <w:lang w:val="nl-NL"/>
          </w:rPr>
          <w:t>Aang</w:t>
        </w:r>
      </w:ins>
      <w:del w:id="94" w:author="Jong, J.C. de (Jaap)" w:date="2024-04-23T17:14:00Z">
        <w:r w:rsidRPr="00A551EF" w:rsidDel="00634AD1">
          <w:rPr>
            <w:rFonts w:ascii="Times New Roman" w:hAnsi="Times New Roman" w:cs="Times New Roman"/>
            <w:lang w:val="nl-NL"/>
          </w:rPr>
          <w:delText>G</w:delText>
        </w:r>
      </w:del>
      <w:r w:rsidRPr="00A551EF">
        <w:rPr>
          <w:rFonts w:ascii="Times New Roman" w:hAnsi="Times New Roman" w:cs="Times New Roman"/>
          <w:lang w:val="nl-NL"/>
        </w:rPr>
        <w:t xml:space="preserve">ezien deze studie zich richt op de inzichten van journalisten </w:t>
      </w:r>
      <w:r w:rsidR="003126FA">
        <w:rPr>
          <w:rFonts w:ascii="Times New Roman" w:hAnsi="Times New Roman" w:cs="Times New Roman"/>
          <w:lang w:val="nl-NL"/>
        </w:rPr>
        <w:t xml:space="preserve">en werknemers van ‘Het </w:t>
      </w:r>
      <w:proofErr w:type="spellStart"/>
      <w:r w:rsidR="003126FA">
        <w:rPr>
          <w:rFonts w:ascii="Times New Roman" w:hAnsi="Times New Roman" w:cs="Times New Roman"/>
          <w:lang w:val="nl-NL"/>
        </w:rPr>
        <w:t>Kontakt</w:t>
      </w:r>
      <w:proofErr w:type="spellEnd"/>
      <w:r w:rsidR="003126FA">
        <w:rPr>
          <w:rFonts w:ascii="Times New Roman" w:hAnsi="Times New Roman" w:cs="Times New Roman"/>
          <w:lang w:val="nl-NL"/>
        </w:rPr>
        <w:t>’</w:t>
      </w:r>
      <w:r w:rsidRPr="00A551EF">
        <w:rPr>
          <w:rFonts w:ascii="Times New Roman" w:hAnsi="Times New Roman" w:cs="Times New Roman"/>
          <w:lang w:val="nl-NL"/>
        </w:rPr>
        <w:t xml:space="preserve">, zijn </w:t>
      </w:r>
      <w:r w:rsidR="003126FA">
        <w:rPr>
          <w:rFonts w:ascii="Times New Roman" w:hAnsi="Times New Roman" w:cs="Times New Roman"/>
          <w:lang w:val="nl-NL"/>
        </w:rPr>
        <w:t>semigestructureerde-</w:t>
      </w:r>
      <w:r w:rsidRPr="00A551EF">
        <w:rPr>
          <w:rFonts w:ascii="Times New Roman" w:hAnsi="Times New Roman" w:cs="Times New Roman"/>
          <w:lang w:val="nl-NL"/>
        </w:rPr>
        <w:t>interviews een passende benadering. Het verkennen van normatieve opvattingen vormt een essentieel aspect van kwalitatief onderzoek (</w:t>
      </w:r>
      <w:proofErr w:type="spellStart"/>
      <w:r w:rsidRPr="00A551EF">
        <w:rPr>
          <w:rFonts w:ascii="Times New Roman" w:hAnsi="Times New Roman" w:cs="Times New Roman"/>
          <w:lang w:val="nl-NL"/>
        </w:rPr>
        <w:t>Koetsenruijter</w:t>
      </w:r>
      <w:proofErr w:type="spellEnd"/>
      <w:r w:rsidRPr="00A551EF">
        <w:rPr>
          <w:rFonts w:ascii="Times New Roman" w:hAnsi="Times New Roman" w:cs="Times New Roman"/>
          <w:lang w:val="nl-NL"/>
        </w:rPr>
        <w:t xml:space="preserve"> &amp; Van Hout, 2018), waarvoor diepgaande gesprekken nodig zijn om een grondig begrip te bereiken. Diepte-interviews bieden deze mogelijkheid.</w:t>
      </w:r>
    </w:p>
    <w:p w14:paraId="7CF73E79" w14:textId="46164D2E" w:rsidR="00A551EF" w:rsidRDefault="00A551EF" w:rsidP="00A551EF">
      <w:pPr>
        <w:rPr>
          <w:rFonts w:ascii="Times New Roman" w:hAnsi="Times New Roman" w:cs="Times New Roman"/>
          <w:lang w:val="nl-NL"/>
        </w:rPr>
      </w:pPr>
      <w:r w:rsidRPr="00A551EF">
        <w:rPr>
          <w:rFonts w:ascii="Times New Roman" w:hAnsi="Times New Roman" w:cs="Times New Roman"/>
          <w:lang w:val="nl-NL"/>
        </w:rPr>
        <w:t xml:space="preserve">Bovendien heeft de onderzoeksvraag een verkennend karakter, gericht op </w:t>
      </w:r>
      <w:r w:rsidR="00950072">
        <w:rPr>
          <w:rFonts w:ascii="Times New Roman" w:hAnsi="Times New Roman" w:cs="Times New Roman"/>
          <w:lang w:val="nl-NL"/>
        </w:rPr>
        <w:t>implicaties van een fusie en samenwerkingen van regionale kranten</w:t>
      </w:r>
      <w:r w:rsidRPr="00A551EF">
        <w:rPr>
          <w:rFonts w:ascii="Times New Roman" w:hAnsi="Times New Roman" w:cs="Times New Roman"/>
          <w:lang w:val="nl-NL"/>
        </w:rPr>
        <w:t>. De contextuele benadering van kwalitatief onderzoek past goed bij dergelijke verkenningen (</w:t>
      </w:r>
      <w:proofErr w:type="spellStart"/>
      <w:r w:rsidRPr="00A551EF">
        <w:rPr>
          <w:rFonts w:ascii="Times New Roman" w:hAnsi="Times New Roman" w:cs="Times New Roman"/>
          <w:lang w:val="nl-NL"/>
        </w:rPr>
        <w:t>Koetsenruijter</w:t>
      </w:r>
      <w:proofErr w:type="spellEnd"/>
      <w:r w:rsidRPr="00A551EF">
        <w:rPr>
          <w:rFonts w:ascii="Times New Roman" w:hAnsi="Times New Roman" w:cs="Times New Roman"/>
          <w:lang w:val="nl-NL"/>
        </w:rPr>
        <w:t xml:space="preserve"> &amp; Van Hout, 2018).</w:t>
      </w:r>
    </w:p>
    <w:p w14:paraId="7A1B03AE" w14:textId="323A6F17" w:rsidR="00A551EF" w:rsidRPr="00A551EF" w:rsidRDefault="00A551EF" w:rsidP="00A551EF">
      <w:pPr>
        <w:rPr>
          <w:rFonts w:ascii="Times New Roman" w:hAnsi="Times New Roman" w:cs="Times New Roman"/>
          <w:lang w:val="nl-NL"/>
        </w:rPr>
      </w:pPr>
      <w:r w:rsidRPr="00A551EF">
        <w:rPr>
          <w:rFonts w:ascii="Times New Roman" w:hAnsi="Times New Roman" w:cs="Times New Roman"/>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A551EF">
        <w:rPr>
          <w:rFonts w:ascii="Times New Roman" w:hAnsi="Times New Roman" w:cs="Times New Roman"/>
          <w:lang w:val="nl-NL"/>
        </w:rPr>
        <w:t>Rubin</w:t>
      </w:r>
      <w:proofErr w:type="spellEnd"/>
      <w:r w:rsidRPr="00A551EF">
        <w:rPr>
          <w:rFonts w:ascii="Times New Roman" w:hAnsi="Times New Roman" w:cs="Times New Roman"/>
          <w:lang w:val="nl-NL"/>
        </w:rPr>
        <w:t xml:space="preserve"> &amp; </w:t>
      </w:r>
      <w:proofErr w:type="spellStart"/>
      <w:r w:rsidRPr="00A551EF">
        <w:rPr>
          <w:rFonts w:ascii="Times New Roman" w:hAnsi="Times New Roman" w:cs="Times New Roman"/>
          <w:lang w:val="nl-NL"/>
        </w:rPr>
        <w:t>Rubin</w:t>
      </w:r>
      <w:proofErr w:type="spellEnd"/>
      <w:r w:rsidRPr="00A551EF">
        <w:rPr>
          <w:rFonts w:ascii="Times New Roman" w:hAnsi="Times New Roman" w:cs="Times New Roman"/>
          <w:lang w:val="nl-NL"/>
        </w:rPr>
        <w:t>, 2011), en is in lijn met het normatieve aspect van de onderzoeksvraag.</w:t>
      </w:r>
    </w:p>
    <w:p w14:paraId="7EC5CB5E" w14:textId="77777777" w:rsidR="00634AD1" w:rsidRDefault="00A551EF" w:rsidP="00A551EF">
      <w:pPr>
        <w:rPr>
          <w:ins w:id="95" w:author="Jong, J.C. de (Jaap)" w:date="2024-04-23T17:15:00Z"/>
          <w:rFonts w:ascii="Times New Roman" w:hAnsi="Times New Roman" w:cs="Times New Roman"/>
          <w:lang w:val="nl-NL"/>
        </w:rPr>
      </w:pPr>
      <w:r w:rsidRPr="00A551EF">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10E74B6E" w14:textId="77777777" w:rsidR="00634AD1" w:rsidRDefault="00634AD1" w:rsidP="00A551EF">
      <w:pPr>
        <w:rPr>
          <w:ins w:id="96" w:author="Jong, J.C. de (Jaap)" w:date="2024-04-23T17:15:00Z"/>
          <w:rFonts w:ascii="Times New Roman" w:hAnsi="Times New Roman" w:cs="Times New Roman"/>
          <w:lang w:val="nl-NL"/>
        </w:rPr>
      </w:pPr>
    </w:p>
    <w:p w14:paraId="76C4C65C" w14:textId="43A36A61" w:rsidR="00634AD1" w:rsidRDefault="00634AD1" w:rsidP="00A551EF">
      <w:pPr>
        <w:rPr>
          <w:ins w:id="97" w:author="Jong, J.C. de (Jaap)" w:date="2024-04-23T17:15:00Z"/>
          <w:rFonts w:ascii="Times New Roman" w:hAnsi="Times New Roman" w:cs="Times New Roman"/>
          <w:lang w:val="nl-NL"/>
        </w:rPr>
      </w:pPr>
      <w:ins w:id="98" w:author="Jong, J.C. de (Jaap)" w:date="2024-04-23T17:15:00Z">
        <w:r>
          <w:rPr>
            <w:rFonts w:ascii="Times New Roman" w:hAnsi="Times New Roman" w:cs="Times New Roman"/>
            <w:lang w:val="nl-NL"/>
          </w:rPr>
          <w:t>Wie ga je interviewen?</w:t>
        </w:r>
      </w:ins>
      <w:ins w:id="99" w:author="Jong, J.C. de (Jaap)" w:date="2024-04-23T17:19:00Z">
        <w:r w:rsidR="00FD63AC">
          <w:rPr>
            <w:rFonts w:ascii="Times New Roman" w:hAnsi="Times New Roman" w:cs="Times New Roman"/>
            <w:lang w:val="nl-NL"/>
          </w:rPr>
          <w:t xml:space="preserve"> En waarom deze mensen?</w:t>
        </w:r>
      </w:ins>
    </w:p>
    <w:p w14:paraId="1EDAC7FE" w14:textId="77777777" w:rsidR="00634AD1" w:rsidRDefault="00634AD1" w:rsidP="00A551EF">
      <w:pPr>
        <w:rPr>
          <w:ins w:id="100" w:author="Jong, J.C. de (Jaap)" w:date="2024-04-23T17:15:00Z"/>
          <w:rFonts w:ascii="Times New Roman" w:hAnsi="Times New Roman" w:cs="Times New Roman"/>
          <w:lang w:val="nl-NL"/>
        </w:rPr>
      </w:pPr>
      <w:ins w:id="101" w:author="Jong, J.C. de (Jaap)" w:date="2024-04-23T17:15:00Z">
        <w:r>
          <w:rPr>
            <w:rFonts w:ascii="Times New Roman" w:hAnsi="Times New Roman" w:cs="Times New Roman"/>
            <w:lang w:val="nl-NL"/>
          </w:rPr>
          <w:t>Topiclijst</w:t>
        </w:r>
      </w:ins>
    </w:p>
    <w:p w14:paraId="4487CF1D" w14:textId="41F96489" w:rsidR="00FD63AC" w:rsidRDefault="00FD63AC" w:rsidP="00A551EF">
      <w:pPr>
        <w:rPr>
          <w:ins w:id="102" w:author="Jong, J.C. de (Jaap)" w:date="2024-04-23T17:15:00Z"/>
          <w:rFonts w:ascii="Times New Roman" w:hAnsi="Times New Roman" w:cs="Times New Roman"/>
          <w:lang w:val="nl-NL"/>
        </w:rPr>
      </w:pPr>
      <w:ins w:id="103" w:author="Jong, J.C. de (Jaap)" w:date="2024-04-23T17:15:00Z">
        <w:r>
          <w:rPr>
            <w:rFonts w:ascii="Times New Roman" w:hAnsi="Times New Roman" w:cs="Times New Roman"/>
            <w:lang w:val="nl-NL"/>
          </w:rPr>
          <w:t xml:space="preserve">Hoe analyseren? </w:t>
        </w:r>
      </w:ins>
    </w:p>
    <w:p w14:paraId="20212296" w14:textId="4DC56B47" w:rsidR="00AA5840" w:rsidRDefault="00FD63AC" w:rsidP="00A551EF">
      <w:pPr>
        <w:rPr>
          <w:rFonts w:ascii="Times New Roman" w:hAnsi="Times New Roman" w:cs="Times New Roman"/>
          <w:lang w:val="nl-NL"/>
        </w:rPr>
      </w:pPr>
      <w:ins w:id="104" w:author="Jong, J.C. de (Jaap)" w:date="2024-04-23T17:15:00Z">
        <w:r>
          <w:rPr>
            <w:rFonts w:ascii="Times New Roman" w:hAnsi="Times New Roman" w:cs="Times New Roman"/>
            <w:lang w:val="nl-NL"/>
          </w:rPr>
          <w:t>Validiteit en betrouwbaarheid</w:t>
        </w:r>
      </w:ins>
      <w:r w:rsidR="00AA5840">
        <w:rPr>
          <w:rFonts w:ascii="Times New Roman" w:hAnsi="Times New Roman" w:cs="Times New Roman"/>
          <w:lang w:val="nl-NL"/>
        </w:rPr>
        <w:br w:type="page"/>
      </w:r>
    </w:p>
    <w:bookmarkStart w:id="105" w:name="_Toc164781542" w:displacedByCustomXml="next"/>
    <w:sdt>
      <w:sdtPr>
        <w:rPr>
          <w:rFonts w:asciiTheme="minorHAnsi" w:eastAsiaTheme="minorHAnsi" w:hAnsiTheme="minorHAnsi" w:cstheme="minorBidi"/>
          <w:color w:val="auto"/>
          <w:sz w:val="22"/>
          <w:szCs w:val="22"/>
        </w:rPr>
        <w:id w:val="-1284186442"/>
        <w:docPartObj>
          <w:docPartGallery w:val="Bibliographies"/>
          <w:docPartUnique/>
        </w:docPartObj>
      </w:sdtPr>
      <w:sdtContent>
        <w:p w14:paraId="47CBF0BF" w14:textId="20A066DE" w:rsidR="00680656" w:rsidRPr="00680656" w:rsidRDefault="00680656">
          <w:pPr>
            <w:pStyle w:val="Heading1"/>
            <w:rPr>
              <w:b/>
              <w:bCs/>
              <w:color w:val="auto"/>
            </w:rPr>
          </w:pPr>
          <w:r w:rsidRPr="00680656">
            <w:rPr>
              <w:b/>
              <w:bCs/>
              <w:color w:val="auto"/>
            </w:rPr>
            <w:t>Bronnen</w:t>
          </w:r>
          <w:bookmarkEnd w:id="105"/>
        </w:p>
        <w:sdt>
          <w:sdtPr>
            <w:id w:val="111145805"/>
            <w:bibliography/>
          </w:sdtPr>
          <w:sdtContent>
            <w:p w14:paraId="1D776C63" w14:textId="77777777" w:rsidR="001609C8" w:rsidRDefault="00680656" w:rsidP="001609C8">
              <w:pPr>
                <w:pStyle w:val="Bibliography"/>
                <w:ind w:left="720" w:hanging="720"/>
                <w:rPr>
                  <w:noProof/>
                  <w:kern w:val="0"/>
                  <w:sz w:val="24"/>
                  <w:szCs w:val="24"/>
                  <w14:ligatures w14:val="none"/>
                </w:rPr>
              </w:pPr>
              <w:r>
                <w:fldChar w:fldCharType="begin"/>
              </w:r>
              <w:r>
                <w:instrText xml:space="preserve"> BIBLIOGRAPHY </w:instrText>
              </w:r>
              <w:r>
                <w:fldChar w:fldCharType="separate"/>
              </w:r>
              <w:r w:rsidR="001609C8">
                <w:rPr>
                  <w:noProof/>
                </w:rPr>
                <w:t xml:space="preserve">Jenkins, J., &amp; Graves, L. (2024). Do More with Less: Minimizing Competitive Tensions in Collaborative Local Journalism. </w:t>
              </w:r>
              <w:r w:rsidR="001609C8">
                <w:rPr>
                  <w:i/>
                  <w:iCs/>
                  <w:noProof/>
                </w:rPr>
                <w:t>Digital Journalism</w:t>
              </w:r>
              <w:r w:rsidR="001609C8">
                <w:rPr>
                  <w:noProof/>
                </w:rPr>
                <w:t>, 101-120.</w:t>
              </w:r>
            </w:p>
            <w:p w14:paraId="0985D7F4" w14:textId="77777777" w:rsidR="001609C8" w:rsidRDefault="001609C8" w:rsidP="001609C8">
              <w:pPr>
                <w:pStyle w:val="Bibliography"/>
                <w:ind w:left="720" w:hanging="720"/>
                <w:rPr>
                  <w:noProof/>
                </w:rPr>
              </w:pPr>
              <w:r>
                <w:rPr>
                  <w:noProof/>
                </w:rPr>
                <w:t xml:space="preserve">Meijer, I. C. (2020). What Does the Audience Experience as Valuable Local Journalism? </w:t>
              </w:r>
              <w:r>
                <w:rPr>
                  <w:i/>
                  <w:iCs/>
                  <w:noProof/>
                </w:rPr>
                <w:t>The Routledge Companion to Local Media and Journalism</w:t>
              </w:r>
              <w:r>
                <w:rPr>
                  <w:noProof/>
                </w:rPr>
                <w:t>, 357-367.</w:t>
              </w:r>
            </w:p>
            <w:p w14:paraId="75DFAA6C" w14:textId="5D26CDA8" w:rsidR="00680656" w:rsidRDefault="00680656" w:rsidP="001609C8">
              <w:r>
                <w:rPr>
                  <w:b/>
                  <w:bCs/>
                  <w:noProof/>
                </w:rPr>
                <w:fldChar w:fldCharType="end"/>
              </w:r>
            </w:p>
          </w:sdtContent>
        </w:sdt>
      </w:sdtContent>
    </w:sdt>
    <w:p w14:paraId="71AE318B" w14:textId="77777777" w:rsidR="00680656" w:rsidRDefault="00680656" w:rsidP="00F35E81">
      <w:pPr>
        <w:rPr>
          <w:rFonts w:ascii="Times New Roman" w:hAnsi="Times New Roman" w:cs="Times New Roman"/>
          <w:b/>
          <w:bCs/>
          <w:lang w:val="nl-NL"/>
        </w:rPr>
      </w:pPr>
    </w:p>
    <w:p w14:paraId="57FBF249" w14:textId="77777777" w:rsidR="009A3135" w:rsidRPr="002D485E" w:rsidRDefault="009A3135" w:rsidP="009A3135">
      <w:pPr>
        <w:rPr>
          <w:rFonts w:ascii="Times New Roman" w:hAnsi="Times New Roman" w:cs="Times New Roman"/>
          <w:b/>
          <w:bCs/>
          <w:rPrChange w:id="106"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07" w:author="Jong, J.C. de (Jaap)" w:date="2024-04-23T16:49:00Z">
            <w:rPr>
              <w:rFonts w:ascii="Times New Roman" w:hAnsi="Times New Roman" w:cs="Times New Roman"/>
              <w:b/>
              <w:bCs/>
              <w:lang w:val="nl-NL"/>
            </w:rPr>
          </w:rPrChange>
        </w:rPr>
        <w:t>Stroud – van Duyn (2023) in: Curbing the decline of local news by building relationships,</w:t>
      </w:r>
    </w:p>
    <w:p w14:paraId="523E28C3" w14:textId="77777777" w:rsidR="00680656" w:rsidRPr="002D485E" w:rsidRDefault="00680656" w:rsidP="00680656">
      <w:pPr>
        <w:rPr>
          <w:rFonts w:ascii="Times New Roman" w:hAnsi="Times New Roman" w:cs="Times New Roman"/>
          <w:b/>
          <w:bCs/>
          <w:rPrChange w:id="108"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09" w:author="Jong, J.C. de (Jaap)" w:date="2024-04-23T16:49:00Z">
            <w:rPr>
              <w:rFonts w:ascii="Times New Roman" w:hAnsi="Times New Roman" w:cs="Times New Roman"/>
              <w:b/>
              <w:bCs/>
              <w:lang w:val="nl-NL"/>
            </w:rPr>
          </w:rPrChange>
        </w:rPr>
        <w:t>Anderson, C. W. (2013). Rebuilding the news: Metropolitan journalism in</w:t>
      </w:r>
    </w:p>
    <w:p w14:paraId="35AE95CF" w14:textId="77777777" w:rsidR="00680656" w:rsidRPr="002D485E" w:rsidRDefault="00680656" w:rsidP="00680656">
      <w:pPr>
        <w:rPr>
          <w:rFonts w:ascii="Times New Roman" w:hAnsi="Times New Roman" w:cs="Times New Roman"/>
          <w:b/>
          <w:bCs/>
          <w:rPrChange w:id="110"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11" w:author="Jong, J.C. de (Jaap)" w:date="2024-04-23T16:49:00Z">
            <w:rPr>
              <w:rFonts w:ascii="Times New Roman" w:hAnsi="Times New Roman" w:cs="Times New Roman"/>
              <w:b/>
              <w:bCs/>
              <w:lang w:val="nl-NL"/>
            </w:rPr>
          </w:rPrChange>
        </w:rPr>
        <w:t>the digital age. Temple University.</w:t>
      </w:r>
    </w:p>
    <w:p w14:paraId="579F354E" w14:textId="77777777" w:rsidR="00680656" w:rsidRPr="002D485E" w:rsidRDefault="00680656" w:rsidP="00680656">
      <w:pPr>
        <w:rPr>
          <w:rFonts w:ascii="Times New Roman" w:hAnsi="Times New Roman" w:cs="Times New Roman"/>
          <w:b/>
          <w:bCs/>
          <w:rPrChange w:id="112" w:author="Jong, J.C. de (Jaap)" w:date="2024-04-23T16:49:00Z">
            <w:rPr>
              <w:rFonts w:ascii="Times New Roman" w:hAnsi="Times New Roman" w:cs="Times New Roman"/>
              <w:b/>
              <w:bCs/>
              <w:lang w:val="nl-NL"/>
            </w:rPr>
          </w:rPrChange>
        </w:rPr>
      </w:pPr>
    </w:p>
    <w:p w14:paraId="05B5FF4B" w14:textId="77777777" w:rsidR="00680656" w:rsidRPr="002D485E" w:rsidRDefault="00680656" w:rsidP="00680656">
      <w:pPr>
        <w:rPr>
          <w:rFonts w:ascii="Times New Roman" w:hAnsi="Times New Roman" w:cs="Times New Roman"/>
          <w:b/>
          <w:bCs/>
          <w:rPrChange w:id="113"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14" w:author="Jong, J.C. de (Jaap)" w:date="2024-04-23T16:49:00Z">
            <w:rPr>
              <w:rFonts w:ascii="Times New Roman" w:hAnsi="Times New Roman" w:cs="Times New Roman"/>
              <w:b/>
              <w:bCs/>
              <w:lang w:val="nl-NL"/>
            </w:rPr>
          </w:rPrChange>
        </w:rPr>
        <w:t>Carey, M. C. (2017). The News Untold: Community Journalism and the</w:t>
      </w:r>
    </w:p>
    <w:p w14:paraId="320F9299" w14:textId="77777777" w:rsidR="00680656" w:rsidRPr="002D485E" w:rsidRDefault="00680656" w:rsidP="00680656">
      <w:pPr>
        <w:rPr>
          <w:rFonts w:ascii="Times New Roman" w:hAnsi="Times New Roman" w:cs="Times New Roman"/>
          <w:b/>
          <w:bCs/>
          <w:rPrChange w:id="115"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16" w:author="Jong, J.C. de (Jaap)" w:date="2024-04-23T16:49:00Z">
            <w:rPr>
              <w:rFonts w:ascii="Times New Roman" w:hAnsi="Times New Roman" w:cs="Times New Roman"/>
              <w:b/>
              <w:bCs/>
              <w:lang w:val="nl-NL"/>
            </w:rPr>
          </w:rPrChange>
        </w:rPr>
        <w:t>Failure to Confront Poverty in Appalachia. West Virginia University</w:t>
      </w:r>
    </w:p>
    <w:p w14:paraId="1A77D3D2" w14:textId="77777777" w:rsidR="00680656" w:rsidRPr="002D485E" w:rsidRDefault="00680656" w:rsidP="00680656">
      <w:pPr>
        <w:rPr>
          <w:rFonts w:ascii="Times New Roman" w:hAnsi="Times New Roman" w:cs="Times New Roman"/>
          <w:b/>
          <w:bCs/>
          <w:rPrChange w:id="117"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18" w:author="Jong, J.C. de (Jaap)" w:date="2024-04-23T16:49:00Z">
            <w:rPr>
              <w:rFonts w:ascii="Times New Roman" w:hAnsi="Times New Roman" w:cs="Times New Roman"/>
              <w:b/>
              <w:bCs/>
              <w:lang w:val="nl-NL"/>
            </w:rPr>
          </w:rPrChange>
        </w:rPr>
        <w:t>Press.</w:t>
      </w:r>
    </w:p>
    <w:p w14:paraId="7BBD4AEF" w14:textId="77777777" w:rsidR="00680656" w:rsidRPr="002D485E" w:rsidRDefault="00680656" w:rsidP="00680656">
      <w:pPr>
        <w:rPr>
          <w:rFonts w:ascii="Times New Roman" w:hAnsi="Times New Roman" w:cs="Times New Roman"/>
          <w:b/>
          <w:bCs/>
          <w:rPrChange w:id="119" w:author="Jong, J.C. de (Jaap)" w:date="2024-04-23T16:49:00Z">
            <w:rPr>
              <w:rFonts w:ascii="Times New Roman" w:hAnsi="Times New Roman" w:cs="Times New Roman"/>
              <w:b/>
              <w:bCs/>
              <w:lang w:val="nl-NL"/>
            </w:rPr>
          </w:rPrChange>
        </w:rPr>
      </w:pPr>
    </w:p>
    <w:p w14:paraId="0205E9C6" w14:textId="77777777" w:rsidR="00680656" w:rsidRPr="002D485E" w:rsidRDefault="00680656" w:rsidP="00680656">
      <w:pPr>
        <w:rPr>
          <w:rFonts w:ascii="Times New Roman" w:hAnsi="Times New Roman" w:cs="Times New Roman"/>
          <w:b/>
          <w:bCs/>
          <w:rPrChange w:id="120"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21" w:author="Jong, J.C. de (Jaap)" w:date="2024-04-23T16:49:00Z">
            <w:rPr>
              <w:rFonts w:ascii="Times New Roman" w:hAnsi="Times New Roman" w:cs="Times New Roman"/>
              <w:b/>
              <w:bCs/>
              <w:lang w:val="nl-NL"/>
            </w:rPr>
          </w:rPrChange>
        </w:rPr>
        <w:t>Harte, D., Howells, R., &amp; Williams, A. (2018). Hyperlocal Journalism: The</w:t>
      </w:r>
    </w:p>
    <w:p w14:paraId="37E5F32C" w14:textId="77777777" w:rsidR="00680656" w:rsidRPr="002D485E" w:rsidRDefault="00680656" w:rsidP="00680656">
      <w:pPr>
        <w:rPr>
          <w:rFonts w:ascii="Times New Roman" w:hAnsi="Times New Roman" w:cs="Times New Roman"/>
          <w:b/>
          <w:bCs/>
          <w:rPrChange w:id="122"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23" w:author="Jong, J.C. de (Jaap)" w:date="2024-04-23T16:49:00Z">
            <w:rPr>
              <w:rFonts w:ascii="Times New Roman" w:hAnsi="Times New Roman" w:cs="Times New Roman"/>
              <w:b/>
              <w:bCs/>
              <w:lang w:val="nl-NL"/>
            </w:rPr>
          </w:rPrChange>
        </w:rPr>
        <w:t>decline of local newspapers and the rise of online community news.</w:t>
      </w:r>
    </w:p>
    <w:p w14:paraId="0BAEB934" w14:textId="77777777" w:rsidR="00680656" w:rsidRPr="002D485E" w:rsidRDefault="00680656" w:rsidP="00680656">
      <w:pPr>
        <w:rPr>
          <w:rFonts w:ascii="Times New Roman" w:hAnsi="Times New Roman" w:cs="Times New Roman"/>
          <w:b/>
          <w:bCs/>
          <w:rPrChange w:id="124"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25" w:author="Jong, J.C. de (Jaap)" w:date="2024-04-23T16:49:00Z">
            <w:rPr>
              <w:rFonts w:ascii="Times New Roman" w:hAnsi="Times New Roman" w:cs="Times New Roman"/>
              <w:b/>
              <w:bCs/>
              <w:lang w:val="nl-NL"/>
            </w:rPr>
          </w:rPrChange>
        </w:rPr>
        <w:t>Routledge.</w:t>
      </w:r>
    </w:p>
    <w:p w14:paraId="582AC40D" w14:textId="77777777" w:rsidR="00680656" w:rsidRPr="002D485E" w:rsidRDefault="00680656" w:rsidP="00680656">
      <w:pPr>
        <w:rPr>
          <w:rFonts w:ascii="Times New Roman" w:hAnsi="Times New Roman" w:cs="Times New Roman"/>
          <w:b/>
          <w:bCs/>
          <w:rPrChange w:id="126" w:author="Jong, J.C. de (Jaap)" w:date="2024-04-23T16:49:00Z">
            <w:rPr>
              <w:rFonts w:ascii="Times New Roman" w:hAnsi="Times New Roman" w:cs="Times New Roman"/>
              <w:b/>
              <w:bCs/>
              <w:lang w:val="nl-NL"/>
            </w:rPr>
          </w:rPrChange>
        </w:rPr>
      </w:pPr>
    </w:p>
    <w:p w14:paraId="4903BEAE" w14:textId="77777777" w:rsidR="00680656" w:rsidRPr="002D485E" w:rsidRDefault="00680656" w:rsidP="00680656">
      <w:pPr>
        <w:rPr>
          <w:rFonts w:ascii="Times New Roman" w:hAnsi="Times New Roman" w:cs="Times New Roman"/>
          <w:b/>
          <w:bCs/>
          <w:rPrChange w:id="127"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28" w:author="Jong, J.C. de (Jaap)" w:date="2024-04-23T16:49:00Z">
            <w:rPr>
              <w:rFonts w:ascii="Times New Roman" w:hAnsi="Times New Roman" w:cs="Times New Roman"/>
              <w:b/>
              <w:bCs/>
              <w:lang w:val="nl-NL"/>
            </w:rPr>
          </w:rPrChange>
        </w:rPr>
        <w:t>Hess, K., &amp; Waller, L. (2016). Local journalism in a digital world.</w:t>
      </w:r>
    </w:p>
    <w:p w14:paraId="2FB6FB4B" w14:textId="77777777" w:rsidR="00680656" w:rsidRPr="002D485E" w:rsidRDefault="00680656" w:rsidP="00680656">
      <w:pPr>
        <w:rPr>
          <w:rFonts w:ascii="Times New Roman" w:hAnsi="Times New Roman" w:cs="Times New Roman"/>
          <w:b/>
          <w:bCs/>
          <w:rPrChange w:id="129"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30" w:author="Jong, J.C. de (Jaap)" w:date="2024-04-23T16:49:00Z">
            <w:rPr>
              <w:rFonts w:ascii="Times New Roman" w:hAnsi="Times New Roman" w:cs="Times New Roman"/>
              <w:b/>
              <w:bCs/>
              <w:lang w:val="nl-NL"/>
            </w:rPr>
          </w:rPrChange>
        </w:rPr>
        <w:t>Macmillan International Higher Education.</w:t>
      </w:r>
    </w:p>
    <w:p w14:paraId="2A320490" w14:textId="77777777" w:rsidR="00680656" w:rsidRPr="002D485E" w:rsidRDefault="00680656" w:rsidP="00680656">
      <w:pPr>
        <w:rPr>
          <w:rFonts w:ascii="Times New Roman" w:hAnsi="Times New Roman" w:cs="Times New Roman"/>
          <w:b/>
          <w:bCs/>
          <w:rPrChange w:id="131" w:author="Jong, J.C. de (Jaap)" w:date="2024-04-23T16:49:00Z">
            <w:rPr>
              <w:rFonts w:ascii="Times New Roman" w:hAnsi="Times New Roman" w:cs="Times New Roman"/>
              <w:b/>
              <w:bCs/>
              <w:lang w:val="nl-NL"/>
            </w:rPr>
          </w:rPrChange>
        </w:rPr>
      </w:pPr>
    </w:p>
    <w:p w14:paraId="19D33D2C" w14:textId="77777777" w:rsidR="00680656" w:rsidRPr="002D485E" w:rsidRDefault="00680656" w:rsidP="00680656">
      <w:pPr>
        <w:rPr>
          <w:rFonts w:ascii="Times New Roman" w:hAnsi="Times New Roman" w:cs="Times New Roman"/>
          <w:b/>
          <w:bCs/>
          <w:rPrChange w:id="132"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33" w:author="Jong, J.C. de (Jaap)" w:date="2024-04-23T16:49:00Z">
            <w:rPr>
              <w:rFonts w:ascii="Times New Roman" w:hAnsi="Times New Roman" w:cs="Times New Roman"/>
              <w:b/>
              <w:bCs/>
              <w:lang w:val="nl-NL"/>
            </w:rPr>
          </w:rPrChange>
        </w:rPr>
        <w:t>Mair, J., Keeble, R., &amp; Fowler, N. (2013). What do we mean by local? The</w:t>
      </w:r>
    </w:p>
    <w:p w14:paraId="57DE7B0D" w14:textId="77777777" w:rsidR="00680656" w:rsidRPr="002D485E" w:rsidRDefault="00680656" w:rsidP="00680656">
      <w:pPr>
        <w:rPr>
          <w:rFonts w:ascii="Times New Roman" w:hAnsi="Times New Roman" w:cs="Times New Roman"/>
          <w:b/>
          <w:bCs/>
          <w:rPrChange w:id="134"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35" w:author="Jong, J.C. de (Jaap)" w:date="2024-04-23T16:49:00Z">
            <w:rPr>
              <w:rFonts w:ascii="Times New Roman" w:hAnsi="Times New Roman" w:cs="Times New Roman"/>
              <w:b/>
              <w:bCs/>
              <w:lang w:val="nl-NL"/>
            </w:rPr>
          </w:rPrChange>
        </w:rPr>
        <w:t>rise, fall-and possible rise again–of local journalism. Arima publishing.</w:t>
      </w:r>
    </w:p>
    <w:p w14:paraId="1C081084" w14:textId="77777777" w:rsidR="00680656" w:rsidRPr="002D485E" w:rsidRDefault="00680656" w:rsidP="00680656">
      <w:pPr>
        <w:rPr>
          <w:rFonts w:ascii="Times New Roman" w:hAnsi="Times New Roman" w:cs="Times New Roman"/>
          <w:b/>
          <w:bCs/>
          <w:rPrChange w:id="136" w:author="Jong, J.C. de (Jaap)" w:date="2024-04-23T16:49:00Z">
            <w:rPr>
              <w:rFonts w:ascii="Times New Roman" w:hAnsi="Times New Roman" w:cs="Times New Roman"/>
              <w:b/>
              <w:bCs/>
              <w:lang w:val="nl-NL"/>
            </w:rPr>
          </w:rPrChange>
        </w:rPr>
      </w:pPr>
    </w:p>
    <w:p w14:paraId="0D239929" w14:textId="77777777" w:rsidR="00680656" w:rsidRPr="002D485E" w:rsidRDefault="00680656" w:rsidP="00680656">
      <w:pPr>
        <w:rPr>
          <w:rFonts w:ascii="Times New Roman" w:hAnsi="Times New Roman" w:cs="Times New Roman"/>
          <w:b/>
          <w:bCs/>
          <w:rPrChange w:id="137"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38" w:author="Jong, J.C. de (Jaap)" w:date="2024-04-23T16:49:00Z">
            <w:rPr>
              <w:rFonts w:ascii="Times New Roman" w:hAnsi="Times New Roman" w:cs="Times New Roman"/>
              <w:b/>
              <w:bCs/>
              <w:lang w:val="nl-NL"/>
            </w:rPr>
          </w:rPrChange>
        </w:rPr>
        <w:t>Nielsen, R. K. (2015). Local journalism: The decline of newspapers and the</w:t>
      </w:r>
    </w:p>
    <w:p w14:paraId="29B781E7" w14:textId="77777777" w:rsidR="00680656" w:rsidRPr="002D485E" w:rsidRDefault="00680656" w:rsidP="00680656">
      <w:pPr>
        <w:rPr>
          <w:rFonts w:ascii="Times New Roman" w:hAnsi="Times New Roman" w:cs="Times New Roman"/>
          <w:b/>
          <w:bCs/>
          <w:rPrChange w:id="139"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40" w:author="Jong, J.C. de (Jaap)" w:date="2024-04-23T16:49:00Z">
            <w:rPr>
              <w:rFonts w:ascii="Times New Roman" w:hAnsi="Times New Roman" w:cs="Times New Roman"/>
              <w:b/>
              <w:bCs/>
              <w:lang w:val="nl-NL"/>
            </w:rPr>
          </w:rPrChange>
        </w:rPr>
        <w:t>rise of digital media. IB Tauris.</w:t>
      </w:r>
    </w:p>
    <w:p w14:paraId="31476A7E" w14:textId="77777777" w:rsidR="00680656" w:rsidRPr="002D485E" w:rsidRDefault="00680656" w:rsidP="00680656">
      <w:pPr>
        <w:rPr>
          <w:rFonts w:ascii="Times New Roman" w:hAnsi="Times New Roman" w:cs="Times New Roman"/>
          <w:b/>
          <w:bCs/>
          <w:rPrChange w:id="141" w:author="Jong, J.C. de (Jaap)" w:date="2024-04-23T16:49:00Z">
            <w:rPr>
              <w:rFonts w:ascii="Times New Roman" w:hAnsi="Times New Roman" w:cs="Times New Roman"/>
              <w:b/>
              <w:bCs/>
              <w:lang w:val="nl-NL"/>
            </w:rPr>
          </w:rPrChange>
        </w:rPr>
      </w:pPr>
    </w:p>
    <w:p w14:paraId="7FFF43BF" w14:textId="77777777" w:rsidR="00680656" w:rsidRPr="002D485E" w:rsidRDefault="00680656" w:rsidP="00680656">
      <w:pPr>
        <w:rPr>
          <w:rFonts w:ascii="Times New Roman" w:hAnsi="Times New Roman" w:cs="Times New Roman"/>
          <w:b/>
          <w:bCs/>
          <w:rPrChange w:id="142"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43" w:author="Jong, J.C. de (Jaap)" w:date="2024-04-23T16:49:00Z">
            <w:rPr>
              <w:rFonts w:ascii="Times New Roman" w:hAnsi="Times New Roman" w:cs="Times New Roman"/>
              <w:b/>
              <w:bCs/>
              <w:lang w:val="nl-NL"/>
            </w:rPr>
          </w:rPrChange>
        </w:rPr>
        <w:t>Stanton, R. C. (2007). All news is local: The failure of the media to reflect</w:t>
      </w:r>
    </w:p>
    <w:p w14:paraId="61B781D0" w14:textId="7ED6E580" w:rsidR="009A3135" w:rsidRPr="002D485E" w:rsidRDefault="00680656" w:rsidP="00680656">
      <w:pPr>
        <w:rPr>
          <w:rFonts w:ascii="Times New Roman" w:hAnsi="Times New Roman" w:cs="Times New Roman"/>
          <w:b/>
          <w:bCs/>
          <w:rPrChange w:id="144" w:author="Jong, J.C. de (Jaap)" w:date="2024-04-23T16:49:00Z">
            <w:rPr>
              <w:rFonts w:ascii="Times New Roman" w:hAnsi="Times New Roman" w:cs="Times New Roman"/>
              <w:b/>
              <w:bCs/>
              <w:lang w:val="nl-NL"/>
            </w:rPr>
          </w:rPrChange>
        </w:rPr>
      </w:pPr>
      <w:r w:rsidRPr="002D485E">
        <w:rPr>
          <w:rFonts w:ascii="Times New Roman" w:hAnsi="Times New Roman" w:cs="Times New Roman"/>
          <w:b/>
          <w:bCs/>
          <w:rPrChange w:id="145" w:author="Jong, J.C. de (Jaap)" w:date="2024-04-23T16:49:00Z">
            <w:rPr>
              <w:rFonts w:ascii="Times New Roman" w:hAnsi="Times New Roman" w:cs="Times New Roman"/>
              <w:b/>
              <w:bCs/>
              <w:lang w:val="nl-NL"/>
            </w:rPr>
          </w:rPrChange>
        </w:rPr>
        <w:t>world events in a globalized age. McFarland.</w:t>
      </w:r>
      <w:r w:rsidRPr="002D485E">
        <w:rPr>
          <w:rFonts w:ascii="Times New Roman" w:hAnsi="Times New Roman" w:cs="Times New Roman"/>
          <w:b/>
          <w:bCs/>
          <w:rPrChange w:id="146" w:author="Jong, J.C. de (Jaap)" w:date="2024-04-23T16:49:00Z">
            <w:rPr>
              <w:rFonts w:ascii="Times New Roman" w:hAnsi="Times New Roman" w:cs="Times New Roman"/>
              <w:b/>
              <w:bCs/>
              <w:lang w:val="nl-NL"/>
            </w:rPr>
          </w:rPrChange>
        </w:rPr>
        <w:cr/>
      </w:r>
    </w:p>
    <w:p w14:paraId="1B44F2FF" w14:textId="77777777" w:rsidR="009A3135" w:rsidRPr="002D485E" w:rsidRDefault="009A3135" w:rsidP="00F35E81">
      <w:pPr>
        <w:rPr>
          <w:rFonts w:ascii="Times New Roman" w:hAnsi="Times New Roman" w:cs="Times New Roman"/>
          <w:b/>
          <w:bCs/>
          <w:rPrChange w:id="147" w:author="Jong, J.C. de (Jaap)" w:date="2024-04-23T16:49:00Z">
            <w:rPr>
              <w:rFonts w:ascii="Times New Roman" w:hAnsi="Times New Roman" w:cs="Times New Roman"/>
              <w:b/>
              <w:bCs/>
              <w:lang w:val="nl-NL"/>
            </w:rPr>
          </w:rPrChange>
        </w:rPr>
      </w:pPr>
    </w:p>
    <w:p w14:paraId="1676B66E" w14:textId="77777777" w:rsidR="00404102" w:rsidRPr="002D485E" w:rsidRDefault="00404102" w:rsidP="00404102">
      <w:pPr>
        <w:rPr>
          <w:rFonts w:ascii="Times New Roman" w:hAnsi="Times New Roman" w:cs="Times New Roman"/>
          <w:rPrChange w:id="148" w:author="Jong, J.C. de (Jaap)" w:date="2024-04-23T16:49:00Z">
            <w:rPr>
              <w:rFonts w:ascii="Times New Roman" w:hAnsi="Times New Roman" w:cs="Times New Roman"/>
              <w:lang w:val="nl-NL"/>
            </w:rPr>
          </w:rPrChange>
        </w:rPr>
      </w:pPr>
    </w:p>
    <w:p w14:paraId="63415228" w14:textId="77777777" w:rsidR="00404102" w:rsidRPr="002D485E" w:rsidRDefault="00B0269F" w:rsidP="00404102">
      <w:pPr>
        <w:rPr>
          <w:rStyle w:val="Hyperlink"/>
          <w:rFonts w:ascii="Times New Roman" w:hAnsi="Times New Roman" w:cs="Times New Roman"/>
          <w:rPrChange w:id="149" w:author="Jong, J.C. de (Jaap)" w:date="2024-04-23T16:49:00Z">
            <w:rPr>
              <w:rStyle w:val="Hyperlink"/>
              <w:rFonts w:ascii="Times New Roman" w:hAnsi="Times New Roman" w:cs="Times New Roman"/>
              <w:lang w:val="nl-NL"/>
            </w:rPr>
          </w:rPrChange>
        </w:rPr>
      </w:pPr>
      <w:r>
        <w:lastRenderedPageBreak/>
        <w:fldChar w:fldCharType="begin"/>
      </w:r>
      <w:r>
        <w:instrText>HYPERLINK "https://www.cvdm.nl/"</w:instrText>
      </w:r>
      <w:r>
        <w:fldChar w:fldCharType="separate"/>
      </w:r>
      <w:r w:rsidR="00404102" w:rsidRPr="002D485E">
        <w:rPr>
          <w:rStyle w:val="Hyperlink"/>
          <w:rFonts w:ascii="Times New Roman" w:hAnsi="Times New Roman" w:cs="Times New Roman"/>
          <w:rPrChange w:id="150" w:author="Jong, J.C. de (Jaap)" w:date="2024-04-23T16:49:00Z">
            <w:rPr>
              <w:rStyle w:val="Hyperlink"/>
              <w:rFonts w:ascii="Times New Roman" w:hAnsi="Times New Roman" w:cs="Times New Roman"/>
              <w:lang w:val="nl-NL"/>
            </w:rPr>
          </w:rPrChange>
        </w:rPr>
        <w:t>https://www.cvdm.nl/</w:t>
      </w:r>
      <w:r>
        <w:rPr>
          <w:rStyle w:val="Hyperlink"/>
          <w:rFonts w:ascii="Times New Roman" w:hAnsi="Times New Roman" w:cs="Times New Roman"/>
          <w:lang w:val="nl-NL"/>
        </w:rPr>
        <w:fldChar w:fldCharType="end"/>
      </w:r>
    </w:p>
    <w:p w14:paraId="59126CAA" w14:textId="77777777" w:rsidR="002051EE" w:rsidRPr="002D485E" w:rsidRDefault="002051EE" w:rsidP="00F35E81">
      <w:pPr>
        <w:rPr>
          <w:rFonts w:ascii="Times New Roman" w:hAnsi="Times New Roman" w:cs="Times New Roman"/>
          <w:rPrChange w:id="151" w:author="Jong, J.C. de (Jaap)" w:date="2024-04-23T16:49:00Z">
            <w:rPr>
              <w:rFonts w:ascii="Times New Roman" w:hAnsi="Times New Roman" w:cs="Times New Roman"/>
              <w:lang w:val="nl-NL"/>
            </w:rPr>
          </w:rPrChange>
        </w:rPr>
      </w:pPr>
    </w:p>
    <w:p w14:paraId="751ACB01" w14:textId="77777777" w:rsidR="00637478" w:rsidRPr="002D485E" w:rsidRDefault="00637478" w:rsidP="00F17684">
      <w:pPr>
        <w:rPr>
          <w:rFonts w:ascii="Times New Roman" w:hAnsi="Times New Roman" w:cs="Times New Roman"/>
          <w:rPrChange w:id="152" w:author="Jong, J.C. de (Jaap)" w:date="2024-04-23T16:49:00Z">
            <w:rPr>
              <w:rFonts w:ascii="Times New Roman" w:hAnsi="Times New Roman" w:cs="Times New Roman"/>
              <w:lang w:val="nl-NL"/>
            </w:rPr>
          </w:rPrChange>
        </w:rPr>
      </w:pPr>
    </w:p>
    <w:sectPr w:rsidR="00637478" w:rsidRPr="002D485E" w:rsidSect="00790813">
      <w:headerReference w:type="default" r:id="rId14"/>
      <w:footerReference w:type="default" r:id="rId15"/>
      <w:headerReference w:type="first" r:id="rId16"/>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g, J.C. de (Jaap)" w:date="2024-04-23T16:58:00Z" w:initials="JJd(">
    <w:p w14:paraId="33C52882" w14:textId="77777777" w:rsidR="00E56BA0" w:rsidRDefault="00E56BA0" w:rsidP="00E56BA0">
      <w:pPr>
        <w:pStyle w:val="CommentText"/>
      </w:pPr>
      <w:r>
        <w:rPr>
          <w:rStyle w:val="CommentReference"/>
        </w:rPr>
        <w:annotationRef/>
      </w:r>
      <w:r>
        <w:t>Mooie bondige inleiding: verwerk alvast een paar belangrijke bronnen.</w:t>
      </w:r>
    </w:p>
  </w:comment>
  <w:comment w:id="9" w:author="Jong, J.C. de (Jaap)" w:date="2024-04-23T16:51:00Z" w:initials="JJd(">
    <w:p w14:paraId="417A7628" w14:textId="3C845E54" w:rsidR="002D485E" w:rsidRDefault="002D485E" w:rsidP="002D485E">
      <w:pPr>
        <w:pStyle w:val="CommentText"/>
      </w:pPr>
      <w:r>
        <w:rPr>
          <w:rStyle w:val="CommentReference"/>
        </w:rPr>
        <w:annotationRef/>
      </w:r>
      <w:r>
        <w:t xml:space="preserve"> eigen tekst of verborgen citaat?</w:t>
      </w:r>
    </w:p>
  </w:comment>
  <w:comment w:id="11" w:author="Jong, J.C. de (Jaap)" w:date="2024-04-23T16:51:00Z" w:initials="JJd(">
    <w:p w14:paraId="065E7C2C" w14:textId="77777777" w:rsidR="002D485E" w:rsidRDefault="002D485E" w:rsidP="002D485E">
      <w:pPr>
        <w:pStyle w:val="CommentText"/>
      </w:pPr>
      <w:r>
        <w:rPr>
          <w:rStyle w:val="CommentReference"/>
        </w:rPr>
        <w:annotationRef/>
      </w:r>
      <w:r>
        <w:t>Ander woord?</w:t>
      </w:r>
    </w:p>
  </w:comment>
  <w:comment w:id="13" w:author="Jong, J.C. de (Jaap)" w:date="2024-04-23T16:53:00Z" w:initials="JJd(">
    <w:p w14:paraId="0B8163D1" w14:textId="77777777" w:rsidR="002D485E" w:rsidRDefault="002D485E" w:rsidP="002D485E">
      <w:pPr>
        <w:pStyle w:val="CommentText"/>
      </w:pPr>
      <w:r>
        <w:rPr>
          <w:rStyle w:val="CommentReference"/>
        </w:rPr>
        <w:annotationRef/>
      </w:r>
      <w:r>
        <w:t>Interview van personen niet van ontwikkelingen</w:t>
      </w:r>
    </w:p>
  </w:comment>
  <w:comment w:id="37" w:author="Jong, J.C. de (Jaap)" w:date="2024-04-23T16:58:00Z" w:initials="JJd(">
    <w:p w14:paraId="29A4278E" w14:textId="77777777" w:rsidR="00E56BA0" w:rsidRDefault="00E56BA0" w:rsidP="00E56BA0">
      <w:pPr>
        <w:pStyle w:val="CommentText"/>
      </w:pPr>
      <w:r>
        <w:rPr>
          <w:rStyle w:val="CommentReference"/>
        </w:rPr>
        <w:annotationRef/>
      </w:r>
      <w:r>
        <w:t>Bronnen? Uitwerken</w:t>
      </w:r>
    </w:p>
  </w:comment>
  <w:comment w:id="38" w:author="Jong, J.C. de (Jaap)" w:date="2024-04-23T16:59:00Z" w:initials="JJd(">
    <w:p w14:paraId="10BC0C8A" w14:textId="77777777" w:rsidR="00E56BA0" w:rsidRDefault="00E56BA0" w:rsidP="00E56BA0">
      <w:pPr>
        <w:pStyle w:val="CommentText"/>
      </w:pPr>
      <w:r>
        <w:rPr>
          <w:rStyle w:val="CommentReference"/>
        </w:rPr>
        <w:annotationRef/>
      </w:r>
      <w:r>
        <w:t>Maar waren het wel allemaal functies? Hebben we toch besproken?</w:t>
      </w:r>
    </w:p>
  </w:comment>
  <w:comment w:id="48" w:author="Jong, J.C. de (Jaap)" w:date="2024-04-23T17:00:00Z" w:initials="JJd(">
    <w:p w14:paraId="1FB7DF44" w14:textId="77777777" w:rsidR="0046220A" w:rsidRDefault="0046220A" w:rsidP="0046220A">
      <w:pPr>
        <w:pStyle w:val="CommentText"/>
      </w:pPr>
      <w:r>
        <w:rPr>
          <w:rStyle w:val="CommentReference"/>
        </w:rPr>
        <w:annotationRef/>
      </w:r>
      <w:r>
        <w:t>Leg uit: nu kretologie</w:t>
      </w:r>
    </w:p>
  </w:comment>
  <w:comment w:id="51" w:author="Jong, J.C. de (Jaap)" w:date="2024-04-23T17:01:00Z" w:initials="JJd(">
    <w:p w14:paraId="312167A6" w14:textId="77777777" w:rsidR="0046220A" w:rsidRDefault="0046220A" w:rsidP="0046220A">
      <w:pPr>
        <w:pStyle w:val="CommentText"/>
      </w:pPr>
      <w:r>
        <w:rPr>
          <w:rStyle w:val="CommentReference"/>
        </w:rPr>
        <w:annotationRef/>
      </w:r>
      <w:r>
        <w:t>Je stijl...</w:t>
      </w:r>
    </w:p>
  </w:comment>
  <w:comment w:id="55" w:author="Jong, J.C. de (Jaap)" w:date="2024-04-23T17:10:00Z" w:initials="JJd(">
    <w:p w14:paraId="015F253E" w14:textId="77777777" w:rsidR="000529E4" w:rsidRDefault="000529E4" w:rsidP="000529E4">
      <w:pPr>
        <w:pStyle w:val="CommentText"/>
      </w:pPr>
      <w:r>
        <w:rPr>
          <w:rStyle w:val="CommentReference"/>
        </w:rPr>
        <w:annotationRef/>
      </w:r>
      <w:r>
        <w:t>Mooie bron!!</w:t>
      </w:r>
    </w:p>
  </w:comment>
  <w:comment w:id="65" w:author="Jong, J.C. de (Jaap)" w:date="2024-04-23T17:04:00Z" w:initials="JJd(">
    <w:p w14:paraId="45A4CBE8" w14:textId="7C3673FC" w:rsidR="0046220A" w:rsidRDefault="0046220A" w:rsidP="0046220A">
      <w:pPr>
        <w:pStyle w:val="CommentText"/>
      </w:pPr>
      <w:r>
        <w:rPr>
          <w:rStyle w:val="CommentReference"/>
        </w:rPr>
        <w:annotationRef/>
      </w:r>
      <w:r>
        <w:t>Dus niet HAH, hoeft qua model geen probleem te zijn, maar leg dat aan de lezer uit</w:t>
      </w:r>
    </w:p>
  </w:comment>
  <w:comment w:id="66" w:author="Jong, J.C. de (Jaap)" w:date="2024-04-23T17:05:00Z" w:initials="JJd(">
    <w:p w14:paraId="7D346A79" w14:textId="77777777" w:rsidR="000529E4" w:rsidRDefault="000529E4" w:rsidP="000529E4">
      <w:pPr>
        <w:pStyle w:val="CommentText"/>
      </w:pPr>
      <w:r>
        <w:rPr>
          <w:rStyle w:val="CommentReference"/>
        </w:rPr>
        <w:annotationRef/>
      </w:r>
      <w:r>
        <w:t>Reclametekst? Heb je aandelen?</w:t>
      </w:r>
    </w:p>
  </w:comment>
  <w:comment w:id="68" w:author="Jong, J.C. de (Jaap)" w:date="2024-04-23T17:06:00Z" w:initials="JJd(">
    <w:p w14:paraId="7767814B" w14:textId="77777777" w:rsidR="000529E4" w:rsidRDefault="000529E4" w:rsidP="000529E4">
      <w:pPr>
        <w:pStyle w:val="CommentText"/>
      </w:pPr>
      <w:r>
        <w:rPr>
          <w:rStyle w:val="CommentReference"/>
        </w:rPr>
        <w:annotationRef/>
      </w:r>
      <w:r>
        <w:t>Heb je ChatGPT of een slechte vertaalmodule aan staan?</w:t>
      </w:r>
    </w:p>
  </w:comment>
  <w:comment w:id="70" w:author="Jong, J.C. de (Jaap)" w:date="2024-04-23T17:07:00Z" w:initials="JJd(">
    <w:p w14:paraId="7193FF9C" w14:textId="77777777" w:rsidR="000529E4" w:rsidRDefault="000529E4" w:rsidP="000529E4">
      <w:pPr>
        <w:pStyle w:val="CommentText"/>
      </w:pPr>
      <w:r>
        <w:rPr>
          <w:rStyle w:val="CommentReference"/>
        </w:rPr>
        <w:annotationRef/>
      </w:r>
      <w:r>
        <w:t>Heb je ChatGPT of een slechte vertaalmodule aan staan?</w:t>
      </w:r>
    </w:p>
  </w:comment>
  <w:comment w:id="72" w:author="Jong, J.C. de (Jaap)" w:date="2024-04-23T17:09:00Z" w:initials="JJd(">
    <w:p w14:paraId="27383D91" w14:textId="77777777" w:rsidR="000529E4" w:rsidRDefault="000529E4" w:rsidP="000529E4">
      <w:pPr>
        <w:pStyle w:val="CommentText"/>
      </w:pPr>
      <w:r>
        <w:rPr>
          <w:rStyle w:val="CommentReference"/>
        </w:rPr>
        <w:annotationRef/>
      </w:r>
      <w:r>
        <w:t>Vergeet niet soms ook echt te citeren</w:t>
      </w:r>
    </w:p>
  </w:comment>
  <w:comment w:id="75" w:author="Jong, J.C. de (Jaap)" w:date="2024-04-23T17:11:00Z" w:initials="JJd(">
    <w:p w14:paraId="781CEF78" w14:textId="77777777" w:rsidR="00634AD1" w:rsidRDefault="00634AD1" w:rsidP="00634AD1">
      <w:pPr>
        <w:pStyle w:val="CommentText"/>
      </w:pPr>
      <w:r>
        <w:rPr>
          <w:rStyle w:val="CommentReference"/>
        </w:rPr>
        <w:annotationRef/>
      </w:r>
      <w:r>
        <w:t>Wat is dit? Advies van een marsmannetje aan jou?</w:t>
      </w:r>
    </w:p>
  </w:comment>
  <w:comment w:id="76" w:author="Jong, J.C. de (Jaap)" w:date="2024-04-23T17:12:00Z" w:initials="JJd(">
    <w:p w14:paraId="764FC031" w14:textId="77777777" w:rsidR="00634AD1" w:rsidRDefault="00634AD1" w:rsidP="00634AD1">
      <w:pPr>
        <w:pStyle w:val="CommentText"/>
      </w:pPr>
      <w:r>
        <w:rPr>
          <w:rStyle w:val="CommentReference"/>
        </w:rPr>
        <w:annotationRef/>
      </w:r>
      <w:r>
        <w:t>Een beetje metacommunicatie kan geen kwaad 😉</w:t>
      </w:r>
    </w:p>
  </w:comment>
  <w:comment w:id="79" w:author="Jong, J.C. de (Jaap)" w:date="2024-04-23T17:18:00Z" w:initials="JJd(">
    <w:p w14:paraId="64FA32B8" w14:textId="77777777" w:rsidR="00FD63AC" w:rsidRDefault="00FD63AC" w:rsidP="00FD63AC">
      <w:pPr>
        <w:pStyle w:val="CommentText"/>
      </w:pPr>
      <w:r>
        <w:rPr>
          <w:rStyle w:val="CommentReference"/>
        </w:rPr>
        <w:annotationRef/>
      </w:r>
      <w:r>
        <w:t>Ga je dat zelf doen: heel veel werk</w:t>
      </w:r>
    </w:p>
  </w:comment>
  <w:comment w:id="90" w:author="Jong, J.C. de (Jaap)" w:date="2024-04-23T17:17:00Z" w:initials="JJd(">
    <w:p w14:paraId="683945E2" w14:textId="20BA1F03" w:rsidR="00FD63AC" w:rsidRDefault="00FD63AC" w:rsidP="00FD63AC">
      <w:pPr>
        <w:pStyle w:val="CommentText"/>
      </w:pPr>
      <w:r>
        <w:rPr>
          <w:rStyle w:val="CommentReference"/>
        </w:rPr>
        <w:annotationRef/>
      </w:r>
      <w:r>
        <w:t>Waarop?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C52882" w15:done="1"/>
  <w15:commentEx w15:paraId="417A7628" w15:done="0"/>
  <w15:commentEx w15:paraId="065E7C2C" w15:done="0"/>
  <w15:commentEx w15:paraId="0B8163D1" w15:done="0"/>
  <w15:commentEx w15:paraId="29A4278E" w15:done="0"/>
  <w15:commentEx w15:paraId="10BC0C8A" w15:done="0"/>
  <w15:commentEx w15:paraId="1FB7DF44" w15:done="0"/>
  <w15:commentEx w15:paraId="312167A6" w15:done="0"/>
  <w15:commentEx w15:paraId="015F253E" w15:done="0"/>
  <w15:commentEx w15:paraId="45A4CBE8" w15:done="0"/>
  <w15:commentEx w15:paraId="7D346A79" w15:done="0"/>
  <w15:commentEx w15:paraId="7767814B" w15:done="0"/>
  <w15:commentEx w15:paraId="7193FF9C" w15:done="0"/>
  <w15:commentEx w15:paraId="27383D91" w15:done="0"/>
  <w15:commentEx w15:paraId="781CEF78" w15:done="0"/>
  <w15:commentEx w15:paraId="764FC031" w15:paraIdParent="781CEF78" w15:done="0"/>
  <w15:commentEx w15:paraId="64FA32B8" w15:done="0"/>
  <w15:commentEx w15:paraId="683945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D22AA8" w16cex:dateUtc="2024-04-23T14:58:00Z"/>
  <w16cex:commentExtensible w16cex:durableId="72564FA3" w16cex:dateUtc="2024-04-23T14:51:00Z"/>
  <w16cex:commentExtensible w16cex:durableId="0C6EA513" w16cex:dateUtc="2024-04-23T14:51:00Z"/>
  <w16cex:commentExtensible w16cex:durableId="068A42B4" w16cex:dateUtc="2024-04-23T14:53:00Z"/>
  <w16cex:commentExtensible w16cex:durableId="441CAE53" w16cex:dateUtc="2024-04-23T14:58:00Z"/>
  <w16cex:commentExtensible w16cex:durableId="1A4C589A" w16cex:dateUtc="2024-04-23T14:59:00Z"/>
  <w16cex:commentExtensible w16cex:durableId="42B2C4B5" w16cex:dateUtc="2024-04-23T15:00:00Z"/>
  <w16cex:commentExtensible w16cex:durableId="104C21BD" w16cex:dateUtc="2024-04-23T15:01:00Z"/>
  <w16cex:commentExtensible w16cex:durableId="69A2AA2A" w16cex:dateUtc="2024-04-23T15:10:00Z"/>
  <w16cex:commentExtensible w16cex:durableId="28BC6795" w16cex:dateUtc="2024-04-23T15:04:00Z"/>
  <w16cex:commentExtensible w16cex:durableId="2F4E9A2B" w16cex:dateUtc="2024-04-23T15:05:00Z"/>
  <w16cex:commentExtensible w16cex:durableId="0A59AB46" w16cex:dateUtc="2024-04-23T15:06:00Z"/>
  <w16cex:commentExtensible w16cex:durableId="24D18EE1" w16cex:dateUtc="2024-04-23T15:07:00Z"/>
  <w16cex:commentExtensible w16cex:durableId="0F0F87B5" w16cex:dateUtc="2024-04-23T15:09:00Z"/>
  <w16cex:commentExtensible w16cex:durableId="0F10B7A1" w16cex:dateUtc="2024-04-23T15:11:00Z"/>
  <w16cex:commentExtensible w16cex:durableId="7CCEE6D3" w16cex:dateUtc="2024-04-23T15:12:00Z"/>
  <w16cex:commentExtensible w16cex:durableId="349F005E" w16cex:dateUtc="2024-04-23T15:18:00Z"/>
  <w16cex:commentExtensible w16cex:durableId="5CF7FEC6" w16cex:dateUtc="2024-04-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C52882" w16cid:durableId="70D22AA8"/>
  <w16cid:commentId w16cid:paraId="417A7628" w16cid:durableId="72564FA3"/>
  <w16cid:commentId w16cid:paraId="065E7C2C" w16cid:durableId="0C6EA513"/>
  <w16cid:commentId w16cid:paraId="0B8163D1" w16cid:durableId="068A42B4"/>
  <w16cid:commentId w16cid:paraId="29A4278E" w16cid:durableId="441CAE53"/>
  <w16cid:commentId w16cid:paraId="10BC0C8A" w16cid:durableId="1A4C589A"/>
  <w16cid:commentId w16cid:paraId="1FB7DF44" w16cid:durableId="42B2C4B5"/>
  <w16cid:commentId w16cid:paraId="312167A6" w16cid:durableId="104C21BD"/>
  <w16cid:commentId w16cid:paraId="015F253E" w16cid:durableId="69A2AA2A"/>
  <w16cid:commentId w16cid:paraId="45A4CBE8" w16cid:durableId="28BC6795"/>
  <w16cid:commentId w16cid:paraId="7D346A79" w16cid:durableId="2F4E9A2B"/>
  <w16cid:commentId w16cid:paraId="7767814B" w16cid:durableId="0A59AB46"/>
  <w16cid:commentId w16cid:paraId="7193FF9C" w16cid:durableId="24D18EE1"/>
  <w16cid:commentId w16cid:paraId="27383D91" w16cid:durableId="0F0F87B5"/>
  <w16cid:commentId w16cid:paraId="781CEF78" w16cid:durableId="0F10B7A1"/>
  <w16cid:commentId w16cid:paraId="764FC031" w16cid:durableId="7CCEE6D3"/>
  <w16cid:commentId w16cid:paraId="64FA32B8" w16cid:durableId="349F005E"/>
  <w16cid:commentId w16cid:paraId="683945E2" w16cid:durableId="5CF7FE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0C45" w14:textId="77777777" w:rsidR="0026321D" w:rsidRDefault="0026321D" w:rsidP="005977D0">
      <w:pPr>
        <w:spacing w:after="0" w:line="240" w:lineRule="auto"/>
      </w:pPr>
      <w:r>
        <w:separator/>
      </w:r>
    </w:p>
  </w:endnote>
  <w:endnote w:type="continuationSeparator" w:id="0">
    <w:p w14:paraId="7D88BED0" w14:textId="77777777" w:rsidR="0026321D" w:rsidRDefault="0026321D"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5BF28" w14:textId="77777777" w:rsidR="0026321D" w:rsidRDefault="0026321D" w:rsidP="005977D0">
      <w:pPr>
        <w:spacing w:after="0" w:line="240" w:lineRule="auto"/>
      </w:pPr>
      <w:r>
        <w:separator/>
      </w:r>
    </w:p>
  </w:footnote>
  <w:footnote w:type="continuationSeparator" w:id="0">
    <w:p w14:paraId="0109B31A" w14:textId="77777777" w:rsidR="0026321D" w:rsidRDefault="0026321D"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140B"/>
    <w:multiLevelType w:val="hybridMultilevel"/>
    <w:tmpl w:val="43CC5D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2"/>
  </w:num>
  <w:num w:numId="2" w16cid:durableId="266423716">
    <w:abstractNumId w:val="4"/>
  </w:num>
  <w:num w:numId="3" w16cid:durableId="970864836">
    <w:abstractNumId w:val="3"/>
  </w:num>
  <w:num w:numId="4" w16cid:durableId="2025325900">
    <w:abstractNumId w:val="6"/>
  </w:num>
  <w:num w:numId="5" w16cid:durableId="2000182880">
    <w:abstractNumId w:val="0"/>
  </w:num>
  <w:num w:numId="6" w16cid:durableId="317152287">
    <w:abstractNumId w:val="8"/>
  </w:num>
  <w:num w:numId="7" w16cid:durableId="1204636107">
    <w:abstractNumId w:val="7"/>
  </w:num>
  <w:num w:numId="8" w16cid:durableId="497229150">
    <w:abstractNumId w:val="1"/>
  </w:num>
  <w:num w:numId="9" w16cid:durableId="15617436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rson w15:author="Jong, J.C. de (Jaap)">
    <w15:presenceInfo w15:providerId="AD" w15:userId="S::jongjcde@VUW.leidenuniv.nl::cc76967c-0607-4a60-b934-a69f3b8ea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529E4"/>
    <w:rsid w:val="00055BFF"/>
    <w:rsid w:val="0006253E"/>
    <w:rsid w:val="0008715C"/>
    <w:rsid w:val="000B1CF2"/>
    <w:rsid w:val="000B72D9"/>
    <w:rsid w:val="000B770C"/>
    <w:rsid w:val="000D2BCF"/>
    <w:rsid w:val="00104F33"/>
    <w:rsid w:val="00142FB5"/>
    <w:rsid w:val="00145F89"/>
    <w:rsid w:val="00150AD6"/>
    <w:rsid w:val="001518D3"/>
    <w:rsid w:val="00152791"/>
    <w:rsid w:val="001609C8"/>
    <w:rsid w:val="001609F6"/>
    <w:rsid w:val="00182A10"/>
    <w:rsid w:val="0018706C"/>
    <w:rsid w:val="001A0165"/>
    <w:rsid w:val="001B069A"/>
    <w:rsid w:val="001D38EB"/>
    <w:rsid w:val="001E0C21"/>
    <w:rsid w:val="002051EE"/>
    <w:rsid w:val="00257E67"/>
    <w:rsid w:val="0026321D"/>
    <w:rsid w:val="0027573B"/>
    <w:rsid w:val="002972E6"/>
    <w:rsid w:val="002A2A99"/>
    <w:rsid w:val="002B7BFE"/>
    <w:rsid w:val="002D4455"/>
    <w:rsid w:val="002D485E"/>
    <w:rsid w:val="002F7C66"/>
    <w:rsid w:val="00301765"/>
    <w:rsid w:val="00306E21"/>
    <w:rsid w:val="003126FA"/>
    <w:rsid w:val="003710B9"/>
    <w:rsid w:val="003737E4"/>
    <w:rsid w:val="003B2DDF"/>
    <w:rsid w:val="00404102"/>
    <w:rsid w:val="00410A18"/>
    <w:rsid w:val="00413D42"/>
    <w:rsid w:val="0046220A"/>
    <w:rsid w:val="004A22C8"/>
    <w:rsid w:val="005006BB"/>
    <w:rsid w:val="005378B3"/>
    <w:rsid w:val="005378B5"/>
    <w:rsid w:val="005575A3"/>
    <w:rsid w:val="00561038"/>
    <w:rsid w:val="0056428A"/>
    <w:rsid w:val="00586C12"/>
    <w:rsid w:val="005977D0"/>
    <w:rsid w:val="005A7469"/>
    <w:rsid w:val="005B0AA8"/>
    <w:rsid w:val="00611BF4"/>
    <w:rsid w:val="00616B93"/>
    <w:rsid w:val="00634AD1"/>
    <w:rsid w:val="00635692"/>
    <w:rsid w:val="00637478"/>
    <w:rsid w:val="00640545"/>
    <w:rsid w:val="00650C2D"/>
    <w:rsid w:val="006523DF"/>
    <w:rsid w:val="00675701"/>
    <w:rsid w:val="00680656"/>
    <w:rsid w:val="00686D12"/>
    <w:rsid w:val="006909D5"/>
    <w:rsid w:val="006D01CE"/>
    <w:rsid w:val="006F4609"/>
    <w:rsid w:val="00710743"/>
    <w:rsid w:val="0073374B"/>
    <w:rsid w:val="00790813"/>
    <w:rsid w:val="00792045"/>
    <w:rsid w:val="00835994"/>
    <w:rsid w:val="008359A5"/>
    <w:rsid w:val="00844DDA"/>
    <w:rsid w:val="00852F8D"/>
    <w:rsid w:val="008B199C"/>
    <w:rsid w:val="008E432F"/>
    <w:rsid w:val="008F195A"/>
    <w:rsid w:val="008F3940"/>
    <w:rsid w:val="009062C2"/>
    <w:rsid w:val="009154D8"/>
    <w:rsid w:val="00940E31"/>
    <w:rsid w:val="00950072"/>
    <w:rsid w:val="00964023"/>
    <w:rsid w:val="00973BB1"/>
    <w:rsid w:val="009A3135"/>
    <w:rsid w:val="009C0038"/>
    <w:rsid w:val="009E1D8E"/>
    <w:rsid w:val="009E51FF"/>
    <w:rsid w:val="00A2221A"/>
    <w:rsid w:val="00A32218"/>
    <w:rsid w:val="00A34A64"/>
    <w:rsid w:val="00A359D9"/>
    <w:rsid w:val="00A551EF"/>
    <w:rsid w:val="00A67605"/>
    <w:rsid w:val="00A67992"/>
    <w:rsid w:val="00A76EF3"/>
    <w:rsid w:val="00AA5840"/>
    <w:rsid w:val="00AE023A"/>
    <w:rsid w:val="00AE1F9F"/>
    <w:rsid w:val="00AF3F06"/>
    <w:rsid w:val="00B0269F"/>
    <w:rsid w:val="00B4295B"/>
    <w:rsid w:val="00BC12B1"/>
    <w:rsid w:val="00BC7BC7"/>
    <w:rsid w:val="00BD69B1"/>
    <w:rsid w:val="00BF3110"/>
    <w:rsid w:val="00BF5F30"/>
    <w:rsid w:val="00C13387"/>
    <w:rsid w:val="00C34EE4"/>
    <w:rsid w:val="00C57594"/>
    <w:rsid w:val="00C77A12"/>
    <w:rsid w:val="00CC0A42"/>
    <w:rsid w:val="00CD55A3"/>
    <w:rsid w:val="00D01A2F"/>
    <w:rsid w:val="00D21EFF"/>
    <w:rsid w:val="00D6443B"/>
    <w:rsid w:val="00D719F7"/>
    <w:rsid w:val="00D8427A"/>
    <w:rsid w:val="00DA70F3"/>
    <w:rsid w:val="00DC7466"/>
    <w:rsid w:val="00E16314"/>
    <w:rsid w:val="00E56BA0"/>
    <w:rsid w:val="00E93029"/>
    <w:rsid w:val="00EA588F"/>
    <w:rsid w:val="00ED182D"/>
    <w:rsid w:val="00F169E2"/>
    <w:rsid w:val="00F17684"/>
    <w:rsid w:val="00F25C02"/>
    <w:rsid w:val="00F35E81"/>
    <w:rsid w:val="00F94DC1"/>
    <w:rsid w:val="00FD63AC"/>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Revision">
    <w:name w:val="Revision"/>
    <w:hidden/>
    <w:uiPriority w:val="99"/>
    <w:semiHidden/>
    <w:rsid w:val="002D485E"/>
    <w:pPr>
      <w:spacing w:after="0" w:line="240" w:lineRule="auto"/>
    </w:pPr>
  </w:style>
  <w:style w:type="character" w:styleId="CommentReference">
    <w:name w:val="annotation reference"/>
    <w:basedOn w:val="DefaultParagraphFont"/>
    <w:uiPriority w:val="99"/>
    <w:semiHidden/>
    <w:unhideWhenUsed/>
    <w:rsid w:val="002D485E"/>
    <w:rPr>
      <w:sz w:val="16"/>
      <w:szCs w:val="16"/>
    </w:rPr>
  </w:style>
  <w:style w:type="paragraph" w:styleId="CommentText">
    <w:name w:val="annotation text"/>
    <w:basedOn w:val="Normal"/>
    <w:link w:val="CommentTextChar"/>
    <w:uiPriority w:val="99"/>
    <w:unhideWhenUsed/>
    <w:rsid w:val="002D485E"/>
    <w:pPr>
      <w:spacing w:line="240" w:lineRule="auto"/>
    </w:pPr>
    <w:rPr>
      <w:sz w:val="20"/>
      <w:szCs w:val="20"/>
    </w:rPr>
  </w:style>
  <w:style w:type="character" w:customStyle="1" w:styleId="CommentTextChar">
    <w:name w:val="Comment Text Char"/>
    <w:basedOn w:val="DefaultParagraphFont"/>
    <w:link w:val="CommentText"/>
    <w:uiPriority w:val="99"/>
    <w:rsid w:val="002D485E"/>
    <w:rPr>
      <w:sz w:val="20"/>
      <w:szCs w:val="20"/>
    </w:rPr>
  </w:style>
  <w:style w:type="paragraph" w:styleId="CommentSubject">
    <w:name w:val="annotation subject"/>
    <w:basedOn w:val="CommentText"/>
    <w:next w:val="CommentText"/>
    <w:link w:val="CommentSubjectChar"/>
    <w:uiPriority w:val="99"/>
    <w:semiHidden/>
    <w:unhideWhenUsed/>
    <w:rsid w:val="002D485E"/>
    <w:rPr>
      <w:b/>
      <w:bCs/>
    </w:rPr>
  </w:style>
  <w:style w:type="character" w:customStyle="1" w:styleId="CommentSubjectChar">
    <w:name w:val="Comment Subject Char"/>
    <w:basedOn w:val="CommentTextChar"/>
    <w:link w:val="CommentSubject"/>
    <w:uiPriority w:val="99"/>
    <w:semiHidden/>
    <w:rsid w:val="002D48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Ire20</b:Tag>
    <b:SourceType>JournalArticle</b:SourceType>
    <b:Guid>{3A633CF4-775B-437C-9EDB-081E87E4923B}</b:Guid>
    <b:Author>
      <b:Author>
        <b:NameList>
          <b:Person>
            <b:Last>Meijer</b:Last>
            <b:First>Irene</b:First>
            <b:Middle>Costera</b:Middle>
          </b:Person>
        </b:NameList>
      </b:Author>
    </b:Author>
    <b:Title>What Does the Audience Experience as Valuable Local Journalism?</b:Title>
    <b:JournalName>The Routledge Companion to Local Media and Journalism</b:JournalName>
    <b:Year>2020</b:Year>
    <b:Pages>357-367</b:Pages>
    <b:RefOrder>1</b:RefOrder>
  </b:Source>
</b:Sources>
</file>

<file path=customXml/itemProps1.xml><?xml version="1.0" encoding="utf-8"?>
<ds:datastoreItem xmlns:ds="http://schemas.openxmlformats.org/officeDocument/2006/customXml" ds:itemID="{7B6EF831-E33E-4EE0-B69B-FAE8AF19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2474</Words>
  <Characters>14102</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3</cp:revision>
  <cp:lastPrinted>2024-03-27T11:57:00Z</cp:lastPrinted>
  <dcterms:created xsi:type="dcterms:W3CDTF">2024-04-23T15:20:00Z</dcterms:created>
  <dcterms:modified xsi:type="dcterms:W3CDTF">2024-05-19T18:20:00Z</dcterms:modified>
</cp:coreProperties>
</file>
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EC6C0" w14:textId="63EE53B1" w:rsidR="00D06066" w:rsidRDefault="007665C8" w:rsidP="0060528E">
      <w:pPr>
        <w:spacing w:line="360" w:lineRule="auto"/>
        <w:ind w:firstLine="0"/>
        <w:rPr>
          <w:rFonts w:ascii="Times New Roman" w:hAnsi="Times New Roman" w:cs="Times New Roman"/>
          <w:b/>
          <w:bCs/>
        </w:rPr>
      </w:pPr>
      <w:r>
        <w:rPr>
          <w:noProof/>
        </w:rPr>
        <w:drawing>
          <wp:anchor distT="0" distB="0" distL="114300" distR="114300" simplePos="0" relativeHeight="251658240" behindDoc="0" locked="0" layoutInCell="1" allowOverlap="1" wp14:anchorId="716448E0" wp14:editId="459BE4A2">
            <wp:simplePos x="0" y="0"/>
            <wp:positionH relativeFrom="page">
              <wp:align>right</wp:align>
            </wp:positionH>
            <wp:positionV relativeFrom="page">
              <wp:align>top</wp:align>
            </wp:positionV>
            <wp:extent cx="7545705" cy="10652760"/>
            <wp:effectExtent l="0" t="0" r="0" b="0"/>
            <wp:wrapNone/>
            <wp:docPr id="2138372256"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5705" cy="10652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B15EBE" w14:textId="7156A804" w:rsidR="00D06066" w:rsidRDefault="00D06066" w:rsidP="0060528E">
      <w:pPr>
        <w:spacing w:line="360" w:lineRule="auto"/>
        <w:ind w:firstLine="0"/>
        <w:rPr>
          <w:rFonts w:ascii="Times New Roman" w:hAnsi="Times New Roman" w:cs="Times New Roman"/>
          <w:b/>
          <w:bCs/>
        </w:rPr>
      </w:pPr>
    </w:p>
    <w:p w14:paraId="124DE742" w14:textId="77777777" w:rsidR="00D06066" w:rsidRDefault="00D06066" w:rsidP="0060528E">
      <w:pPr>
        <w:spacing w:line="360" w:lineRule="auto"/>
        <w:ind w:firstLine="0"/>
        <w:rPr>
          <w:rFonts w:ascii="Times New Roman" w:hAnsi="Times New Roman" w:cs="Times New Roman"/>
          <w:b/>
          <w:bCs/>
        </w:rPr>
      </w:pPr>
    </w:p>
    <w:p w14:paraId="085B6EDA" w14:textId="77777777" w:rsidR="00D06066" w:rsidRDefault="00D06066" w:rsidP="0060528E">
      <w:pPr>
        <w:spacing w:line="360" w:lineRule="auto"/>
        <w:ind w:firstLine="0"/>
        <w:rPr>
          <w:rFonts w:ascii="Times New Roman" w:hAnsi="Times New Roman" w:cs="Times New Roman"/>
          <w:b/>
          <w:bCs/>
        </w:rPr>
      </w:pPr>
    </w:p>
    <w:p w14:paraId="57B4E63E" w14:textId="77777777" w:rsidR="00D06066" w:rsidRDefault="00D06066" w:rsidP="0060528E">
      <w:pPr>
        <w:spacing w:line="360" w:lineRule="auto"/>
        <w:ind w:firstLine="0"/>
        <w:rPr>
          <w:rFonts w:ascii="Times New Roman" w:hAnsi="Times New Roman" w:cs="Times New Roman"/>
          <w:b/>
          <w:bCs/>
        </w:rPr>
      </w:pPr>
    </w:p>
    <w:p w14:paraId="4270D325" w14:textId="77777777" w:rsidR="00D06066" w:rsidRDefault="00D06066" w:rsidP="0060528E">
      <w:pPr>
        <w:spacing w:line="360" w:lineRule="auto"/>
        <w:ind w:firstLine="0"/>
        <w:rPr>
          <w:rFonts w:ascii="Times New Roman" w:hAnsi="Times New Roman" w:cs="Times New Roman"/>
          <w:b/>
          <w:bCs/>
        </w:rPr>
      </w:pPr>
    </w:p>
    <w:p w14:paraId="0DF0458A" w14:textId="77777777" w:rsidR="00D06066" w:rsidRDefault="00D06066" w:rsidP="0060528E">
      <w:pPr>
        <w:spacing w:line="360" w:lineRule="auto"/>
        <w:ind w:firstLine="0"/>
        <w:rPr>
          <w:rFonts w:ascii="Times New Roman" w:hAnsi="Times New Roman" w:cs="Times New Roman"/>
          <w:b/>
          <w:bCs/>
        </w:rPr>
      </w:pPr>
    </w:p>
    <w:p w14:paraId="3C698384" w14:textId="77777777" w:rsidR="00D06066" w:rsidRDefault="00D06066" w:rsidP="0060528E">
      <w:pPr>
        <w:spacing w:line="360" w:lineRule="auto"/>
        <w:ind w:firstLine="0"/>
        <w:rPr>
          <w:rFonts w:ascii="Times New Roman" w:hAnsi="Times New Roman" w:cs="Times New Roman"/>
          <w:b/>
          <w:bCs/>
        </w:rPr>
      </w:pPr>
    </w:p>
    <w:p w14:paraId="5BD17F94" w14:textId="4ED34972" w:rsidR="00D06066" w:rsidRPr="00950CDF" w:rsidRDefault="00D06066" w:rsidP="0060528E">
      <w:pPr>
        <w:spacing w:line="360" w:lineRule="auto"/>
        <w:ind w:firstLine="0"/>
        <w:rPr>
          <w:rFonts w:ascii="Times New Roman" w:hAnsi="Times New Roman" w:cs="Times New Roman"/>
          <w:b/>
          <w:bCs/>
          <w:lang w:val="en-US"/>
        </w:rPr>
      </w:pPr>
    </w:p>
    <w:p w14:paraId="2D32CD77" w14:textId="77777777" w:rsidR="00D06066" w:rsidRPr="00950CDF" w:rsidRDefault="00D06066" w:rsidP="0060528E">
      <w:pPr>
        <w:spacing w:line="360" w:lineRule="auto"/>
        <w:ind w:firstLine="0"/>
        <w:rPr>
          <w:rFonts w:ascii="Times New Roman" w:hAnsi="Times New Roman" w:cs="Times New Roman"/>
          <w:b/>
          <w:bCs/>
          <w:lang w:val="en-US"/>
        </w:rPr>
      </w:pPr>
    </w:p>
    <w:p w14:paraId="71E16970" w14:textId="77777777" w:rsidR="00D06066" w:rsidRPr="00950CDF" w:rsidRDefault="00D06066" w:rsidP="0060528E">
      <w:pPr>
        <w:spacing w:line="360" w:lineRule="auto"/>
        <w:ind w:firstLine="0"/>
        <w:rPr>
          <w:rFonts w:ascii="Times New Roman" w:hAnsi="Times New Roman" w:cs="Times New Roman"/>
          <w:b/>
          <w:bCs/>
          <w:lang w:val="en-US"/>
        </w:rPr>
      </w:pPr>
    </w:p>
    <w:p w14:paraId="07F84635" w14:textId="77777777" w:rsidR="00D06066" w:rsidRPr="00950CDF" w:rsidRDefault="00D06066" w:rsidP="0060528E">
      <w:pPr>
        <w:spacing w:line="360" w:lineRule="auto"/>
        <w:ind w:firstLine="0"/>
        <w:rPr>
          <w:rFonts w:ascii="Times New Roman" w:hAnsi="Times New Roman" w:cs="Times New Roman"/>
          <w:b/>
          <w:bCs/>
          <w:lang w:val="en-US"/>
        </w:rPr>
      </w:pPr>
    </w:p>
    <w:p w14:paraId="47197E93" w14:textId="77777777" w:rsidR="00D06066" w:rsidRPr="00950CDF" w:rsidRDefault="00D06066" w:rsidP="0060528E">
      <w:pPr>
        <w:spacing w:line="360" w:lineRule="auto"/>
        <w:ind w:firstLine="0"/>
        <w:rPr>
          <w:rFonts w:ascii="Times New Roman" w:hAnsi="Times New Roman" w:cs="Times New Roman"/>
          <w:b/>
          <w:bCs/>
          <w:lang w:val="en-US"/>
        </w:rPr>
      </w:pPr>
    </w:p>
    <w:p w14:paraId="4B7C83D5" w14:textId="77777777" w:rsidR="00D06066" w:rsidRPr="00950CDF" w:rsidRDefault="00D06066" w:rsidP="0060528E">
      <w:pPr>
        <w:spacing w:line="360" w:lineRule="auto"/>
        <w:ind w:firstLine="0"/>
        <w:rPr>
          <w:rFonts w:ascii="Times New Roman" w:hAnsi="Times New Roman" w:cs="Times New Roman"/>
          <w:b/>
          <w:bCs/>
          <w:lang w:val="en-US"/>
        </w:rPr>
      </w:pPr>
    </w:p>
    <w:p w14:paraId="0F301516" w14:textId="77777777" w:rsidR="00D06066" w:rsidRPr="00950CDF" w:rsidRDefault="00D06066" w:rsidP="0060528E">
      <w:pPr>
        <w:spacing w:line="360" w:lineRule="auto"/>
        <w:ind w:firstLine="0"/>
        <w:rPr>
          <w:rFonts w:ascii="Times New Roman" w:hAnsi="Times New Roman" w:cs="Times New Roman"/>
          <w:b/>
          <w:bCs/>
          <w:lang w:val="en-US"/>
        </w:rPr>
      </w:pPr>
    </w:p>
    <w:p w14:paraId="687433F9" w14:textId="77777777" w:rsidR="00D06066" w:rsidRPr="00950CDF" w:rsidRDefault="00D06066" w:rsidP="0060528E">
      <w:pPr>
        <w:spacing w:line="360" w:lineRule="auto"/>
        <w:ind w:firstLine="0"/>
        <w:rPr>
          <w:rFonts w:ascii="Times New Roman" w:hAnsi="Times New Roman" w:cs="Times New Roman"/>
          <w:b/>
          <w:bCs/>
          <w:lang w:val="en-US"/>
        </w:rPr>
      </w:pPr>
    </w:p>
    <w:p w14:paraId="49AF93ED" w14:textId="77777777" w:rsidR="00D06066" w:rsidRPr="00950CDF" w:rsidRDefault="00D06066" w:rsidP="0060528E">
      <w:pPr>
        <w:spacing w:line="360" w:lineRule="auto"/>
        <w:ind w:firstLine="0"/>
        <w:rPr>
          <w:rFonts w:ascii="Times New Roman" w:hAnsi="Times New Roman" w:cs="Times New Roman"/>
          <w:b/>
          <w:bCs/>
          <w:lang w:val="en-US"/>
        </w:rPr>
      </w:pPr>
    </w:p>
    <w:p w14:paraId="5150D897" w14:textId="77777777" w:rsidR="00D06066" w:rsidRPr="00950CDF" w:rsidRDefault="00D06066" w:rsidP="0060528E">
      <w:pPr>
        <w:spacing w:line="360" w:lineRule="auto"/>
        <w:ind w:firstLine="0"/>
        <w:rPr>
          <w:rFonts w:ascii="Times New Roman" w:hAnsi="Times New Roman" w:cs="Times New Roman"/>
          <w:b/>
          <w:bCs/>
          <w:lang w:val="en-US"/>
        </w:rPr>
      </w:pPr>
    </w:p>
    <w:p w14:paraId="6DA7CAD9" w14:textId="77777777" w:rsidR="00D06066" w:rsidRPr="00950CDF" w:rsidRDefault="00D06066" w:rsidP="0060528E">
      <w:pPr>
        <w:spacing w:line="360" w:lineRule="auto"/>
        <w:ind w:firstLine="0"/>
        <w:rPr>
          <w:rFonts w:ascii="Times New Roman" w:hAnsi="Times New Roman" w:cs="Times New Roman"/>
          <w:b/>
          <w:bCs/>
          <w:lang w:val="en-US"/>
        </w:rPr>
      </w:pPr>
    </w:p>
    <w:p w14:paraId="684F7761" w14:textId="77777777" w:rsidR="00D06066" w:rsidRPr="00950CDF" w:rsidRDefault="00D06066" w:rsidP="0060528E">
      <w:pPr>
        <w:spacing w:line="360" w:lineRule="auto"/>
        <w:ind w:firstLine="0"/>
        <w:rPr>
          <w:rFonts w:ascii="Times New Roman" w:hAnsi="Times New Roman" w:cs="Times New Roman"/>
          <w:b/>
          <w:bCs/>
          <w:lang w:val="en-US"/>
        </w:rPr>
      </w:pPr>
    </w:p>
    <w:p w14:paraId="640A5C5A" w14:textId="77777777" w:rsidR="00D06066" w:rsidRPr="00950CDF" w:rsidRDefault="00D06066" w:rsidP="0060528E">
      <w:pPr>
        <w:spacing w:line="360" w:lineRule="auto"/>
        <w:ind w:firstLine="0"/>
        <w:rPr>
          <w:rFonts w:ascii="Times New Roman" w:hAnsi="Times New Roman" w:cs="Times New Roman"/>
          <w:b/>
          <w:bCs/>
          <w:lang w:val="en-US"/>
        </w:rPr>
      </w:pPr>
    </w:p>
    <w:p w14:paraId="3464DDD8" w14:textId="77777777" w:rsidR="00D06066" w:rsidRPr="00950CDF" w:rsidRDefault="00D06066" w:rsidP="0060528E">
      <w:pPr>
        <w:spacing w:line="360" w:lineRule="auto"/>
        <w:ind w:firstLine="0"/>
        <w:rPr>
          <w:rFonts w:ascii="Times New Roman" w:hAnsi="Times New Roman" w:cs="Times New Roman"/>
          <w:b/>
          <w:bCs/>
          <w:lang w:val="en-US"/>
        </w:rPr>
      </w:pPr>
    </w:p>
    <w:p w14:paraId="2E7B4203" w14:textId="77777777" w:rsidR="00D06066" w:rsidRPr="00950CDF" w:rsidRDefault="00D06066" w:rsidP="0060528E">
      <w:pPr>
        <w:spacing w:line="360" w:lineRule="auto"/>
        <w:ind w:firstLine="0"/>
        <w:rPr>
          <w:rFonts w:ascii="Times New Roman" w:hAnsi="Times New Roman" w:cs="Times New Roman"/>
          <w:b/>
          <w:bCs/>
          <w:lang w:val="en-US"/>
        </w:rPr>
      </w:pPr>
    </w:p>
    <w:p w14:paraId="202D9F6B" w14:textId="77777777" w:rsidR="00D06066" w:rsidRPr="00950CDF" w:rsidRDefault="00D06066" w:rsidP="0060528E">
      <w:pPr>
        <w:spacing w:line="360" w:lineRule="auto"/>
        <w:ind w:firstLine="0"/>
        <w:rPr>
          <w:rFonts w:ascii="Times New Roman" w:hAnsi="Times New Roman" w:cs="Times New Roman"/>
          <w:b/>
          <w:bCs/>
          <w:lang w:val="en-US"/>
        </w:rPr>
      </w:pPr>
    </w:p>
    <w:p w14:paraId="4D117AB5" w14:textId="77777777" w:rsidR="00D06066" w:rsidRPr="00950CDF" w:rsidRDefault="00D06066" w:rsidP="0060528E">
      <w:pPr>
        <w:spacing w:line="360" w:lineRule="auto"/>
        <w:ind w:firstLine="0"/>
        <w:rPr>
          <w:rFonts w:ascii="Times New Roman" w:hAnsi="Times New Roman" w:cs="Times New Roman"/>
          <w:b/>
          <w:bCs/>
          <w:lang w:val="en-US"/>
        </w:rPr>
      </w:pPr>
    </w:p>
    <w:p w14:paraId="5A04B9E3" w14:textId="77777777" w:rsidR="00D06066" w:rsidRPr="00950CDF" w:rsidRDefault="00D06066" w:rsidP="0060528E">
      <w:pPr>
        <w:spacing w:line="360" w:lineRule="auto"/>
        <w:ind w:firstLine="0"/>
        <w:rPr>
          <w:rFonts w:ascii="Times New Roman" w:hAnsi="Times New Roman" w:cs="Times New Roman"/>
          <w:b/>
          <w:bCs/>
          <w:lang w:val="en-US"/>
        </w:rPr>
      </w:pPr>
    </w:p>
    <w:sdt>
      <w:sdtPr>
        <w:rPr>
          <w:rFonts w:asciiTheme="minorHAnsi" w:eastAsiaTheme="minorHAnsi" w:hAnsiTheme="minorHAnsi" w:cstheme="minorBidi"/>
          <w:b/>
          <w:bCs/>
          <w:color w:val="auto"/>
          <w:kern w:val="2"/>
          <w:sz w:val="22"/>
          <w:szCs w:val="22"/>
          <w:lang w:eastAsia="en-US"/>
          <w14:ligatures w14:val="standardContextual"/>
        </w:rPr>
        <w:id w:val="69943452"/>
        <w:docPartObj>
          <w:docPartGallery w:val="Table of Contents"/>
          <w:docPartUnique/>
        </w:docPartObj>
      </w:sdtPr>
      <w:sdtEndPr>
        <w:rPr>
          <w:rFonts w:ascii="Times New Roman" w:hAnsi="Times New Roman" w:cs="Times New Roman"/>
        </w:rPr>
      </w:sdtEndPr>
      <w:sdtContent>
        <w:commentRangeStart w:id="0" w:displacedByCustomXml="prev"/>
        <w:p w14:paraId="18E717B4" w14:textId="713899B9" w:rsidR="00DE74A8" w:rsidRPr="00435EA1" w:rsidRDefault="00DE74A8" w:rsidP="00DE74A8">
          <w:pPr>
            <w:pStyle w:val="TOCHeading"/>
            <w:spacing w:line="360" w:lineRule="auto"/>
            <w:rPr>
              <w:rFonts w:ascii="Times New Roman" w:hAnsi="Times New Roman" w:cs="Times New Roman"/>
              <w:b/>
              <w:bCs/>
              <w:color w:val="auto"/>
            </w:rPr>
          </w:pPr>
          <w:r w:rsidRPr="00435EA1">
            <w:rPr>
              <w:rFonts w:ascii="Times New Roman" w:hAnsi="Times New Roman" w:cs="Times New Roman"/>
              <w:b/>
              <w:bCs/>
              <w:color w:val="auto"/>
            </w:rPr>
            <w:t>Inhoudsopgave</w:t>
          </w:r>
          <w:r w:rsidR="008115A1" w:rsidRPr="00435EA1">
            <w:rPr>
              <w:rFonts w:ascii="Times New Roman" w:hAnsi="Times New Roman" w:cs="Times New Roman"/>
              <w:b/>
              <w:bCs/>
              <w:color w:val="auto"/>
            </w:rPr>
            <w:br/>
          </w:r>
          <w:commentRangeEnd w:id="0"/>
          <w:r w:rsidR="009F0C41">
            <w:rPr>
              <w:rStyle w:val="CommentReference"/>
              <w:rFonts w:asciiTheme="minorHAnsi" w:eastAsiaTheme="minorHAnsi" w:hAnsiTheme="minorHAnsi" w:cstheme="minorBidi"/>
              <w:color w:val="auto"/>
              <w:kern w:val="2"/>
              <w:lang w:eastAsia="en-US"/>
              <w14:ligatures w14:val="standardContextual"/>
            </w:rPr>
            <w:commentReference w:id="0"/>
          </w:r>
        </w:p>
        <w:p w14:paraId="5D2B0EBD" w14:textId="07CD69D5" w:rsidR="00FC6E6B" w:rsidRPr="00FC6E6B" w:rsidRDefault="00DE74A8" w:rsidP="00FC6E6B">
          <w:pPr>
            <w:pStyle w:val="TOC1"/>
            <w:tabs>
              <w:tab w:val="left" w:pos="1200"/>
              <w:tab w:val="right" w:leader="dot" w:pos="9062"/>
            </w:tabs>
            <w:spacing w:line="360" w:lineRule="auto"/>
            <w:rPr>
              <w:rFonts w:ascii="Times New Roman" w:eastAsiaTheme="minorEastAsia" w:hAnsi="Times New Roman" w:cs="Times New Roman"/>
              <w:noProof/>
              <w:sz w:val="24"/>
              <w:szCs w:val="24"/>
              <w:lang w:eastAsia="nl-NL"/>
            </w:rPr>
          </w:pPr>
          <w:r w:rsidRPr="00DE74A8">
            <w:rPr>
              <w:rFonts w:ascii="Times New Roman" w:hAnsi="Times New Roman" w:cs="Times New Roman"/>
            </w:rPr>
            <w:fldChar w:fldCharType="begin"/>
          </w:r>
          <w:r w:rsidRPr="00DE74A8">
            <w:rPr>
              <w:rFonts w:ascii="Times New Roman" w:hAnsi="Times New Roman" w:cs="Times New Roman"/>
            </w:rPr>
            <w:instrText xml:space="preserve"> TOC \o "1-3" \h \z \u </w:instrText>
          </w:r>
          <w:r w:rsidRPr="00DE74A8">
            <w:rPr>
              <w:rFonts w:ascii="Times New Roman" w:hAnsi="Times New Roman" w:cs="Times New Roman"/>
            </w:rPr>
            <w:fldChar w:fldCharType="separate"/>
          </w:r>
          <w:hyperlink w:anchor="_Toc192605784" w:history="1">
            <w:r w:rsidR="00FC6E6B" w:rsidRPr="00FC6E6B">
              <w:rPr>
                <w:rStyle w:val="Hyperlink"/>
                <w:rFonts w:ascii="Times New Roman" w:hAnsi="Times New Roman" w:cs="Times New Roman"/>
                <w:b/>
                <w:bCs/>
                <w:noProof/>
              </w:rPr>
              <w:t>1.</w:t>
            </w:r>
            <w:r w:rsidR="00FC6E6B" w:rsidRPr="00FC6E6B">
              <w:rPr>
                <w:rFonts w:ascii="Times New Roman" w:eastAsiaTheme="minorEastAsia" w:hAnsi="Times New Roman" w:cs="Times New Roman"/>
                <w:noProof/>
                <w:sz w:val="24"/>
                <w:szCs w:val="24"/>
                <w:lang w:eastAsia="nl-NL"/>
              </w:rPr>
              <w:tab/>
            </w:r>
            <w:r w:rsidR="00FC6E6B" w:rsidRPr="00FC6E6B">
              <w:rPr>
                <w:rStyle w:val="Hyperlink"/>
                <w:rFonts w:ascii="Times New Roman" w:hAnsi="Times New Roman" w:cs="Times New Roman"/>
                <w:b/>
                <w:bCs/>
                <w:noProof/>
              </w:rPr>
              <w:t>Inleiding</w:t>
            </w:r>
            <w:r w:rsidR="00FC6E6B" w:rsidRPr="00FC6E6B">
              <w:rPr>
                <w:rFonts w:ascii="Times New Roman" w:hAnsi="Times New Roman" w:cs="Times New Roman"/>
                <w:noProof/>
                <w:webHidden/>
              </w:rPr>
              <w:tab/>
            </w:r>
            <w:r w:rsidR="00FC6E6B" w:rsidRPr="00FC6E6B">
              <w:rPr>
                <w:rFonts w:ascii="Times New Roman" w:hAnsi="Times New Roman" w:cs="Times New Roman"/>
                <w:noProof/>
                <w:webHidden/>
              </w:rPr>
              <w:fldChar w:fldCharType="begin"/>
            </w:r>
            <w:r w:rsidR="00FC6E6B" w:rsidRPr="00FC6E6B">
              <w:rPr>
                <w:rFonts w:ascii="Times New Roman" w:hAnsi="Times New Roman" w:cs="Times New Roman"/>
                <w:noProof/>
                <w:webHidden/>
              </w:rPr>
              <w:instrText xml:space="preserve"> PAGEREF _Toc192605784 \h </w:instrText>
            </w:r>
            <w:r w:rsidR="00FC6E6B" w:rsidRPr="00FC6E6B">
              <w:rPr>
                <w:rFonts w:ascii="Times New Roman" w:hAnsi="Times New Roman" w:cs="Times New Roman"/>
                <w:noProof/>
                <w:webHidden/>
              </w:rPr>
            </w:r>
            <w:r w:rsidR="00FC6E6B" w:rsidRPr="00FC6E6B">
              <w:rPr>
                <w:rFonts w:ascii="Times New Roman" w:hAnsi="Times New Roman" w:cs="Times New Roman"/>
                <w:noProof/>
                <w:webHidden/>
              </w:rPr>
              <w:fldChar w:fldCharType="separate"/>
            </w:r>
            <w:r w:rsidR="00FC6E6B" w:rsidRPr="00FC6E6B">
              <w:rPr>
                <w:rFonts w:ascii="Times New Roman" w:hAnsi="Times New Roman" w:cs="Times New Roman"/>
                <w:noProof/>
                <w:webHidden/>
              </w:rPr>
              <w:t>4</w:t>
            </w:r>
            <w:r w:rsidR="00FC6E6B" w:rsidRPr="00FC6E6B">
              <w:rPr>
                <w:rFonts w:ascii="Times New Roman" w:hAnsi="Times New Roman" w:cs="Times New Roman"/>
                <w:noProof/>
                <w:webHidden/>
              </w:rPr>
              <w:fldChar w:fldCharType="end"/>
            </w:r>
          </w:hyperlink>
        </w:p>
        <w:p w14:paraId="57E16112" w14:textId="564A3ACA" w:rsidR="00FC6E6B" w:rsidRPr="00FC6E6B" w:rsidRDefault="00FC6E6B" w:rsidP="00FC6E6B">
          <w:pPr>
            <w:pStyle w:val="TOC1"/>
            <w:tabs>
              <w:tab w:val="left" w:pos="1200"/>
              <w:tab w:val="right" w:leader="dot" w:pos="9062"/>
            </w:tabs>
            <w:spacing w:line="360" w:lineRule="auto"/>
            <w:rPr>
              <w:rFonts w:ascii="Times New Roman" w:eastAsiaTheme="minorEastAsia" w:hAnsi="Times New Roman" w:cs="Times New Roman"/>
              <w:noProof/>
              <w:sz w:val="24"/>
              <w:szCs w:val="24"/>
              <w:lang w:eastAsia="nl-NL"/>
            </w:rPr>
          </w:pPr>
          <w:hyperlink w:anchor="_Toc192605785" w:history="1">
            <w:r w:rsidRPr="00FC6E6B">
              <w:rPr>
                <w:rStyle w:val="Hyperlink"/>
                <w:rFonts w:ascii="Times New Roman" w:hAnsi="Times New Roman" w:cs="Times New Roman"/>
                <w:b/>
                <w:bCs/>
                <w:noProof/>
              </w:rPr>
              <w:t>2.</w:t>
            </w:r>
            <w:r w:rsidRPr="00FC6E6B">
              <w:rPr>
                <w:rFonts w:ascii="Times New Roman" w:eastAsiaTheme="minorEastAsia" w:hAnsi="Times New Roman" w:cs="Times New Roman"/>
                <w:noProof/>
                <w:sz w:val="24"/>
                <w:szCs w:val="24"/>
                <w:lang w:eastAsia="nl-NL"/>
              </w:rPr>
              <w:tab/>
            </w:r>
            <w:r w:rsidRPr="00FC6E6B">
              <w:rPr>
                <w:rStyle w:val="Hyperlink"/>
                <w:rFonts w:ascii="Times New Roman" w:hAnsi="Times New Roman" w:cs="Times New Roman"/>
                <w:b/>
                <w:bCs/>
                <w:noProof/>
              </w:rPr>
              <w:t>Theoretisch Kader</w:t>
            </w:r>
            <w:r w:rsidRPr="00FC6E6B">
              <w:rPr>
                <w:rFonts w:ascii="Times New Roman" w:hAnsi="Times New Roman" w:cs="Times New Roman"/>
                <w:noProof/>
                <w:webHidden/>
              </w:rPr>
              <w:tab/>
            </w:r>
            <w:r w:rsidRPr="00FC6E6B">
              <w:rPr>
                <w:rFonts w:ascii="Times New Roman" w:hAnsi="Times New Roman" w:cs="Times New Roman"/>
                <w:noProof/>
                <w:webHidden/>
              </w:rPr>
              <w:fldChar w:fldCharType="begin"/>
            </w:r>
            <w:r w:rsidRPr="00FC6E6B">
              <w:rPr>
                <w:rFonts w:ascii="Times New Roman" w:hAnsi="Times New Roman" w:cs="Times New Roman"/>
                <w:noProof/>
                <w:webHidden/>
              </w:rPr>
              <w:instrText xml:space="preserve"> PAGEREF _Toc192605785 \h </w:instrText>
            </w:r>
            <w:r w:rsidRPr="00FC6E6B">
              <w:rPr>
                <w:rFonts w:ascii="Times New Roman" w:hAnsi="Times New Roman" w:cs="Times New Roman"/>
                <w:noProof/>
                <w:webHidden/>
              </w:rPr>
            </w:r>
            <w:r w:rsidRPr="00FC6E6B">
              <w:rPr>
                <w:rFonts w:ascii="Times New Roman" w:hAnsi="Times New Roman" w:cs="Times New Roman"/>
                <w:noProof/>
                <w:webHidden/>
              </w:rPr>
              <w:fldChar w:fldCharType="separate"/>
            </w:r>
            <w:r w:rsidRPr="00FC6E6B">
              <w:rPr>
                <w:rFonts w:ascii="Times New Roman" w:hAnsi="Times New Roman" w:cs="Times New Roman"/>
                <w:noProof/>
                <w:webHidden/>
              </w:rPr>
              <w:t>8</w:t>
            </w:r>
            <w:r w:rsidRPr="00FC6E6B">
              <w:rPr>
                <w:rFonts w:ascii="Times New Roman" w:hAnsi="Times New Roman" w:cs="Times New Roman"/>
                <w:noProof/>
                <w:webHidden/>
              </w:rPr>
              <w:fldChar w:fldCharType="end"/>
            </w:r>
          </w:hyperlink>
        </w:p>
        <w:p w14:paraId="7C55C567" w14:textId="75446962" w:rsidR="00FC6E6B" w:rsidRPr="00FC6E6B" w:rsidRDefault="00FC6E6B" w:rsidP="00FC6E6B">
          <w:pPr>
            <w:pStyle w:val="TOC2"/>
            <w:tabs>
              <w:tab w:val="right" w:leader="dot" w:pos="9062"/>
            </w:tabs>
            <w:spacing w:line="360" w:lineRule="auto"/>
            <w:rPr>
              <w:rFonts w:ascii="Times New Roman" w:eastAsiaTheme="minorEastAsia" w:hAnsi="Times New Roman" w:cs="Times New Roman"/>
              <w:noProof/>
              <w:sz w:val="24"/>
              <w:szCs w:val="24"/>
              <w:lang w:eastAsia="nl-NL"/>
            </w:rPr>
          </w:pPr>
          <w:hyperlink w:anchor="_Toc192605786" w:history="1">
            <w:r w:rsidRPr="00FC6E6B">
              <w:rPr>
                <w:rStyle w:val="Hyperlink"/>
                <w:rFonts w:ascii="Times New Roman" w:hAnsi="Times New Roman" w:cs="Times New Roman"/>
                <w:noProof/>
              </w:rPr>
              <w:t>2.1 Definitie en kenmerken van onderzoeksjournalistiek</w:t>
            </w:r>
            <w:r w:rsidRPr="00FC6E6B">
              <w:rPr>
                <w:rFonts w:ascii="Times New Roman" w:hAnsi="Times New Roman" w:cs="Times New Roman"/>
                <w:noProof/>
                <w:webHidden/>
              </w:rPr>
              <w:tab/>
            </w:r>
            <w:r w:rsidRPr="00FC6E6B">
              <w:rPr>
                <w:rFonts w:ascii="Times New Roman" w:hAnsi="Times New Roman" w:cs="Times New Roman"/>
                <w:noProof/>
                <w:webHidden/>
              </w:rPr>
              <w:fldChar w:fldCharType="begin"/>
            </w:r>
            <w:r w:rsidRPr="00FC6E6B">
              <w:rPr>
                <w:rFonts w:ascii="Times New Roman" w:hAnsi="Times New Roman" w:cs="Times New Roman"/>
                <w:noProof/>
                <w:webHidden/>
              </w:rPr>
              <w:instrText xml:space="preserve"> PAGEREF _Toc192605786 \h </w:instrText>
            </w:r>
            <w:r w:rsidRPr="00FC6E6B">
              <w:rPr>
                <w:rFonts w:ascii="Times New Roman" w:hAnsi="Times New Roman" w:cs="Times New Roman"/>
                <w:noProof/>
                <w:webHidden/>
              </w:rPr>
            </w:r>
            <w:r w:rsidRPr="00FC6E6B">
              <w:rPr>
                <w:rFonts w:ascii="Times New Roman" w:hAnsi="Times New Roman" w:cs="Times New Roman"/>
                <w:noProof/>
                <w:webHidden/>
              </w:rPr>
              <w:fldChar w:fldCharType="separate"/>
            </w:r>
            <w:r w:rsidRPr="00FC6E6B">
              <w:rPr>
                <w:rFonts w:ascii="Times New Roman" w:hAnsi="Times New Roman" w:cs="Times New Roman"/>
                <w:noProof/>
                <w:webHidden/>
              </w:rPr>
              <w:t>9</w:t>
            </w:r>
            <w:r w:rsidRPr="00FC6E6B">
              <w:rPr>
                <w:rFonts w:ascii="Times New Roman" w:hAnsi="Times New Roman" w:cs="Times New Roman"/>
                <w:noProof/>
                <w:webHidden/>
              </w:rPr>
              <w:fldChar w:fldCharType="end"/>
            </w:r>
          </w:hyperlink>
        </w:p>
        <w:p w14:paraId="018306C5" w14:textId="021563C0" w:rsidR="00FC6E6B" w:rsidRPr="00FC6E6B" w:rsidRDefault="00FC6E6B" w:rsidP="00FC6E6B">
          <w:pPr>
            <w:pStyle w:val="TOC3"/>
            <w:tabs>
              <w:tab w:val="right" w:leader="dot" w:pos="9062"/>
            </w:tabs>
            <w:spacing w:line="360" w:lineRule="auto"/>
            <w:rPr>
              <w:rFonts w:ascii="Times New Roman" w:eastAsiaTheme="minorEastAsia" w:hAnsi="Times New Roman" w:cs="Times New Roman"/>
              <w:noProof/>
              <w:sz w:val="24"/>
              <w:szCs w:val="24"/>
              <w:lang w:eastAsia="nl-NL"/>
            </w:rPr>
          </w:pPr>
          <w:hyperlink w:anchor="_Toc192605787" w:history="1">
            <w:r w:rsidRPr="00FC6E6B">
              <w:rPr>
                <w:rStyle w:val="Hyperlink"/>
                <w:rFonts w:ascii="Times New Roman" w:hAnsi="Times New Roman" w:cs="Times New Roman"/>
                <w:noProof/>
              </w:rPr>
              <w:t>2.1.1 Pogingen tot definiëring van onderzoeksjournalistiek</w:t>
            </w:r>
            <w:r w:rsidRPr="00FC6E6B">
              <w:rPr>
                <w:rFonts w:ascii="Times New Roman" w:hAnsi="Times New Roman" w:cs="Times New Roman"/>
                <w:noProof/>
                <w:webHidden/>
              </w:rPr>
              <w:tab/>
            </w:r>
            <w:r w:rsidRPr="00FC6E6B">
              <w:rPr>
                <w:rFonts w:ascii="Times New Roman" w:hAnsi="Times New Roman" w:cs="Times New Roman"/>
                <w:noProof/>
                <w:webHidden/>
              </w:rPr>
              <w:fldChar w:fldCharType="begin"/>
            </w:r>
            <w:r w:rsidRPr="00FC6E6B">
              <w:rPr>
                <w:rFonts w:ascii="Times New Roman" w:hAnsi="Times New Roman" w:cs="Times New Roman"/>
                <w:noProof/>
                <w:webHidden/>
              </w:rPr>
              <w:instrText xml:space="preserve"> PAGEREF _Toc192605787 \h </w:instrText>
            </w:r>
            <w:r w:rsidRPr="00FC6E6B">
              <w:rPr>
                <w:rFonts w:ascii="Times New Roman" w:hAnsi="Times New Roman" w:cs="Times New Roman"/>
                <w:noProof/>
                <w:webHidden/>
              </w:rPr>
            </w:r>
            <w:r w:rsidRPr="00FC6E6B">
              <w:rPr>
                <w:rFonts w:ascii="Times New Roman" w:hAnsi="Times New Roman" w:cs="Times New Roman"/>
                <w:noProof/>
                <w:webHidden/>
              </w:rPr>
              <w:fldChar w:fldCharType="separate"/>
            </w:r>
            <w:r w:rsidRPr="00FC6E6B">
              <w:rPr>
                <w:rFonts w:ascii="Times New Roman" w:hAnsi="Times New Roman" w:cs="Times New Roman"/>
                <w:noProof/>
                <w:webHidden/>
              </w:rPr>
              <w:t>9</w:t>
            </w:r>
            <w:r w:rsidRPr="00FC6E6B">
              <w:rPr>
                <w:rFonts w:ascii="Times New Roman" w:hAnsi="Times New Roman" w:cs="Times New Roman"/>
                <w:noProof/>
                <w:webHidden/>
              </w:rPr>
              <w:fldChar w:fldCharType="end"/>
            </w:r>
          </w:hyperlink>
        </w:p>
        <w:p w14:paraId="1AA75AE8" w14:textId="589EF9D6" w:rsidR="00FC6E6B" w:rsidRPr="00FC6E6B" w:rsidRDefault="00FC6E6B" w:rsidP="00FC6E6B">
          <w:pPr>
            <w:pStyle w:val="TOC3"/>
            <w:tabs>
              <w:tab w:val="right" w:leader="dot" w:pos="9062"/>
            </w:tabs>
            <w:spacing w:line="360" w:lineRule="auto"/>
            <w:rPr>
              <w:rFonts w:ascii="Times New Roman" w:eastAsiaTheme="minorEastAsia" w:hAnsi="Times New Roman" w:cs="Times New Roman"/>
              <w:noProof/>
              <w:sz w:val="24"/>
              <w:szCs w:val="24"/>
              <w:lang w:eastAsia="nl-NL"/>
            </w:rPr>
          </w:pPr>
          <w:hyperlink w:anchor="_Toc192605788" w:history="1">
            <w:r w:rsidRPr="00FC6E6B">
              <w:rPr>
                <w:rStyle w:val="Hyperlink"/>
                <w:rFonts w:ascii="Times New Roman" w:hAnsi="Times New Roman" w:cs="Times New Roman"/>
                <w:noProof/>
              </w:rPr>
              <w:t>2.1.2 Kenmerken van onderzoeksjournalistiek</w:t>
            </w:r>
            <w:r w:rsidRPr="00FC6E6B">
              <w:rPr>
                <w:rFonts w:ascii="Times New Roman" w:hAnsi="Times New Roman" w:cs="Times New Roman"/>
                <w:noProof/>
                <w:webHidden/>
              </w:rPr>
              <w:tab/>
            </w:r>
            <w:r w:rsidRPr="00FC6E6B">
              <w:rPr>
                <w:rFonts w:ascii="Times New Roman" w:hAnsi="Times New Roman" w:cs="Times New Roman"/>
                <w:noProof/>
                <w:webHidden/>
              </w:rPr>
              <w:fldChar w:fldCharType="begin"/>
            </w:r>
            <w:r w:rsidRPr="00FC6E6B">
              <w:rPr>
                <w:rFonts w:ascii="Times New Roman" w:hAnsi="Times New Roman" w:cs="Times New Roman"/>
                <w:noProof/>
                <w:webHidden/>
              </w:rPr>
              <w:instrText xml:space="preserve"> PAGEREF _Toc192605788 \h </w:instrText>
            </w:r>
            <w:r w:rsidRPr="00FC6E6B">
              <w:rPr>
                <w:rFonts w:ascii="Times New Roman" w:hAnsi="Times New Roman" w:cs="Times New Roman"/>
                <w:noProof/>
                <w:webHidden/>
              </w:rPr>
            </w:r>
            <w:r w:rsidRPr="00FC6E6B">
              <w:rPr>
                <w:rFonts w:ascii="Times New Roman" w:hAnsi="Times New Roman" w:cs="Times New Roman"/>
                <w:noProof/>
                <w:webHidden/>
              </w:rPr>
              <w:fldChar w:fldCharType="separate"/>
            </w:r>
            <w:r w:rsidRPr="00FC6E6B">
              <w:rPr>
                <w:rFonts w:ascii="Times New Roman" w:hAnsi="Times New Roman" w:cs="Times New Roman"/>
                <w:noProof/>
                <w:webHidden/>
              </w:rPr>
              <w:t>10</w:t>
            </w:r>
            <w:r w:rsidRPr="00FC6E6B">
              <w:rPr>
                <w:rFonts w:ascii="Times New Roman" w:hAnsi="Times New Roman" w:cs="Times New Roman"/>
                <w:noProof/>
                <w:webHidden/>
              </w:rPr>
              <w:fldChar w:fldCharType="end"/>
            </w:r>
          </w:hyperlink>
        </w:p>
        <w:p w14:paraId="2157379F" w14:textId="40C02F91" w:rsidR="00FC6E6B" w:rsidRPr="00FC6E6B" w:rsidRDefault="00FC6E6B" w:rsidP="00FC6E6B">
          <w:pPr>
            <w:pStyle w:val="TOC3"/>
            <w:tabs>
              <w:tab w:val="right" w:leader="dot" w:pos="9062"/>
            </w:tabs>
            <w:spacing w:line="360" w:lineRule="auto"/>
            <w:rPr>
              <w:rFonts w:ascii="Times New Roman" w:eastAsiaTheme="minorEastAsia" w:hAnsi="Times New Roman" w:cs="Times New Roman"/>
              <w:noProof/>
              <w:sz w:val="24"/>
              <w:szCs w:val="24"/>
              <w:lang w:eastAsia="nl-NL"/>
            </w:rPr>
          </w:pPr>
          <w:hyperlink w:anchor="_Toc192605789" w:history="1">
            <w:r w:rsidRPr="00FC6E6B">
              <w:rPr>
                <w:rStyle w:val="Hyperlink"/>
                <w:rFonts w:ascii="Times New Roman" w:hAnsi="Times New Roman" w:cs="Times New Roman"/>
                <w:noProof/>
              </w:rPr>
              <w:t>2.1.3 De afbakening blijft problematisch</w:t>
            </w:r>
            <w:r w:rsidRPr="00FC6E6B">
              <w:rPr>
                <w:rFonts w:ascii="Times New Roman" w:hAnsi="Times New Roman" w:cs="Times New Roman"/>
                <w:noProof/>
                <w:webHidden/>
              </w:rPr>
              <w:tab/>
            </w:r>
            <w:r w:rsidRPr="00FC6E6B">
              <w:rPr>
                <w:rFonts w:ascii="Times New Roman" w:hAnsi="Times New Roman" w:cs="Times New Roman"/>
                <w:noProof/>
                <w:webHidden/>
              </w:rPr>
              <w:fldChar w:fldCharType="begin"/>
            </w:r>
            <w:r w:rsidRPr="00FC6E6B">
              <w:rPr>
                <w:rFonts w:ascii="Times New Roman" w:hAnsi="Times New Roman" w:cs="Times New Roman"/>
                <w:noProof/>
                <w:webHidden/>
              </w:rPr>
              <w:instrText xml:space="preserve"> PAGEREF _Toc192605789 \h </w:instrText>
            </w:r>
            <w:r w:rsidRPr="00FC6E6B">
              <w:rPr>
                <w:rFonts w:ascii="Times New Roman" w:hAnsi="Times New Roman" w:cs="Times New Roman"/>
                <w:noProof/>
                <w:webHidden/>
              </w:rPr>
            </w:r>
            <w:r w:rsidRPr="00FC6E6B">
              <w:rPr>
                <w:rFonts w:ascii="Times New Roman" w:hAnsi="Times New Roman" w:cs="Times New Roman"/>
                <w:noProof/>
                <w:webHidden/>
              </w:rPr>
              <w:fldChar w:fldCharType="separate"/>
            </w:r>
            <w:r w:rsidRPr="00FC6E6B">
              <w:rPr>
                <w:rFonts w:ascii="Times New Roman" w:hAnsi="Times New Roman" w:cs="Times New Roman"/>
                <w:noProof/>
                <w:webHidden/>
              </w:rPr>
              <w:t>10</w:t>
            </w:r>
            <w:r w:rsidRPr="00FC6E6B">
              <w:rPr>
                <w:rFonts w:ascii="Times New Roman" w:hAnsi="Times New Roman" w:cs="Times New Roman"/>
                <w:noProof/>
                <w:webHidden/>
              </w:rPr>
              <w:fldChar w:fldCharType="end"/>
            </w:r>
          </w:hyperlink>
        </w:p>
        <w:p w14:paraId="29FD9CBA" w14:textId="243F49E6" w:rsidR="00FC6E6B" w:rsidRPr="00FC6E6B" w:rsidRDefault="00FC6E6B" w:rsidP="00FC6E6B">
          <w:pPr>
            <w:pStyle w:val="TOC2"/>
            <w:tabs>
              <w:tab w:val="right" w:leader="dot" w:pos="9062"/>
            </w:tabs>
            <w:spacing w:line="360" w:lineRule="auto"/>
            <w:rPr>
              <w:rFonts w:ascii="Times New Roman" w:eastAsiaTheme="minorEastAsia" w:hAnsi="Times New Roman" w:cs="Times New Roman"/>
              <w:noProof/>
              <w:sz w:val="24"/>
              <w:szCs w:val="24"/>
              <w:lang w:eastAsia="nl-NL"/>
            </w:rPr>
          </w:pPr>
          <w:hyperlink w:anchor="_Toc192605790" w:history="1">
            <w:r w:rsidRPr="00FC6E6B">
              <w:rPr>
                <w:rStyle w:val="Hyperlink"/>
                <w:rFonts w:ascii="Times New Roman" w:hAnsi="Times New Roman" w:cs="Times New Roman"/>
                <w:noProof/>
              </w:rPr>
              <w:t>2.2 De positie van freelancers in de journalistiek</w:t>
            </w:r>
            <w:r w:rsidRPr="00FC6E6B">
              <w:rPr>
                <w:rFonts w:ascii="Times New Roman" w:hAnsi="Times New Roman" w:cs="Times New Roman"/>
                <w:noProof/>
                <w:webHidden/>
              </w:rPr>
              <w:tab/>
            </w:r>
            <w:r w:rsidRPr="00FC6E6B">
              <w:rPr>
                <w:rFonts w:ascii="Times New Roman" w:hAnsi="Times New Roman" w:cs="Times New Roman"/>
                <w:noProof/>
                <w:webHidden/>
              </w:rPr>
              <w:fldChar w:fldCharType="begin"/>
            </w:r>
            <w:r w:rsidRPr="00FC6E6B">
              <w:rPr>
                <w:rFonts w:ascii="Times New Roman" w:hAnsi="Times New Roman" w:cs="Times New Roman"/>
                <w:noProof/>
                <w:webHidden/>
              </w:rPr>
              <w:instrText xml:space="preserve"> PAGEREF _Toc192605790 \h </w:instrText>
            </w:r>
            <w:r w:rsidRPr="00FC6E6B">
              <w:rPr>
                <w:rFonts w:ascii="Times New Roman" w:hAnsi="Times New Roman" w:cs="Times New Roman"/>
                <w:noProof/>
                <w:webHidden/>
              </w:rPr>
            </w:r>
            <w:r w:rsidRPr="00FC6E6B">
              <w:rPr>
                <w:rFonts w:ascii="Times New Roman" w:hAnsi="Times New Roman" w:cs="Times New Roman"/>
                <w:noProof/>
                <w:webHidden/>
              </w:rPr>
              <w:fldChar w:fldCharType="separate"/>
            </w:r>
            <w:r w:rsidRPr="00FC6E6B">
              <w:rPr>
                <w:rFonts w:ascii="Times New Roman" w:hAnsi="Times New Roman" w:cs="Times New Roman"/>
                <w:noProof/>
                <w:webHidden/>
              </w:rPr>
              <w:t>11</w:t>
            </w:r>
            <w:r w:rsidRPr="00FC6E6B">
              <w:rPr>
                <w:rFonts w:ascii="Times New Roman" w:hAnsi="Times New Roman" w:cs="Times New Roman"/>
                <w:noProof/>
                <w:webHidden/>
              </w:rPr>
              <w:fldChar w:fldCharType="end"/>
            </w:r>
          </w:hyperlink>
        </w:p>
        <w:p w14:paraId="0172521F" w14:textId="2A08B213" w:rsidR="00FC6E6B" w:rsidRPr="00FC6E6B" w:rsidRDefault="00FC6E6B" w:rsidP="00FC6E6B">
          <w:pPr>
            <w:pStyle w:val="TOC3"/>
            <w:tabs>
              <w:tab w:val="right" w:leader="dot" w:pos="9062"/>
            </w:tabs>
            <w:spacing w:line="360" w:lineRule="auto"/>
            <w:rPr>
              <w:rFonts w:ascii="Times New Roman" w:eastAsiaTheme="minorEastAsia" w:hAnsi="Times New Roman" w:cs="Times New Roman"/>
              <w:noProof/>
              <w:sz w:val="24"/>
              <w:szCs w:val="24"/>
              <w:lang w:eastAsia="nl-NL"/>
            </w:rPr>
          </w:pPr>
          <w:hyperlink w:anchor="_Toc192605791" w:history="1">
            <w:r w:rsidRPr="00FC6E6B">
              <w:rPr>
                <w:rStyle w:val="Hyperlink"/>
                <w:rFonts w:ascii="Times New Roman" w:eastAsia="Times New Roman" w:hAnsi="Times New Roman" w:cs="Times New Roman"/>
                <w:noProof/>
                <w:lang w:eastAsia="nl-NL"/>
              </w:rPr>
              <w:t>2.2.1 Financiële onzekerheid, verdienmodellen en het opgeven van verhalen</w:t>
            </w:r>
            <w:r w:rsidRPr="00FC6E6B">
              <w:rPr>
                <w:rFonts w:ascii="Times New Roman" w:hAnsi="Times New Roman" w:cs="Times New Roman"/>
                <w:noProof/>
                <w:webHidden/>
              </w:rPr>
              <w:tab/>
            </w:r>
            <w:r w:rsidRPr="00FC6E6B">
              <w:rPr>
                <w:rFonts w:ascii="Times New Roman" w:hAnsi="Times New Roman" w:cs="Times New Roman"/>
                <w:noProof/>
                <w:webHidden/>
              </w:rPr>
              <w:fldChar w:fldCharType="begin"/>
            </w:r>
            <w:r w:rsidRPr="00FC6E6B">
              <w:rPr>
                <w:rFonts w:ascii="Times New Roman" w:hAnsi="Times New Roman" w:cs="Times New Roman"/>
                <w:noProof/>
                <w:webHidden/>
              </w:rPr>
              <w:instrText xml:space="preserve"> PAGEREF _Toc192605791 \h </w:instrText>
            </w:r>
            <w:r w:rsidRPr="00FC6E6B">
              <w:rPr>
                <w:rFonts w:ascii="Times New Roman" w:hAnsi="Times New Roman" w:cs="Times New Roman"/>
                <w:noProof/>
                <w:webHidden/>
              </w:rPr>
            </w:r>
            <w:r w:rsidRPr="00FC6E6B">
              <w:rPr>
                <w:rFonts w:ascii="Times New Roman" w:hAnsi="Times New Roman" w:cs="Times New Roman"/>
                <w:noProof/>
                <w:webHidden/>
              </w:rPr>
              <w:fldChar w:fldCharType="separate"/>
            </w:r>
            <w:r w:rsidRPr="00FC6E6B">
              <w:rPr>
                <w:rFonts w:ascii="Times New Roman" w:hAnsi="Times New Roman" w:cs="Times New Roman"/>
                <w:noProof/>
                <w:webHidden/>
              </w:rPr>
              <w:t>11</w:t>
            </w:r>
            <w:r w:rsidRPr="00FC6E6B">
              <w:rPr>
                <w:rFonts w:ascii="Times New Roman" w:hAnsi="Times New Roman" w:cs="Times New Roman"/>
                <w:noProof/>
                <w:webHidden/>
              </w:rPr>
              <w:fldChar w:fldCharType="end"/>
            </w:r>
          </w:hyperlink>
        </w:p>
        <w:p w14:paraId="19C5101F" w14:textId="0FD05187" w:rsidR="00FC6E6B" w:rsidRPr="00FC6E6B" w:rsidRDefault="00FC6E6B" w:rsidP="00FC6E6B">
          <w:pPr>
            <w:pStyle w:val="TOC3"/>
            <w:tabs>
              <w:tab w:val="right" w:leader="dot" w:pos="9062"/>
            </w:tabs>
            <w:spacing w:line="360" w:lineRule="auto"/>
            <w:rPr>
              <w:rFonts w:ascii="Times New Roman" w:eastAsiaTheme="minorEastAsia" w:hAnsi="Times New Roman" w:cs="Times New Roman"/>
              <w:noProof/>
              <w:sz w:val="24"/>
              <w:szCs w:val="24"/>
              <w:lang w:eastAsia="nl-NL"/>
            </w:rPr>
          </w:pPr>
          <w:hyperlink w:anchor="_Toc192605792" w:history="1">
            <w:r w:rsidRPr="00FC6E6B">
              <w:rPr>
                <w:rStyle w:val="Hyperlink"/>
                <w:rFonts w:ascii="Times New Roman" w:eastAsia="Times New Roman" w:hAnsi="Times New Roman" w:cs="Times New Roman"/>
                <w:noProof/>
                <w:lang w:eastAsia="nl-NL"/>
              </w:rPr>
              <w:t>2.2.2 Strategieën voor financiële duurzaamheid</w:t>
            </w:r>
            <w:r w:rsidRPr="00FC6E6B">
              <w:rPr>
                <w:rFonts w:ascii="Times New Roman" w:hAnsi="Times New Roman" w:cs="Times New Roman"/>
                <w:noProof/>
                <w:webHidden/>
              </w:rPr>
              <w:tab/>
            </w:r>
            <w:r w:rsidRPr="00FC6E6B">
              <w:rPr>
                <w:rFonts w:ascii="Times New Roman" w:hAnsi="Times New Roman" w:cs="Times New Roman"/>
                <w:noProof/>
                <w:webHidden/>
              </w:rPr>
              <w:fldChar w:fldCharType="begin"/>
            </w:r>
            <w:r w:rsidRPr="00FC6E6B">
              <w:rPr>
                <w:rFonts w:ascii="Times New Roman" w:hAnsi="Times New Roman" w:cs="Times New Roman"/>
                <w:noProof/>
                <w:webHidden/>
              </w:rPr>
              <w:instrText xml:space="preserve"> PAGEREF _Toc192605792 \h </w:instrText>
            </w:r>
            <w:r w:rsidRPr="00FC6E6B">
              <w:rPr>
                <w:rFonts w:ascii="Times New Roman" w:hAnsi="Times New Roman" w:cs="Times New Roman"/>
                <w:noProof/>
                <w:webHidden/>
              </w:rPr>
            </w:r>
            <w:r w:rsidRPr="00FC6E6B">
              <w:rPr>
                <w:rFonts w:ascii="Times New Roman" w:hAnsi="Times New Roman" w:cs="Times New Roman"/>
                <w:noProof/>
                <w:webHidden/>
              </w:rPr>
              <w:fldChar w:fldCharType="separate"/>
            </w:r>
            <w:r w:rsidRPr="00FC6E6B">
              <w:rPr>
                <w:rFonts w:ascii="Times New Roman" w:hAnsi="Times New Roman" w:cs="Times New Roman"/>
                <w:noProof/>
                <w:webHidden/>
              </w:rPr>
              <w:t>12</w:t>
            </w:r>
            <w:r w:rsidRPr="00FC6E6B">
              <w:rPr>
                <w:rFonts w:ascii="Times New Roman" w:hAnsi="Times New Roman" w:cs="Times New Roman"/>
                <w:noProof/>
                <w:webHidden/>
              </w:rPr>
              <w:fldChar w:fldCharType="end"/>
            </w:r>
          </w:hyperlink>
        </w:p>
        <w:p w14:paraId="38082E79" w14:textId="3A90FFAE" w:rsidR="00FC6E6B" w:rsidRPr="00FC6E6B" w:rsidRDefault="00FC6E6B" w:rsidP="00FC6E6B">
          <w:pPr>
            <w:pStyle w:val="TOC3"/>
            <w:tabs>
              <w:tab w:val="right" w:leader="dot" w:pos="9062"/>
            </w:tabs>
            <w:spacing w:line="360" w:lineRule="auto"/>
            <w:rPr>
              <w:rFonts w:ascii="Times New Roman" w:eastAsiaTheme="minorEastAsia" w:hAnsi="Times New Roman" w:cs="Times New Roman"/>
              <w:noProof/>
              <w:sz w:val="24"/>
              <w:szCs w:val="24"/>
              <w:lang w:eastAsia="nl-NL"/>
            </w:rPr>
          </w:pPr>
          <w:hyperlink w:anchor="_Toc192605793" w:history="1">
            <w:r w:rsidRPr="00FC6E6B">
              <w:rPr>
                <w:rStyle w:val="Hyperlink"/>
                <w:rFonts w:ascii="Times New Roman" w:eastAsia="Times New Roman" w:hAnsi="Times New Roman" w:cs="Times New Roman"/>
                <w:noProof/>
                <w:lang w:eastAsia="nl-NL"/>
              </w:rPr>
              <w:t>2.2.3 Precarity Theory en de economische positie van freelancers</w:t>
            </w:r>
            <w:r w:rsidRPr="00FC6E6B">
              <w:rPr>
                <w:rFonts w:ascii="Times New Roman" w:hAnsi="Times New Roman" w:cs="Times New Roman"/>
                <w:noProof/>
                <w:webHidden/>
              </w:rPr>
              <w:tab/>
            </w:r>
            <w:r w:rsidRPr="00FC6E6B">
              <w:rPr>
                <w:rFonts w:ascii="Times New Roman" w:hAnsi="Times New Roman" w:cs="Times New Roman"/>
                <w:noProof/>
                <w:webHidden/>
              </w:rPr>
              <w:fldChar w:fldCharType="begin"/>
            </w:r>
            <w:r w:rsidRPr="00FC6E6B">
              <w:rPr>
                <w:rFonts w:ascii="Times New Roman" w:hAnsi="Times New Roman" w:cs="Times New Roman"/>
                <w:noProof/>
                <w:webHidden/>
              </w:rPr>
              <w:instrText xml:space="preserve"> PAGEREF _Toc192605793 \h </w:instrText>
            </w:r>
            <w:r w:rsidRPr="00FC6E6B">
              <w:rPr>
                <w:rFonts w:ascii="Times New Roman" w:hAnsi="Times New Roman" w:cs="Times New Roman"/>
                <w:noProof/>
                <w:webHidden/>
              </w:rPr>
            </w:r>
            <w:r w:rsidRPr="00FC6E6B">
              <w:rPr>
                <w:rFonts w:ascii="Times New Roman" w:hAnsi="Times New Roman" w:cs="Times New Roman"/>
                <w:noProof/>
                <w:webHidden/>
              </w:rPr>
              <w:fldChar w:fldCharType="separate"/>
            </w:r>
            <w:r w:rsidRPr="00FC6E6B">
              <w:rPr>
                <w:rFonts w:ascii="Times New Roman" w:hAnsi="Times New Roman" w:cs="Times New Roman"/>
                <w:noProof/>
                <w:webHidden/>
              </w:rPr>
              <w:t>13</w:t>
            </w:r>
            <w:r w:rsidRPr="00FC6E6B">
              <w:rPr>
                <w:rFonts w:ascii="Times New Roman" w:hAnsi="Times New Roman" w:cs="Times New Roman"/>
                <w:noProof/>
                <w:webHidden/>
              </w:rPr>
              <w:fldChar w:fldCharType="end"/>
            </w:r>
          </w:hyperlink>
        </w:p>
        <w:p w14:paraId="2CEB9DF1" w14:textId="40FDC4CB" w:rsidR="00FC6E6B" w:rsidRPr="00FC6E6B" w:rsidRDefault="00FC6E6B" w:rsidP="00FC6E6B">
          <w:pPr>
            <w:pStyle w:val="TOC3"/>
            <w:tabs>
              <w:tab w:val="right" w:leader="dot" w:pos="9062"/>
            </w:tabs>
            <w:spacing w:line="360" w:lineRule="auto"/>
            <w:rPr>
              <w:rFonts w:ascii="Times New Roman" w:eastAsiaTheme="minorEastAsia" w:hAnsi="Times New Roman" w:cs="Times New Roman"/>
              <w:noProof/>
              <w:sz w:val="24"/>
              <w:szCs w:val="24"/>
              <w:lang w:eastAsia="nl-NL"/>
            </w:rPr>
          </w:pPr>
          <w:hyperlink w:anchor="_Toc192605794" w:history="1">
            <w:r w:rsidRPr="00FC6E6B">
              <w:rPr>
                <w:rStyle w:val="Hyperlink"/>
                <w:rFonts w:ascii="Times New Roman" w:eastAsia="Times New Roman" w:hAnsi="Times New Roman" w:cs="Times New Roman"/>
                <w:noProof/>
                <w:lang w:eastAsia="nl-NL"/>
              </w:rPr>
              <w:t>2.2.4 Juridische kwetsbaarheid</w:t>
            </w:r>
            <w:r w:rsidRPr="00FC6E6B">
              <w:rPr>
                <w:rFonts w:ascii="Times New Roman" w:hAnsi="Times New Roman" w:cs="Times New Roman"/>
                <w:noProof/>
                <w:webHidden/>
              </w:rPr>
              <w:tab/>
            </w:r>
            <w:r w:rsidRPr="00FC6E6B">
              <w:rPr>
                <w:rFonts w:ascii="Times New Roman" w:hAnsi="Times New Roman" w:cs="Times New Roman"/>
                <w:noProof/>
                <w:webHidden/>
              </w:rPr>
              <w:fldChar w:fldCharType="begin"/>
            </w:r>
            <w:r w:rsidRPr="00FC6E6B">
              <w:rPr>
                <w:rFonts w:ascii="Times New Roman" w:hAnsi="Times New Roman" w:cs="Times New Roman"/>
                <w:noProof/>
                <w:webHidden/>
              </w:rPr>
              <w:instrText xml:space="preserve"> PAGEREF _Toc192605794 \h </w:instrText>
            </w:r>
            <w:r w:rsidRPr="00FC6E6B">
              <w:rPr>
                <w:rFonts w:ascii="Times New Roman" w:hAnsi="Times New Roman" w:cs="Times New Roman"/>
                <w:noProof/>
                <w:webHidden/>
              </w:rPr>
            </w:r>
            <w:r w:rsidRPr="00FC6E6B">
              <w:rPr>
                <w:rFonts w:ascii="Times New Roman" w:hAnsi="Times New Roman" w:cs="Times New Roman"/>
                <w:noProof/>
                <w:webHidden/>
              </w:rPr>
              <w:fldChar w:fldCharType="separate"/>
            </w:r>
            <w:r w:rsidRPr="00FC6E6B">
              <w:rPr>
                <w:rFonts w:ascii="Times New Roman" w:hAnsi="Times New Roman" w:cs="Times New Roman"/>
                <w:noProof/>
                <w:webHidden/>
              </w:rPr>
              <w:t>15</w:t>
            </w:r>
            <w:r w:rsidRPr="00FC6E6B">
              <w:rPr>
                <w:rFonts w:ascii="Times New Roman" w:hAnsi="Times New Roman" w:cs="Times New Roman"/>
                <w:noProof/>
                <w:webHidden/>
              </w:rPr>
              <w:fldChar w:fldCharType="end"/>
            </w:r>
          </w:hyperlink>
        </w:p>
        <w:p w14:paraId="6616F30D" w14:textId="1A62CC30" w:rsidR="00FC6E6B" w:rsidRPr="00FC6E6B" w:rsidRDefault="00FC6E6B" w:rsidP="00FC6E6B">
          <w:pPr>
            <w:pStyle w:val="TOC3"/>
            <w:tabs>
              <w:tab w:val="right" w:leader="dot" w:pos="9062"/>
            </w:tabs>
            <w:spacing w:line="360" w:lineRule="auto"/>
            <w:rPr>
              <w:rFonts w:ascii="Times New Roman" w:eastAsiaTheme="minorEastAsia" w:hAnsi="Times New Roman" w:cs="Times New Roman"/>
              <w:noProof/>
              <w:sz w:val="24"/>
              <w:szCs w:val="24"/>
              <w:lang w:eastAsia="nl-NL"/>
            </w:rPr>
          </w:pPr>
          <w:hyperlink w:anchor="_Toc192605795" w:history="1">
            <w:r w:rsidRPr="00FC6E6B">
              <w:rPr>
                <w:rStyle w:val="Hyperlink"/>
                <w:rFonts w:ascii="Times New Roman" w:eastAsia="Times New Roman" w:hAnsi="Times New Roman" w:cs="Times New Roman"/>
                <w:noProof/>
                <w:lang w:eastAsia="nl-NL"/>
              </w:rPr>
              <w:t>2.2.5 Psychische belasting en werkdruk</w:t>
            </w:r>
            <w:r w:rsidRPr="00FC6E6B">
              <w:rPr>
                <w:rFonts w:ascii="Times New Roman" w:hAnsi="Times New Roman" w:cs="Times New Roman"/>
                <w:noProof/>
                <w:webHidden/>
              </w:rPr>
              <w:tab/>
            </w:r>
            <w:r w:rsidRPr="00FC6E6B">
              <w:rPr>
                <w:rFonts w:ascii="Times New Roman" w:hAnsi="Times New Roman" w:cs="Times New Roman"/>
                <w:noProof/>
                <w:webHidden/>
              </w:rPr>
              <w:fldChar w:fldCharType="begin"/>
            </w:r>
            <w:r w:rsidRPr="00FC6E6B">
              <w:rPr>
                <w:rFonts w:ascii="Times New Roman" w:hAnsi="Times New Roman" w:cs="Times New Roman"/>
                <w:noProof/>
                <w:webHidden/>
              </w:rPr>
              <w:instrText xml:space="preserve"> PAGEREF _Toc192605795 \h </w:instrText>
            </w:r>
            <w:r w:rsidRPr="00FC6E6B">
              <w:rPr>
                <w:rFonts w:ascii="Times New Roman" w:hAnsi="Times New Roman" w:cs="Times New Roman"/>
                <w:noProof/>
                <w:webHidden/>
              </w:rPr>
            </w:r>
            <w:r w:rsidRPr="00FC6E6B">
              <w:rPr>
                <w:rFonts w:ascii="Times New Roman" w:hAnsi="Times New Roman" w:cs="Times New Roman"/>
                <w:noProof/>
                <w:webHidden/>
              </w:rPr>
              <w:fldChar w:fldCharType="separate"/>
            </w:r>
            <w:r w:rsidRPr="00FC6E6B">
              <w:rPr>
                <w:rFonts w:ascii="Times New Roman" w:hAnsi="Times New Roman" w:cs="Times New Roman"/>
                <w:noProof/>
                <w:webHidden/>
              </w:rPr>
              <w:t>16</w:t>
            </w:r>
            <w:r w:rsidRPr="00FC6E6B">
              <w:rPr>
                <w:rFonts w:ascii="Times New Roman" w:hAnsi="Times New Roman" w:cs="Times New Roman"/>
                <w:noProof/>
                <w:webHidden/>
              </w:rPr>
              <w:fldChar w:fldCharType="end"/>
            </w:r>
          </w:hyperlink>
        </w:p>
        <w:p w14:paraId="19772506" w14:textId="3B66A583" w:rsidR="00FC6E6B" w:rsidRPr="00FC6E6B" w:rsidRDefault="00FC6E6B" w:rsidP="00FC6E6B">
          <w:pPr>
            <w:pStyle w:val="TOC3"/>
            <w:tabs>
              <w:tab w:val="right" w:leader="dot" w:pos="9062"/>
            </w:tabs>
            <w:spacing w:line="360" w:lineRule="auto"/>
            <w:rPr>
              <w:rFonts w:ascii="Times New Roman" w:eastAsiaTheme="minorEastAsia" w:hAnsi="Times New Roman" w:cs="Times New Roman"/>
              <w:noProof/>
              <w:sz w:val="24"/>
              <w:szCs w:val="24"/>
              <w:lang w:eastAsia="nl-NL"/>
            </w:rPr>
          </w:pPr>
          <w:hyperlink w:anchor="_Toc192605796" w:history="1">
            <w:r w:rsidRPr="00FC6E6B">
              <w:rPr>
                <w:rStyle w:val="Hyperlink"/>
                <w:rFonts w:ascii="Times New Roman" w:eastAsia="Times New Roman" w:hAnsi="Times New Roman" w:cs="Times New Roman"/>
                <w:noProof/>
                <w:lang w:eastAsia="nl-NL"/>
              </w:rPr>
              <w:t>2.2.6 Kwetsbaarheid en motivatie freelancers</w:t>
            </w:r>
            <w:r w:rsidRPr="00FC6E6B">
              <w:rPr>
                <w:rFonts w:ascii="Times New Roman" w:hAnsi="Times New Roman" w:cs="Times New Roman"/>
                <w:noProof/>
                <w:webHidden/>
              </w:rPr>
              <w:tab/>
            </w:r>
            <w:r w:rsidRPr="00FC6E6B">
              <w:rPr>
                <w:rFonts w:ascii="Times New Roman" w:hAnsi="Times New Roman" w:cs="Times New Roman"/>
                <w:noProof/>
                <w:webHidden/>
              </w:rPr>
              <w:fldChar w:fldCharType="begin"/>
            </w:r>
            <w:r w:rsidRPr="00FC6E6B">
              <w:rPr>
                <w:rFonts w:ascii="Times New Roman" w:hAnsi="Times New Roman" w:cs="Times New Roman"/>
                <w:noProof/>
                <w:webHidden/>
              </w:rPr>
              <w:instrText xml:space="preserve"> PAGEREF _Toc192605796 \h </w:instrText>
            </w:r>
            <w:r w:rsidRPr="00FC6E6B">
              <w:rPr>
                <w:rFonts w:ascii="Times New Roman" w:hAnsi="Times New Roman" w:cs="Times New Roman"/>
                <w:noProof/>
                <w:webHidden/>
              </w:rPr>
            </w:r>
            <w:r w:rsidRPr="00FC6E6B">
              <w:rPr>
                <w:rFonts w:ascii="Times New Roman" w:hAnsi="Times New Roman" w:cs="Times New Roman"/>
                <w:noProof/>
                <w:webHidden/>
              </w:rPr>
              <w:fldChar w:fldCharType="separate"/>
            </w:r>
            <w:r w:rsidRPr="00FC6E6B">
              <w:rPr>
                <w:rFonts w:ascii="Times New Roman" w:hAnsi="Times New Roman" w:cs="Times New Roman"/>
                <w:noProof/>
                <w:webHidden/>
              </w:rPr>
              <w:t>17</w:t>
            </w:r>
            <w:r w:rsidRPr="00FC6E6B">
              <w:rPr>
                <w:rFonts w:ascii="Times New Roman" w:hAnsi="Times New Roman" w:cs="Times New Roman"/>
                <w:noProof/>
                <w:webHidden/>
              </w:rPr>
              <w:fldChar w:fldCharType="end"/>
            </w:r>
          </w:hyperlink>
        </w:p>
        <w:p w14:paraId="0AD40EDB" w14:textId="10ECE839" w:rsidR="00FC6E6B" w:rsidRPr="00FC6E6B" w:rsidRDefault="00FC6E6B" w:rsidP="00FC6E6B">
          <w:pPr>
            <w:pStyle w:val="TOC2"/>
            <w:tabs>
              <w:tab w:val="right" w:leader="dot" w:pos="9062"/>
            </w:tabs>
            <w:spacing w:line="360" w:lineRule="auto"/>
            <w:rPr>
              <w:rFonts w:ascii="Times New Roman" w:eastAsiaTheme="minorEastAsia" w:hAnsi="Times New Roman" w:cs="Times New Roman"/>
              <w:noProof/>
              <w:sz w:val="24"/>
              <w:szCs w:val="24"/>
              <w:lang w:eastAsia="nl-NL"/>
            </w:rPr>
          </w:pPr>
          <w:hyperlink w:anchor="_Toc192605797" w:history="1">
            <w:r w:rsidRPr="00FC6E6B">
              <w:rPr>
                <w:rStyle w:val="Hyperlink"/>
                <w:rFonts w:ascii="Times New Roman" w:hAnsi="Times New Roman" w:cs="Times New Roman"/>
                <w:noProof/>
              </w:rPr>
              <w:t>2.3 Onderzoeksvragen</w:t>
            </w:r>
            <w:r w:rsidRPr="00FC6E6B">
              <w:rPr>
                <w:rFonts w:ascii="Times New Roman" w:hAnsi="Times New Roman" w:cs="Times New Roman"/>
                <w:noProof/>
                <w:webHidden/>
              </w:rPr>
              <w:tab/>
            </w:r>
            <w:r w:rsidRPr="00FC6E6B">
              <w:rPr>
                <w:rFonts w:ascii="Times New Roman" w:hAnsi="Times New Roman" w:cs="Times New Roman"/>
                <w:noProof/>
                <w:webHidden/>
              </w:rPr>
              <w:fldChar w:fldCharType="begin"/>
            </w:r>
            <w:r w:rsidRPr="00FC6E6B">
              <w:rPr>
                <w:rFonts w:ascii="Times New Roman" w:hAnsi="Times New Roman" w:cs="Times New Roman"/>
                <w:noProof/>
                <w:webHidden/>
              </w:rPr>
              <w:instrText xml:space="preserve"> PAGEREF _Toc192605797 \h </w:instrText>
            </w:r>
            <w:r w:rsidRPr="00FC6E6B">
              <w:rPr>
                <w:rFonts w:ascii="Times New Roman" w:hAnsi="Times New Roman" w:cs="Times New Roman"/>
                <w:noProof/>
                <w:webHidden/>
              </w:rPr>
            </w:r>
            <w:r w:rsidRPr="00FC6E6B">
              <w:rPr>
                <w:rFonts w:ascii="Times New Roman" w:hAnsi="Times New Roman" w:cs="Times New Roman"/>
                <w:noProof/>
                <w:webHidden/>
              </w:rPr>
              <w:fldChar w:fldCharType="separate"/>
            </w:r>
            <w:r w:rsidRPr="00FC6E6B">
              <w:rPr>
                <w:rFonts w:ascii="Times New Roman" w:hAnsi="Times New Roman" w:cs="Times New Roman"/>
                <w:noProof/>
                <w:webHidden/>
              </w:rPr>
              <w:t>20</w:t>
            </w:r>
            <w:r w:rsidRPr="00FC6E6B">
              <w:rPr>
                <w:rFonts w:ascii="Times New Roman" w:hAnsi="Times New Roman" w:cs="Times New Roman"/>
                <w:noProof/>
                <w:webHidden/>
              </w:rPr>
              <w:fldChar w:fldCharType="end"/>
            </w:r>
          </w:hyperlink>
        </w:p>
        <w:p w14:paraId="044A9977" w14:textId="2CC1F645" w:rsidR="00FC6E6B" w:rsidRPr="00FC6E6B" w:rsidRDefault="00FC6E6B" w:rsidP="00FC6E6B">
          <w:pPr>
            <w:pStyle w:val="TOC1"/>
            <w:tabs>
              <w:tab w:val="right" w:leader="dot" w:pos="9062"/>
            </w:tabs>
            <w:spacing w:line="360" w:lineRule="auto"/>
            <w:rPr>
              <w:rFonts w:ascii="Times New Roman" w:eastAsiaTheme="minorEastAsia" w:hAnsi="Times New Roman" w:cs="Times New Roman"/>
              <w:noProof/>
              <w:sz w:val="24"/>
              <w:szCs w:val="24"/>
              <w:lang w:eastAsia="nl-NL"/>
            </w:rPr>
          </w:pPr>
          <w:hyperlink w:anchor="_Toc192605798" w:history="1">
            <w:r w:rsidRPr="00FC6E6B">
              <w:rPr>
                <w:rStyle w:val="Hyperlink"/>
                <w:rFonts w:ascii="Times New Roman" w:eastAsia="Times New Roman" w:hAnsi="Times New Roman" w:cs="Times New Roman"/>
                <w:b/>
                <w:bCs/>
                <w:noProof/>
                <w:lang w:eastAsia="nl-NL"/>
              </w:rPr>
              <w:t>3. Methode</w:t>
            </w:r>
            <w:r w:rsidRPr="00FC6E6B">
              <w:rPr>
                <w:rFonts w:ascii="Times New Roman" w:hAnsi="Times New Roman" w:cs="Times New Roman"/>
                <w:noProof/>
                <w:webHidden/>
              </w:rPr>
              <w:tab/>
            </w:r>
            <w:r w:rsidRPr="00FC6E6B">
              <w:rPr>
                <w:rFonts w:ascii="Times New Roman" w:hAnsi="Times New Roman" w:cs="Times New Roman"/>
                <w:noProof/>
                <w:webHidden/>
              </w:rPr>
              <w:fldChar w:fldCharType="begin"/>
            </w:r>
            <w:r w:rsidRPr="00FC6E6B">
              <w:rPr>
                <w:rFonts w:ascii="Times New Roman" w:hAnsi="Times New Roman" w:cs="Times New Roman"/>
                <w:noProof/>
                <w:webHidden/>
              </w:rPr>
              <w:instrText xml:space="preserve"> PAGEREF _Toc192605798 \h </w:instrText>
            </w:r>
            <w:r w:rsidRPr="00FC6E6B">
              <w:rPr>
                <w:rFonts w:ascii="Times New Roman" w:hAnsi="Times New Roman" w:cs="Times New Roman"/>
                <w:noProof/>
                <w:webHidden/>
              </w:rPr>
            </w:r>
            <w:r w:rsidRPr="00FC6E6B">
              <w:rPr>
                <w:rFonts w:ascii="Times New Roman" w:hAnsi="Times New Roman" w:cs="Times New Roman"/>
                <w:noProof/>
                <w:webHidden/>
              </w:rPr>
              <w:fldChar w:fldCharType="separate"/>
            </w:r>
            <w:r w:rsidRPr="00FC6E6B">
              <w:rPr>
                <w:rFonts w:ascii="Times New Roman" w:hAnsi="Times New Roman" w:cs="Times New Roman"/>
                <w:noProof/>
                <w:webHidden/>
              </w:rPr>
              <w:t>21</w:t>
            </w:r>
            <w:r w:rsidRPr="00FC6E6B">
              <w:rPr>
                <w:rFonts w:ascii="Times New Roman" w:hAnsi="Times New Roman" w:cs="Times New Roman"/>
                <w:noProof/>
                <w:webHidden/>
              </w:rPr>
              <w:fldChar w:fldCharType="end"/>
            </w:r>
          </w:hyperlink>
        </w:p>
        <w:p w14:paraId="3CEE1CA8" w14:textId="65E5B554" w:rsidR="00FC6E6B" w:rsidRPr="00FC6E6B" w:rsidRDefault="00FC6E6B" w:rsidP="00FC6E6B">
          <w:pPr>
            <w:pStyle w:val="TOC2"/>
            <w:tabs>
              <w:tab w:val="right" w:leader="dot" w:pos="9062"/>
            </w:tabs>
            <w:spacing w:line="360" w:lineRule="auto"/>
            <w:rPr>
              <w:rFonts w:ascii="Times New Roman" w:eastAsiaTheme="minorEastAsia" w:hAnsi="Times New Roman" w:cs="Times New Roman"/>
              <w:noProof/>
              <w:sz w:val="24"/>
              <w:szCs w:val="24"/>
              <w:lang w:eastAsia="nl-NL"/>
            </w:rPr>
          </w:pPr>
          <w:hyperlink w:anchor="_Toc192605799" w:history="1">
            <w:r w:rsidRPr="00FC6E6B">
              <w:rPr>
                <w:rStyle w:val="Hyperlink"/>
                <w:rFonts w:ascii="Times New Roman" w:eastAsia="Times New Roman" w:hAnsi="Times New Roman" w:cs="Times New Roman"/>
                <w:noProof/>
              </w:rPr>
              <w:t>3.1 Verantwoording van de keuze voor kwalitatief onderzoek</w:t>
            </w:r>
            <w:r w:rsidRPr="00FC6E6B">
              <w:rPr>
                <w:rFonts w:ascii="Times New Roman" w:hAnsi="Times New Roman" w:cs="Times New Roman"/>
                <w:noProof/>
                <w:webHidden/>
              </w:rPr>
              <w:tab/>
            </w:r>
            <w:r w:rsidRPr="00FC6E6B">
              <w:rPr>
                <w:rFonts w:ascii="Times New Roman" w:hAnsi="Times New Roman" w:cs="Times New Roman"/>
                <w:noProof/>
                <w:webHidden/>
              </w:rPr>
              <w:fldChar w:fldCharType="begin"/>
            </w:r>
            <w:r w:rsidRPr="00FC6E6B">
              <w:rPr>
                <w:rFonts w:ascii="Times New Roman" w:hAnsi="Times New Roman" w:cs="Times New Roman"/>
                <w:noProof/>
                <w:webHidden/>
              </w:rPr>
              <w:instrText xml:space="preserve"> PAGEREF _Toc192605799 \h </w:instrText>
            </w:r>
            <w:r w:rsidRPr="00FC6E6B">
              <w:rPr>
                <w:rFonts w:ascii="Times New Roman" w:hAnsi="Times New Roman" w:cs="Times New Roman"/>
                <w:noProof/>
                <w:webHidden/>
              </w:rPr>
            </w:r>
            <w:r w:rsidRPr="00FC6E6B">
              <w:rPr>
                <w:rFonts w:ascii="Times New Roman" w:hAnsi="Times New Roman" w:cs="Times New Roman"/>
                <w:noProof/>
                <w:webHidden/>
              </w:rPr>
              <w:fldChar w:fldCharType="separate"/>
            </w:r>
            <w:r w:rsidRPr="00FC6E6B">
              <w:rPr>
                <w:rFonts w:ascii="Times New Roman" w:hAnsi="Times New Roman" w:cs="Times New Roman"/>
                <w:noProof/>
                <w:webHidden/>
              </w:rPr>
              <w:t>21</w:t>
            </w:r>
            <w:r w:rsidRPr="00FC6E6B">
              <w:rPr>
                <w:rFonts w:ascii="Times New Roman" w:hAnsi="Times New Roman" w:cs="Times New Roman"/>
                <w:noProof/>
                <w:webHidden/>
              </w:rPr>
              <w:fldChar w:fldCharType="end"/>
            </w:r>
          </w:hyperlink>
        </w:p>
        <w:p w14:paraId="15CE3C3D" w14:textId="7FA0DCD8" w:rsidR="00FC6E6B" w:rsidRPr="00FC6E6B" w:rsidRDefault="00FC6E6B" w:rsidP="00FC6E6B">
          <w:pPr>
            <w:pStyle w:val="TOC2"/>
            <w:tabs>
              <w:tab w:val="right" w:leader="dot" w:pos="9062"/>
            </w:tabs>
            <w:spacing w:line="360" w:lineRule="auto"/>
            <w:rPr>
              <w:rFonts w:ascii="Times New Roman" w:eastAsiaTheme="minorEastAsia" w:hAnsi="Times New Roman" w:cs="Times New Roman"/>
              <w:noProof/>
              <w:sz w:val="24"/>
              <w:szCs w:val="24"/>
              <w:lang w:eastAsia="nl-NL"/>
            </w:rPr>
          </w:pPr>
          <w:hyperlink w:anchor="_Toc192605800" w:history="1">
            <w:r w:rsidRPr="00FC6E6B">
              <w:rPr>
                <w:rStyle w:val="Hyperlink"/>
                <w:rFonts w:ascii="Times New Roman" w:eastAsia="Times New Roman" w:hAnsi="Times New Roman" w:cs="Times New Roman"/>
                <w:noProof/>
                <w:lang w:eastAsia="nl-NL"/>
              </w:rPr>
              <w:t>3.2 Toepassing van de semi-gestructureerde interviewmethode</w:t>
            </w:r>
            <w:r w:rsidRPr="00FC6E6B">
              <w:rPr>
                <w:rFonts w:ascii="Times New Roman" w:hAnsi="Times New Roman" w:cs="Times New Roman"/>
                <w:noProof/>
                <w:webHidden/>
              </w:rPr>
              <w:tab/>
            </w:r>
            <w:r w:rsidRPr="00FC6E6B">
              <w:rPr>
                <w:rFonts w:ascii="Times New Roman" w:hAnsi="Times New Roman" w:cs="Times New Roman"/>
                <w:noProof/>
                <w:webHidden/>
              </w:rPr>
              <w:fldChar w:fldCharType="begin"/>
            </w:r>
            <w:r w:rsidRPr="00FC6E6B">
              <w:rPr>
                <w:rFonts w:ascii="Times New Roman" w:hAnsi="Times New Roman" w:cs="Times New Roman"/>
                <w:noProof/>
                <w:webHidden/>
              </w:rPr>
              <w:instrText xml:space="preserve"> PAGEREF _Toc192605800 \h </w:instrText>
            </w:r>
            <w:r w:rsidRPr="00FC6E6B">
              <w:rPr>
                <w:rFonts w:ascii="Times New Roman" w:hAnsi="Times New Roman" w:cs="Times New Roman"/>
                <w:noProof/>
                <w:webHidden/>
              </w:rPr>
            </w:r>
            <w:r w:rsidRPr="00FC6E6B">
              <w:rPr>
                <w:rFonts w:ascii="Times New Roman" w:hAnsi="Times New Roman" w:cs="Times New Roman"/>
                <w:noProof/>
                <w:webHidden/>
              </w:rPr>
              <w:fldChar w:fldCharType="separate"/>
            </w:r>
            <w:r w:rsidRPr="00FC6E6B">
              <w:rPr>
                <w:rFonts w:ascii="Times New Roman" w:hAnsi="Times New Roman" w:cs="Times New Roman"/>
                <w:noProof/>
                <w:webHidden/>
              </w:rPr>
              <w:t>22</w:t>
            </w:r>
            <w:r w:rsidRPr="00FC6E6B">
              <w:rPr>
                <w:rFonts w:ascii="Times New Roman" w:hAnsi="Times New Roman" w:cs="Times New Roman"/>
                <w:noProof/>
                <w:webHidden/>
              </w:rPr>
              <w:fldChar w:fldCharType="end"/>
            </w:r>
          </w:hyperlink>
        </w:p>
        <w:p w14:paraId="23E9B685" w14:textId="1FDA3F53" w:rsidR="00FC6E6B" w:rsidRPr="00FC6E6B" w:rsidRDefault="00FC6E6B" w:rsidP="00FC6E6B">
          <w:pPr>
            <w:pStyle w:val="TOC2"/>
            <w:tabs>
              <w:tab w:val="right" w:leader="dot" w:pos="9062"/>
            </w:tabs>
            <w:spacing w:line="360" w:lineRule="auto"/>
            <w:rPr>
              <w:rFonts w:ascii="Times New Roman" w:eastAsiaTheme="minorEastAsia" w:hAnsi="Times New Roman" w:cs="Times New Roman"/>
              <w:noProof/>
              <w:sz w:val="24"/>
              <w:szCs w:val="24"/>
              <w:lang w:eastAsia="nl-NL"/>
            </w:rPr>
          </w:pPr>
          <w:hyperlink w:anchor="_Toc192605801" w:history="1">
            <w:r w:rsidRPr="00FC6E6B">
              <w:rPr>
                <w:rStyle w:val="Hyperlink"/>
                <w:rFonts w:ascii="Times New Roman" w:eastAsia="Times New Roman" w:hAnsi="Times New Roman" w:cs="Times New Roman"/>
                <w:noProof/>
                <w:lang w:eastAsia="nl-NL"/>
              </w:rPr>
              <w:t>3.3 Steekproef en selectie van respondenten</w:t>
            </w:r>
            <w:r w:rsidRPr="00FC6E6B">
              <w:rPr>
                <w:rFonts w:ascii="Times New Roman" w:hAnsi="Times New Roman" w:cs="Times New Roman"/>
                <w:noProof/>
                <w:webHidden/>
              </w:rPr>
              <w:tab/>
            </w:r>
            <w:r w:rsidRPr="00FC6E6B">
              <w:rPr>
                <w:rFonts w:ascii="Times New Roman" w:hAnsi="Times New Roman" w:cs="Times New Roman"/>
                <w:noProof/>
                <w:webHidden/>
              </w:rPr>
              <w:fldChar w:fldCharType="begin"/>
            </w:r>
            <w:r w:rsidRPr="00FC6E6B">
              <w:rPr>
                <w:rFonts w:ascii="Times New Roman" w:hAnsi="Times New Roman" w:cs="Times New Roman"/>
                <w:noProof/>
                <w:webHidden/>
              </w:rPr>
              <w:instrText xml:space="preserve"> PAGEREF _Toc192605801 \h </w:instrText>
            </w:r>
            <w:r w:rsidRPr="00FC6E6B">
              <w:rPr>
                <w:rFonts w:ascii="Times New Roman" w:hAnsi="Times New Roman" w:cs="Times New Roman"/>
                <w:noProof/>
                <w:webHidden/>
              </w:rPr>
            </w:r>
            <w:r w:rsidRPr="00FC6E6B">
              <w:rPr>
                <w:rFonts w:ascii="Times New Roman" w:hAnsi="Times New Roman" w:cs="Times New Roman"/>
                <w:noProof/>
                <w:webHidden/>
              </w:rPr>
              <w:fldChar w:fldCharType="separate"/>
            </w:r>
            <w:r w:rsidRPr="00FC6E6B">
              <w:rPr>
                <w:rFonts w:ascii="Times New Roman" w:hAnsi="Times New Roman" w:cs="Times New Roman"/>
                <w:noProof/>
                <w:webHidden/>
              </w:rPr>
              <w:t>23</w:t>
            </w:r>
            <w:r w:rsidRPr="00FC6E6B">
              <w:rPr>
                <w:rFonts w:ascii="Times New Roman" w:hAnsi="Times New Roman" w:cs="Times New Roman"/>
                <w:noProof/>
                <w:webHidden/>
              </w:rPr>
              <w:fldChar w:fldCharType="end"/>
            </w:r>
          </w:hyperlink>
        </w:p>
        <w:p w14:paraId="580BD54C" w14:textId="634994EA" w:rsidR="00FC6E6B" w:rsidRPr="00FC6E6B" w:rsidRDefault="00FC6E6B" w:rsidP="00FC6E6B">
          <w:pPr>
            <w:pStyle w:val="TOC2"/>
            <w:tabs>
              <w:tab w:val="right" w:leader="dot" w:pos="9062"/>
            </w:tabs>
            <w:spacing w:line="360" w:lineRule="auto"/>
            <w:rPr>
              <w:rFonts w:ascii="Times New Roman" w:eastAsiaTheme="minorEastAsia" w:hAnsi="Times New Roman" w:cs="Times New Roman"/>
              <w:noProof/>
              <w:sz w:val="24"/>
              <w:szCs w:val="24"/>
              <w:lang w:eastAsia="nl-NL"/>
            </w:rPr>
          </w:pPr>
          <w:hyperlink w:anchor="_Toc192605802" w:history="1">
            <w:r w:rsidRPr="00FC6E6B">
              <w:rPr>
                <w:rStyle w:val="Hyperlink"/>
                <w:rFonts w:ascii="Times New Roman" w:eastAsia="Times New Roman" w:hAnsi="Times New Roman" w:cs="Times New Roman"/>
                <w:noProof/>
                <w:lang w:eastAsia="nl-NL"/>
              </w:rPr>
              <w:t>3.4 Dataverzameling en interviewopzet</w:t>
            </w:r>
            <w:r w:rsidRPr="00FC6E6B">
              <w:rPr>
                <w:rFonts w:ascii="Times New Roman" w:hAnsi="Times New Roman" w:cs="Times New Roman"/>
                <w:noProof/>
                <w:webHidden/>
              </w:rPr>
              <w:tab/>
            </w:r>
            <w:r w:rsidRPr="00FC6E6B">
              <w:rPr>
                <w:rFonts w:ascii="Times New Roman" w:hAnsi="Times New Roman" w:cs="Times New Roman"/>
                <w:noProof/>
                <w:webHidden/>
              </w:rPr>
              <w:fldChar w:fldCharType="begin"/>
            </w:r>
            <w:r w:rsidRPr="00FC6E6B">
              <w:rPr>
                <w:rFonts w:ascii="Times New Roman" w:hAnsi="Times New Roman" w:cs="Times New Roman"/>
                <w:noProof/>
                <w:webHidden/>
              </w:rPr>
              <w:instrText xml:space="preserve"> PAGEREF _Toc192605802 \h </w:instrText>
            </w:r>
            <w:r w:rsidRPr="00FC6E6B">
              <w:rPr>
                <w:rFonts w:ascii="Times New Roman" w:hAnsi="Times New Roman" w:cs="Times New Roman"/>
                <w:noProof/>
                <w:webHidden/>
              </w:rPr>
            </w:r>
            <w:r w:rsidRPr="00FC6E6B">
              <w:rPr>
                <w:rFonts w:ascii="Times New Roman" w:hAnsi="Times New Roman" w:cs="Times New Roman"/>
                <w:noProof/>
                <w:webHidden/>
              </w:rPr>
              <w:fldChar w:fldCharType="separate"/>
            </w:r>
            <w:r w:rsidRPr="00FC6E6B">
              <w:rPr>
                <w:rFonts w:ascii="Times New Roman" w:hAnsi="Times New Roman" w:cs="Times New Roman"/>
                <w:noProof/>
                <w:webHidden/>
              </w:rPr>
              <w:t>24</w:t>
            </w:r>
            <w:r w:rsidRPr="00FC6E6B">
              <w:rPr>
                <w:rFonts w:ascii="Times New Roman" w:hAnsi="Times New Roman" w:cs="Times New Roman"/>
                <w:noProof/>
                <w:webHidden/>
              </w:rPr>
              <w:fldChar w:fldCharType="end"/>
            </w:r>
          </w:hyperlink>
        </w:p>
        <w:p w14:paraId="59029B4D" w14:textId="4966F659" w:rsidR="00FC6E6B" w:rsidRPr="00FC6E6B" w:rsidRDefault="00FC6E6B" w:rsidP="00FC6E6B">
          <w:pPr>
            <w:pStyle w:val="TOC2"/>
            <w:tabs>
              <w:tab w:val="right" w:leader="dot" w:pos="9062"/>
            </w:tabs>
            <w:spacing w:line="360" w:lineRule="auto"/>
            <w:rPr>
              <w:rFonts w:ascii="Times New Roman" w:eastAsiaTheme="minorEastAsia" w:hAnsi="Times New Roman" w:cs="Times New Roman"/>
              <w:noProof/>
              <w:sz w:val="24"/>
              <w:szCs w:val="24"/>
              <w:lang w:eastAsia="nl-NL"/>
            </w:rPr>
          </w:pPr>
          <w:hyperlink w:anchor="_Toc192605803" w:history="1">
            <w:r w:rsidRPr="00FC6E6B">
              <w:rPr>
                <w:rStyle w:val="Hyperlink"/>
                <w:rFonts w:ascii="Times New Roman" w:eastAsia="Times New Roman" w:hAnsi="Times New Roman" w:cs="Times New Roman"/>
                <w:noProof/>
                <w:lang w:eastAsia="nl-NL"/>
              </w:rPr>
              <w:t>3.5 Data-analyse: Thematische codering</w:t>
            </w:r>
            <w:r w:rsidRPr="00FC6E6B">
              <w:rPr>
                <w:rFonts w:ascii="Times New Roman" w:hAnsi="Times New Roman" w:cs="Times New Roman"/>
                <w:noProof/>
                <w:webHidden/>
              </w:rPr>
              <w:tab/>
            </w:r>
            <w:r w:rsidRPr="00FC6E6B">
              <w:rPr>
                <w:rFonts w:ascii="Times New Roman" w:hAnsi="Times New Roman" w:cs="Times New Roman"/>
                <w:noProof/>
                <w:webHidden/>
              </w:rPr>
              <w:fldChar w:fldCharType="begin"/>
            </w:r>
            <w:r w:rsidRPr="00FC6E6B">
              <w:rPr>
                <w:rFonts w:ascii="Times New Roman" w:hAnsi="Times New Roman" w:cs="Times New Roman"/>
                <w:noProof/>
                <w:webHidden/>
              </w:rPr>
              <w:instrText xml:space="preserve"> PAGEREF _Toc192605803 \h </w:instrText>
            </w:r>
            <w:r w:rsidRPr="00FC6E6B">
              <w:rPr>
                <w:rFonts w:ascii="Times New Roman" w:hAnsi="Times New Roman" w:cs="Times New Roman"/>
                <w:noProof/>
                <w:webHidden/>
              </w:rPr>
            </w:r>
            <w:r w:rsidRPr="00FC6E6B">
              <w:rPr>
                <w:rFonts w:ascii="Times New Roman" w:hAnsi="Times New Roman" w:cs="Times New Roman"/>
                <w:noProof/>
                <w:webHidden/>
              </w:rPr>
              <w:fldChar w:fldCharType="separate"/>
            </w:r>
            <w:r w:rsidRPr="00FC6E6B">
              <w:rPr>
                <w:rFonts w:ascii="Times New Roman" w:hAnsi="Times New Roman" w:cs="Times New Roman"/>
                <w:noProof/>
                <w:webHidden/>
              </w:rPr>
              <w:t>26</w:t>
            </w:r>
            <w:r w:rsidRPr="00FC6E6B">
              <w:rPr>
                <w:rFonts w:ascii="Times New Roman" w:hAnsi="Times New Roman" w:cs="Times New Roman"/>
                <w:noProof/>
                <w:webHidden/>
              </w:rPr>
              <w:fldChar w:fldCharType="end"/>
            </w:r>
          </w:hyperlink>
        </w:p>
        <w:p w14:paraId="540CB8E1" w14:textId="3D0C08C6" w:rsidR="00FC6E6B" w:rsidRPr="00FC6E6B" w:rsidRDefault="00FC6E6B" w:rsidP="00FC6E6B">
          <w:pPr>
            <w:pStyle w:val="TOC3"/>
            <w:tabs>
              <w:tab w:val="right" w:leader="dot" w:pos="9062"/>
            </w:tabs>
            <w:spacing w:line="360" w:lineRule="auto"/>
            <w:rPr>
              <w:rFonts w:ascii="Times New Roman" w:eastAsiaTheme="minorEastAsia" w:hAnsi="Times New Roman" w:cs="Times New Roman"/>
              <w:noProof/>
              <w:sz w:val="24"/>
              <w:szCs w:val="24"/>
              <w:lang w:eastAsia="nl-NL"/>
            </w:rPr>
          </w:pPr>
          <w:hyperlink w:anchor="_Toc192605804" w:history="1">
            <w:r w:rsidRPr="00FC6E6B">
              <w:rPr>
                <w:rStyle w:val="Hyperlink"/>
                <w:rFonts w:ascii="Times New Roman" w:eastAsia="Times New Roman" w:hAnsi="Times New Roman" w:cs="Times New Roman"/>
                <w:noProof/>
                <w:lang w:eastAsia="nl-NL"/>
              </w:rPr>
              <w:t>3.5.1 Stappenplan voor thematische codering</w:t>
            </w:r>
            <w:r w:rsidRPr="00FC6E6B">
              <w:rPr>
                <w:rFonts w:ascii="Times New Roman" w:hAnsi="Times New Roman" w:cs="Times New Roman"/>
                <w:noProof/>
                <w:webHidden/>
              </w:rPr>
              <w:tab/>
            </w:r>
            <w:r w:rsidRPr="00FC6E6B">
              <w:rPr>
                <w:rFonts w:ascii="Times New Roman" w:hAnsi="Times New Roman" w:cs="Times New Roman"/>
                <w:noProof/>
                <w:webHidden/>
              </w:rPr>
              <w:fldChar w:fldCharType="begin"/>
            </w:r>
            <w:r w:rsidRPr="00FC6E6B">
              <w:rPr>
                <w:rFonts w:ascii="Times New Roman" w:hAnsi="Times New Roman" w:cs="Times New Roman"/>
                <w:noProof/>
                <w:webHidden/>
              </w:rPr>
              <w:instrText xml:space="preserve"> PAGEREF _Toc192605804 \h </w:instrText>
            </w:r>
            <w:r w:rsidRPr="00FC6E6B">
              <w:rPr>
                <w:rFonts w:ascii="Times New Roman" w:hAnsi="Times New Roman" w:cs="Times New Roman"/>
                <w:noProof/>
                <w:webHidden/>
              </w:rPr>
            </w:r>
            <w:r w:rsidRPr="00FC6E6B">
              <w:rPr>
                <w:rFonts w:ascii="Times New Roman" w:hAnsi="Times New Roman" w:cs="Times New Roman"/>
                <w:noProof/>
                <w:webHidden/>
              </w:rPr>
              <w:fldChar w:fldCharType="separate"/>
            </w:r>
            <w:r w:rsidRPr="00FC6E6B">
              <w:rPr>
                <w:rFonts w:ascii="Times New Roman" w:hAnsi="Times New Roman" w:cs="Times New Roman"/>
                <w:noProof/>
                <w:webHidden/>
              </w:rPr>
              <w:t>27</w:t>
            </w:r>
            <w:r w:rsidRPr="00FC6E6B">
              <w:rPr>
                <w:rFonts w:ascii="Times New Roman" w:hAnsi="Times New Roman" w:cs="Times New Roman"/>
                <w:noProof/>
                <w:webHidden/>
              </w:rPr>
              <w:fldChar w:fldCharType="end"/>
            </w:r>
          </w:hyperlink>
        </w:p>
        <w:p w14:paraId="071D7CC3" w14:textId="53795D3A" w:rsidR="00FC6E6B" w:rsidRPr="00FC6E6B" w:rsidRDefault="00FC6E6B" w:rsidP="00FC6E6B">
          <w:pPr>
            <w:pStyle w:val="TOC2"/>
            <w:tabs>
              <w:tab w:val="right" w:leader="dot" w:pos="9062"/>
            </w:tabs>
            <w:spacing w:line="360" w:lineRule="auto"/>
            <w:rPr>
              <w:rFonts w:ascii="Times New Roman" w:eastAsiaTheme="minorEastAsia" w:hAnsi="Times New Roman" w:cs="Times New Roman"/>
              <w:noProof/>
              <w:sz w:val="24"/>
              <w:szCs w:val="24"/>
              <w:lang w:eastAsia="nl-NL"/>
            </w:rPr>
          </w:pPr>
          <w:hyperlink w:anchor="_Toc192605805" w:history="1">
            <w:r w:rsidRPr="00FC6E6B">
              <w:rPr>
                <w:rStyle w:val="Hyperlink"/>
                <w:rFonts w:ascii="Times New Roman" w:eastAsia="Times New Roman" w:hAnsi="Times New Roman" w:cs="Times New Roman"/>
                <w:noProof/>
                <w:lang w:eastAsia="nl-NL"/>
              </w:rPr>
              <w:t>3.6 Betrouwbaarheid en validiteit</w:t>
            </w:r>
            <w:r w:rsidRPr="00FC6E6B">
              <w:rPr>
                <w:rFonts w:ascii="Times New Roman" w:hAnsi="Times New Roman" w:cs="Times New Roman"/>
                <w:noProof/>
                <w:webHidden/>
              </w:rPr>
              <w:tab/>
            </w:r>
            <w:r w:rsidRPr="00FC6E6B">
              <w:rPr>
                <w:rFonts w:ascii="Times New Roman" w:hAnsi="Times New Roman" w:cs="Times New Roman"/>
                <w:noProof/>
                <w:webHidden/>
              </w:rPr>
              <w:fldChar w:fldCharType="begin"/>
            </w:r>
            <w:r w:rsidRPr="00FC6E6B">
              <w:rPr>
                <w:rFonts w:ascii="Times New Roman" w:hAnsi="Times New Roman" w:cs="Times New Roman"/>
                <w:noProof/>
                <w:webHidden/>
              </w:rPr>
              <w:instrText xml:space="preserve"> PAGEREF _Toc192605805 \h </w:instrText>
            </w:r>
            <w:r w:rsidRPr="00FC6E6B">
              <w:rPr>
                <w:rFonts w:ascii="Times New Roman" w:hAnsi="Times New Roman" w:cs="Times New Roman"/>
                <w:noProof/>
                <w:webHidden/>
              </w:rPr>
            </w:r>
            <w:r w:rsidRPr="00FC6E6B">
              <w:rPr>
                <w:rFonts w:ascii="Times New Roman" w:hAnsi="Times New Roman" w:cs="Times New Roman"/>
                <w:noProof/>
                <w:webHidden/>
              </w:rPr>
              <w:fldChar w:fldCharType="separate"/>
            </w:r>
            <w:r w:rsidRPr="00FC6E6B">
              <w:rPr>
                <w:rFonts w:ascii="Times New Roman" w:hAnsi="Times New Roman" w:cs="Times New Roman"/>
                <w:noProof/>
                <w:webHidden/>
              </w:rPr>
              <w:t>30</w:t>
            </w:r>
            <w:r w:rsidRPr="00FC6E6B">
              <w:rPr>
                <w:rFonts w:ascii="Times New Roman" w:hAnsi="Times New Roman" w:cs="Times New Roman"/>
                <w:noProof/>
                <w:webHidden/>
              </w:rPr>
              <w:fldChar w:fldCharType="end"/>
            </w:r>
          </w:hyperlink>
        </w:p>
        <w:p w14:paraId="11480355" w14:textId="1FDD7D48" w:rsidR="00FC6E6B" w:rsidRPr="00FC6E6B" w:rsidRDefault="00FC6E6B" w:rsidP="00FC6E6B">
          <w:pPr>
            <w:pStyle w:val="TOC3"/>
            <w:tabs>
              <w:tab w:val="right" w:leader="dot" w:pos="9062"/>
            </w:tabs>
            <w:spacing w:line="360" w:lineRule="auto"/>
            <w:rPr>
              <w:rFonts w:ascii="Times New Roman" w:eastAsiaTheme="minorEastAsia" w:hAnsi="Times New Roman" w:cs="Times New Roman"/>
              <w:noProof/>
              <w:sz w:val="24"/>
              <w:szCs w:val="24"/>
              <w:lang w:eastAsia="nl-NL"/>
            </w:rPr>
          </w:pPr>
          <w:hyperlink w:anchor="_Toc192605806" w:history="1">
            <w:r w:rsidRPr="00FC6E6B">
              <w:rPr>
                <w:rStyle w:val="Hyperlink"/>
                <w:rFonts w:ascii="Times New Roman" w:hAnsi="Times New Roman" w:cs="Times New Roman"/>
                <w:noProof/>
              </w:rPr>
              <w:t>3.6.1 Triangulatie</w:t>
            </w:r>
            <w:r w:rsidRPr="00FC6E6B">
              <w:rPr>
                <w:rFonts w:ascii="Times New Roman" w:hAnsi="Times New Roman" w:cs="Times New Roman"/>
                <w:noProof/>
                <w:webHidden/>
              </w:rPr>
              <w:tab/>
            </w:r>
            <w:r w:rsidRPr="00FC6E6B">
              <w:rPr>
                <w:rFonts w:ascii="Times New Roman" w:hAnsi="Times New Roman" w:cs="Times New Roman"/>
                <w:noProof/>
                <w:webHidden/>
              </w:rPr>
              <w:fldChar w:fldCharType="begin"/>
            </w:r>
            <w:r w:rsidRPr="00FC6E6B">
              <w:rPr>
                <w:rFonts w:ascii="Times New Roman" w:hAnsi="Times New Roman" w:cs="Times New Roman"/>
                <w:noProof/>
                <w:webHidden/>
              </w:rPr>
              <w:instrText xml:space="preserve"> PAGEREF _Toc192605806 \h </w:instrText>
            </w:r>
            <w:r w:rsidRPr="00FC6E6B">
              <w:rPr>
                <w:rFonts w:ascii="Times New Roman" w:hAnsi="Times New Roman" w:cs="Times New Roman"/>
                <w:noProof/>
                <w:webHidden/>
              </w:rPr>
            </w:r>
            <w:r w:rsidRPr="00FC6E6B">
              <w:rPr>
                <w:rFonts w:ascii="Times New Roman" w:hAnsi="Times New Roman" w:cs="Times New Roman"/>
                <w:noProof/>
                <w:webHidden/>
              </w:rPr>
              <w:fldChar w:fldCharType="separate"/>
            </w:r>
            <w:r w:rsidRPr="00FC6E6B">
              <w:rPr>
                <w:rFonts w:ascii="Times New Roman" w:hAnsi="Times New Roman" w:cs="Times New Roman"/>
                <w:noProof/>
                <w:webHidden/>
              </w:rPr>
              <w:t>30</w:t>
            </w:r>
            <w:r w:rsidRPr="00FC6E6B">
              <w:rPr>
                <w:rFonts w:ascii="Times New Roman" w:hAnsi="Times New Roman" w:cs="Times New Roman"/>
                <w:noProof/>
                <w:webHidden/>
              </w:rPr>
              <w:fldChar w:fldCharType="end"/>
            </w:r>
          </w:hyperlink>
        </w:p>
        <w:p w14:paraId="12B49A17" w14:textId="0AE63D3E" w:rsidR="00FC6E6B" w:rsidRPr="00FC6E6B" w:rsidRDefault="00FC6E6B" w:rsidP="00FC6E6B">
          <w:pPr>
            <w:pStyle w:val="TOC3"/>
            <w:tabs>
              <w:tab w:val="right" w:leader="dot" w:pos="9062"/>
            </w:tabs>
            <w:spacing w:line="360" w:lineRule="auto"/>
            <w:rPr>
              <w:rFonts w:ascii="Times New Roman" w:eastAsiaTheme="minorEastAsia" w:hAnsi="Times New Roman" w:cs="Times New Roman"/>
              <w:noProof/>
              <w:sz w:val="24"/>
              <w:szCs w:val="24"/>
              <w:lang w:eastAsia="nl-NL"/>
            </w:rPr>
          </w:pPr>
          <w:hyperlink w:anchor="_Toc192605807" w:history="1">
            <w:r w:rsidRPr="00FC6E6B">
              <w:rPr>
                <w:rStyle w:val="Hyperlink"/>
                <w:rFonts w:ascii="Times New Roman" w:hAnsi="Times New Roman" w:cs="Times New Roman"/>
                <w:noProof/>
              </w:rPr>
              <w:t>3.6.2 Member checking</w:t>
            </w:r>
            <w:r w:rsidRPr="00FC6E6B">
              <w:rPr>
                <w:rFonts w:ascii="Times New Roman" w:hAnsi="Times New Roman" w:cs="Times New Roman"/>
                <w:noProof/>
                <w:webHidden/>
              </w:rPr>
              <w:tab/>
            </w:r>
            <w:r w:rsidRPr="00FC6E6B">
              <w:rPr>
                <w:rFonts w:ascii="Times New Roman" w:hAnsi="Times New Roman" w:cs="Times New Roman"/>
                <w:noProof/>
                <w:webHidden/>
              </w:rPr>
              <w:fldChar w:fldCharType="begin"/>
            </w:r>
            <w:r w:rsidRPr="00FC6E6B">
              <w:rPr>
                <w:rFonts w:ascii="Times New Roman" w:hAnsi="Times New Roman" w:cs="Times New Roman"/>
                <w:noProof/>
                <w:webHidden/>
              </w:rPr>
              <w:instrText xml:space="preserve"> PAGEREF _Toc192605807 \h </w:instrText>
            </w:r>
            <w:r w:rsidRPr="00FC6E6B">
              <w:rPr>
                <w:rFonts w:ascii="Times New Roman" w:hAnsi="Times New Roman" w:cs="Times New Roman"/>
                <w:noProof/>
                <w:webHidden/>
              </w:rPr>
            </w:r>
            <w:r w:rsidRPr="00FC6E6B">
              <w:rPr>
                <w:rFonts w:ascii="Times New Roman" w:hAnsi="Times New Roman" w:cs="Times New Roman"/>
                <w:noProof/>
                <w:webHidden/>
              </w:rPr>
              <w:fldChar w:fldCharType="separate"/>
            </w:r>
            <w:r w:rsidRPr="00FC6E6B">
              <w:rPr>
                <w:rFonts w:ascii="Times New Roman" w:hAnsi="Times New Roman" w:cs="Times New Roman"/>
                <w:noProof/>
                <w:webHidden/>
              </w:rPr>
              <w:t>30</w:t>
            </w:r>
            <w:r w:rsidRPr="00FC6E6B">
              <w:rPr>
                <w:rFonts w:ascii="Times New Roman" w:hAnsi="Times New Roman" w:cs="Times New Roman"/>
                <w:noProof/>
                <w:webHidden/>
              </w:rPr>
              <w:fldChar w:fldCharType="end"/>
            </w:r>
          </w:hyperlink>
        </w:p>
        <w:p w14:paraId="35881F66" w14:textId="0815DCB3" w:rsidR="00FC6E6B" w:rsidRPr="00FC6E6B" w:rsidRDefault="00FC6E6B" w:rsidP="00FC6E6B">
          <w:pPr>
            <w:pStyle w:val="TOC3"/>
            <w:tabs>
              <w:tab w:val="right" w:leader="dot" w:pos="9062"/>
            </w:tabs>
            <w:spacing w:line="360" w:lineRule="auto"/>
            <w:rPr>
              <w:rFonts w:ascii="Times New Roman" w:eastAsiaTheme="minorEastAsia" w:hAnsi="Times New Roman" w:cs="Times New Roman"/>
              <w:noProof/>
              <w:sz w:val="24"/>
              <w:szCs w:val="24"/>
              <w:lang w:eastAsia="nl-NL"/>
            </w:rPr>
          </w:pPr>
          <w:hyperlink w:anchor="_Toc192605808" w:history="1">
            <w:r w:rsidRPr="00FC6E6B">
              <w:rPr>
                <w:rStyle w:val="Hyperlink"/>
                <w:rFonts w:ascii="Times New Roman" w:hAnsi="Times New Roman" w:cs="Times New Roman"/>
                <w:noProof/>
              </w:rPr>
              <w:t>3.6.3 Transparantie in analyse</w:t>
            </w:r>
            <w:r w:rsidRPr="00FC6E6B">
              <w:rPr>
                <w:rFonts w:ascii="Times New Roman" w:hAnsi="Times New Roman" w:cs="Times New Roman"/>
                <w:noProof/>
                <w:webHidden/>
              </w:rPr>
              <w:tab/>
            </w:r>
            <w:r w:rsidRPr="00FC6E6B">
              <w:rPr>
                <w:rFonts w:ascii="Times New Roman" w:hAnsi="Times New Roman" w:cs="Times New Roman"/>
                <w:noProof/>
                <w:webHidden/>
              </w:rPr>
              <w:fldChar w:fldCharType="begin"/>
            </w:r>
            <w:r w:rsidRPr="00FC6E6B">
              <w:rPr>
                <w:rFonts w:ascii="Times New Roman" w:hAnsi="Times New Roman" w:cs="Times New Roman"/>
                <w:noProof/>
                <w:webHidden/>
              </w:rPr>
              <w:instrText xml:space="preserve"> PAGEREF _Toc192605808 \h </w:instrText>
            </w:r>
            <w:r w:rsidRPr="00FC6E6B">
              <w:rPr>
                <w:rFonts w:ascii="Times New Roman" w:hAnsi="Times New Roman" w:cs="Times New Roman"/>
                <w:noProof/>
                <w:webHidden/>
              </w:rPr>
            </w:r>
            <w:r w:rsidRPr="00FC6E6B">
              <w:rPr>
                <w:rFonts w:ascii="Times New Roman" w:hAnsi="Times New Roman" w:cs="Times New Roman"/>
                <w:noProof/>
                <w:webHidden/>
              </w:rPr>
              <w:fldChar w:fldCharType="separate"/>
            </w:r>
            <w:r w:rsidRPr="00FC6E6B">
              <w:rPr>
                <w:rFonts w:ascii="Times New Roman" w:hAnsi="Times New Roman" w:cs="Times New Roman"/>
                <w:noProof/>
                <w:webHidden/>
              </w:rPr>
              <w:t>30</w:t>
            </w:r>
            <w:r w:rsidRPr="00FC6E6B">
              <w:rPr>
                <w:rFonts w:ascii="Times New Roman" w:hAnsi="Times New Roman" w:cs="Times New Roman"/>
                <w:noProof/>
                <w:webHidden/>
              </w:rPr>
              <w:fldChar w:fldCharType="end"/>
            </w:r>
          </w:hyperlink>
        </w:p>
        <w:p w14:paraId="42296AFD" w14:textId="02FB782D" w:rsidR="00FC6E6B" w:rsidRPr="00FC6E6B" w:rsidRDefault="00FC6E6B" w:rsidP="00FC6E6B">
          <w:pPr>
            <w:pStyle w:val="TOC2"/>
            <w:tabs>
              <w:tab w:val="right" w:leader="dot" w:pos="9062"/>
            </w:tabs>
            <w:spacing w:line="360" w:lineRule="auto"/>
            <w:rPr>
              <w:rFonts w:ascii="Times New Roman" w:eastAsiaTheme="minorEastAsia" w:hAnsi="Times New Roman" w:cs="Times New Roman"/>
              <w:noProof/>
              <w:sz w:val="24"/>
              <w:szCs w:val="24"/>
              <w:lang w:eastAsia="nl-NL"/>
            </w:rPr>
          </w:pPr>
          <w:hyperlink w:anchor="_Toc192605809" w:history="1">
            <w:r w:rsidRPr="00FC6E6B">
              <w:rPr>
                <w:rStyle w:val="Hyperlink"/>
                <w:rFonts w:ascii="Times New Roman" w:hAnsi="Times New Roman" w:cs="Times New Roman"/>
                <w:noProof/>
              </w:rPr>
              <w:t>3.7 Ethische overwegingen</w:t>
            </w:r>
            <w:r w:rsidRPr="00FC6E6B">
              <w:rPr>
                <w:rFonts w:ascii="Times New Roman" w:hAnsi="Times New Roman" w:cs="Times New Roman"/>
                <w:noProof/>
                <w:webHidden/>
              </w:rPr>
              <w:tab/>
            </w:r>
            <w:r w:rsidRPr="00FC6E6B">
              <w:rPr>
                <w:rFonts w:ascii="Times New Roman" w:hAnsi="Times New Roman" w:cs="Times New Roman"/>
                <w:noProof/>
                <w:webHidden/>
              </w:rPr>
              <w:fldChar w:fldCharType="begin"/>
            </w:r>
            <w:r w:rsidRPr="00FC6E6B">
              <w:rPr>
                <w:rFonts w:ascii="Times New Roman" w:hAnsi="Times New Roman" w:cs="Times New Roman"/>
                <w:noProof/>
                <w:webHidden/>
              </w:rPr>
              <w:instrText xml:space="preserve"> PAGEREF _Toc192605809 \h </w:instrText>
            </w:r>
            <w:r w:rsidRPr="00FC6E6B">
              <w:rPr>
                <w:rFonts w:ascii="Times New Roman" w:hAnsi="Times New Roman" w:cs="Times New Roman"/>
                <w:noProof/>
                <w:webHidden/>
              </w:rPr>
            </w:r>
            <w:r w:rsidRPr="00FC6E6B">
              <w:rPr>
                <w:rFonts w:ascii="Times New Roman" w:hAnsi="Times New Roman" w:cs="Times New Roman"/>
                <w:noProof/>
                <w:webHidden/>
              </w:rPr>
              <w:fldChar w:fldCharType="separate"/>
            </w:r>
            <w:r w:rsidRPr="00FC6E6B">
              <w:rPr>
                <w:rFonts w:ascii="Times New Roman" w:hAnsi="Times New Roman" w:cs="Times New Roman"/>
                <w:noProof/>
                <w:webHidden/>
              </w:rPr>
              <w:t>31</w:t>
            </w:r>
            <w:r w:rsidRPr="00FC6E6B">
              <w:rPr>
                <w:rFonts w:ascii="Times New Roman" w:hAnsi="Times New Roman" w:cs="Times New Roman"/>
                <w:noProof/>
                <w:webHidden/>
              </w:rPr>
              <w:fldChar w:fldCharType="end"/>
            </w:r>
          </w:hyperlink>
        </w:p>
        <w:p w14:paraId="49FA4B12" w14:textId="424E8357" w:rsidR="00FC6E6B" w:rsidRPr="00FC6E6B" w:rsidRDefault="00FC6E6B" w:rsidP="00FC6E6B">
          <w:pPr>
            <w:pStyle w:val="TOC1"/>
            <w:tabs>
              <w:tab w:val="right" w:leader="dot" w:pos="9062"/>
            </w:tabs>
            <w:spacing w:line="360" w:lineRule="auto"/>
            <w:rPr>
              <w:rFonts w:ascii="Times New Roman" w:eastAsiaTheme="minorEastAsia" w:hAnsi="Times New Roman" w:cs="Times New Roman"/>
              <w:noProof/>
              <w:sz w:val="24"/>
              <w:szCs w:val="24"/>
              <w:lang w:eastAsia="nl-NL"/>
            </w:rPr>
          </w:pPr>
          <w:hyperlink w:anchor="_Toc192605810" w:history="1">
            <w:r w:rsidRPr="00FC6E6B">
              <w:rPr>
                <w:rStyle w:val="Hyperlink"/>
                <w:rFonts w:ascii="Times New Roman" w:hAnsi="Times New Roman" w:cs="Times New Roman"/>
                <w:b/>
                <w:bCs/>
                <w:noProof/>
              </w:rPr>
              <w:t>4. Verwachte resultaten</w:t>
            </w:r>
            <w:r w:rsidRPr="00FC6E6B">
              <w:rPr>
                <w:rFonts w:ascii="Times New Roman" w:hAnsi="Times New Roman" w:cs="Times New Roman"/>
                <w:noProof/>
                <w:webHidden/>
              </w:rPr>
              <w:tab/>
            </w:r>
            <w:r w:rsidRPr="00FC6E6B">
              <w:rPr>
                <w:rFonts w:ascii="Times New Roman" w:hAnsi="Times New Roman" w:cs="Times New Roman"/>
                <w:noProof/>
                <w:webHidden/>
              </w:rPr>
              <w:fldChar w:fldCharType="begin"/>
            </w:r>
            <w:r w:rsidRPr="00FC6E6B">
              <w:rPr>
                <w:rFonts w:ascii="Times New Roman" w:hAnsi="Times New Roman" w:cs="Times New Roman"/>
                <w:noProof/>
                <w:webHidden/>
              </w:rPr>
              <w:instrText xml:space="preserve"> PAGEREF _Toc192605810 \h </w:instrText>
            </w:r>
            <w:r w:rsidRPr="00FC6E6B">
              <w:rPr>
                <w:rFonts w:ascii="Times New Roman" w:hAnsi="Times New Roman" w:cs="Times New Roman"/>
                <w:noProof/>
                <w:webHidden/>
              </w:rPr>
            </w:r>
            <w:r w:rsidRPr="00FC6E6B">
              <w:rPr>
                <w:rFonts w:ascii="Times New Roman" w:hAnsi="Times New Roman" w:cs="Times New Roman"/>
                <w:noProof/>
                <w:webHidden/>
              </w:rPr>
              <w:fldChar w:fldCharType="separate"/>
            </w:r>
            <w:r w:rsidRPr="00FC6E6B">
              <w:rPr>
                <w:rFonts w:ascii="Times New Roman" w:hAnsi="Times New Roman" w:cs="Times New Roman"/>
                <w:noProof/>
                <w:webHidden/>
              </w:rPr>
              <w:t>32</w:t>
            </w:r>
            <w:r w:rsidRPr="00FC6E6B">
              <w:rPr>
                <w:rFonts w:ascii="Times New Roman" w:hAnsi="Times New Roman" w:cs="Times New Roman"/>
                <w:noProof/>
                <w:webHidden/>
              </w:rPr>
              <w:fldChar w:fldCharType="end"/>
            </w:r>
          </w:hyperlink>
        </w:p>
        <w:p w14:paraId="221EBF3E" w14:textId="11309C67" w:rsidR="00FC6E6B" w:rsidRPr="00FC6E6B" w:rsidRDefault="00FC6E6B" w:rsidP="00FC6E6B">
          <w:pPr>
            <w:pStyle w:val="TOC2"/>
            <w:tabs>
              <w:tab w:val="right" w:leader="dot" w:pos="9062"/>
            </w:tabs>
            <w:spacing w:line="360" w:lineRule="auto"/>
            <w:rPr>
              <w:rFonts w:ascii="Times New Roman" w:eastAsiaTheme="minorEastAsia" w:hAnsi="Times New Roman" w:cs="Times New Roman"/>
              <w:noProof/>
              <w:sz w:val="24"/>
              <w:szCs w:val="24"/>
              <w:lang w:eastAsia="nl-NL"/>
            </w:rPr>
          </w:pPr>
          <w:hyperlink w:anchor="_Toc192605811" w:history="1">
            <w:r w:rsidRPr="00FC6E6B">
              <w:rPr>
                <w:rStyle w:val="Hyperlink"/>
                <w:rFonts w:ascii="Times New Roman" w:hAnsi="Times New Roman" w:cs="Times New Roman"/>
                <w:noProof/>
              </w:rPr>
              <w:t>4.</w:t>
            </w:r>
            <w:r w:rsidRPr="00FC6E6B">
              <w:rPr>
                <w:rStyle w:val="Hyperlink"/>
                <w:rFonts w:ascii="Times New Roman" w:eastAsia="Times New Roman" w:hAnsi="Times New Roman" w:cs="Times New Roman"/>
                <w:noProof/>
              </w:rPr>
              <w:t>1 Beperkte financiële middelen beïnvloeden de journalistieke werkwijze</w:t>
            </w:r>
            <w:r w:rsidRPr="00FC6E6B">
              <w:rPr>
                <w:rFonts w:ascii="Times New Roman" w:hAnsi="Times New Roman" w:cs="Times New Roman"/>
                <w:noProof/>
                <w:webHidden/>
              </w:rPr>
              <w:tab/>
            </w:r>
            <w:r w:rsidRPr="00FC6E6B">
              <w:rPr>
                <w:rFonts w:ascii="Times New Roman" w:hAnsi="Times New Roman" w:cs="Times New Roman"/>
                <w:noProof/>
                <w:webHidden/>
              </w:rPr>
              <w:fldChar w:fldCharType="begin"/>
            </w:r>
            <w:r w:rsidRPr="00FC6E6B">
              <w:rPr>
                <w:rFonts w:ascii="Times New Roman" w:hAnsi="Times New Roman" w:cs="Times New Roman"/>
                <w:noProof/>
                <w:webHidden/>
              </w:rPr>
              <w:instrText xml:space="preserve"> PAGEREF _Toc192605811 \h </w:instrText>
            </w:r>
            <w:r w:rsidRPr="00FC6E6B">
              <w:rPr>
                <w:rFonts w:ascii="Times New Roman" w:hAnsi="Times New Roman" w:cs="Times New Roman"/>
                <w:noProof/>
                <w:webHidden/>
              </w:rPr>
            </w:r>
            <w:r w:rsidRPr="00FC6E6B">
              <w:rPr>
                <w:rFonts w:ascii="Times New Roman" w:hAnsi="Times New Roman" w:cs="Times New Roman"/>
                <w:noProof/>
                <w:webHidden/>
              </w:rPr>
              <w:fldChar w:fldCharType="separate"/>
            </w:r>
            <w:r w:rsidRPr="00FC6E6B">
              <w:rPr>
                <w:rFonts w:ascii="Times New Roman" w:hAnsi="Times New Roman" w:cs="Times New Roman"/>
                <w:noProof/>
                <w:webHidden/>
              </w:rPr>
              <w:t>32</w:t>
            </w:r>
            <w:r w:rsidRPr="00FC6E6B">
              <w:rPr>
                <w:rFonts w:ascii="Times New Roman" w:hAnsi="Times New Roman" w:cs="Times New Roman"/>
                <w:noProof/>
                <w:webHidden/>
              </w:rPr>
              <w:fldChar w:fldCharType="end"/>
            </w:r>
          </w:hyperlink>
        </w:p>
        <w:p w14:paraId="109B6EDD" w14:textId="4269A025" w:rsidR="00FC6E6B" w:rsidRPr="00FC6E6B" w:rsidRDefault="00FC6E6B" w:rsidP="00FC6E6B">
          <w:pPr>
            <w:pStyle w:val="TOC2"/>
            <w:tabs>
              <w:tab w:val="right" w:leader="dot" w:pos="9062"/>
            </w:tabs>
            <w:spacing w:line="360" w:lineRule="auto"/>
            <w:rPr>
              <w:rFonts w:ascii="Times New Roman" w:eastAsiaTheme="minorEastAsia" w:hAnsi="Times New Roman" w:cs="Times New Roman"/>
              <w:noProof/>
              <w:sz w:val="24"/>
              <w:szCs w:val="24"/>
              <w:lang w:eastAsia="nl-NL"/>
            </w:rPr>
          </w:pPr>
          <w:hyperlink w:anchor="_Toc192605812" w:history="1">
            <w:r w:rsidRPr="00FC6E6B">
              <w:rPr>
                <w:rStyle w:val="Hyperlink"/>
                <w:rFonts w:ascii="Times New Roman" w:hAnsi="Times New Roman" w:cs="Times New Roman"/>
                <w:noProof/>
              </w:rPr>
              <w:t>4.2 Financiële onzekerheid beperkt autonomie en leidt mogelijk tot zelfcensuur</w:t>
            </w:r>
            <w:r w:rsidRPr="00FC6E6B">
              <w:rPr>
                <w:rFonts w:ascii="Times New Roman" w:hAnsi="Times New Roman" w:cs="Times New Roman"/>
                <w:noProof/>
                <w:webHidden/>
              </w:rPr>
              <w:tab/>
            </w:r>
            <w:r w:rsidRPr="00FC6E6B">
              <w:rPr>
                <w:rFonts w:ascii="Times New Roman" w:hAnsi="Times New Roman" w:cs="Times New Roman"/>
                <w:noProof/>
                <w:webHidden/>
              </w:rPr>
              <w:fldChar w:fldCharType="begin"/>
            </w:r>
            <w:r w:rsidRPr="00FC6E6B">
              <w:rPr>
                <w:rFonts w:ascii="Times New Roman" w:hAnsi="Times New Roman" w:cs="Times New Roman"/>
                <w:noProof/>
                <w:webHidden/>
              </w:rPr>
              <w:instrText xml:space="preserve"> PAGEREF _Toc192605812 \h </w:instrText>
            </w:r>
            <w:r w:rsidRPr="00FC6E6B">
              <w:rPr>
                <w:rFonts w:ascii="Times New Roman" w:hAnsi="Times New Roman" w:cs="Times New Roman"/>
                <w:noProof/>
                <w:webHidden/>
              </w:rPr>
            </w:r>
            <w:r w:rsidRPr="00FC6E6B">
              <w:rPr>
                <w:rFonts w:ascii="Times New Roman" w:hAnsi="Times New Roman" w:cs="Times New Roman"/>
                <w:noProof/>
                <w:webHidden/>
              </w:rPr>
              <w:fldChar w:fldCharType="separate"/>
            </w:r>
            <w:r w:rsidRPr="00FC6E6B">
              <w:rPr>
                <w:rFonts w:ascii="Times New Roman" w:hAnsi="Times New Roman" w:cs="Times New Roman"/>
                <w:noProof/>
                <w:webHidden/>
              </w:rPr>
              <w:t>32</w:t>
            </w:r>
            <w:r w:rsidRPr="00FC6E6B">
              <w:rPr>
                <w:rFonts w:ascii="Times New Roman" w:hAnsi="Times New Roman" w:cs="Times New Roman"/>
                <w:noProof/>
                <w:webHidden/>
              </w:rPr>
              <w:fldChar w:fldCharType="end"/>
            </w:r>
          </w:hyperlink>
        </w:p>
        <w:p w14:paraId="35F8D6BF" w14:textId="43FBA730" w:rsidR="00FC6E6B" w:rsidRPr="00FC6E6B" w:rsidRDefault="00FC6E6B" w:rsidP="00FC6E6B">
          <w:pPr>
            <w:pStyle w:val="TOC2"/>
            <w:tabs>
              <w:tab w:val="right" w:leader="dot" w:pos="9062"/>
            </w:tabs>
            <w:spacing w:line="360" w:lineRule="auto"/>
            <w:rPr>
              <w:rFonts w:ascii="Times New Roman" w:eastAsiaTheme="minorEastAsia" w:hAnsi="Times New Roman" w:cs="Times New Roman"/>
              <w:noProof/>
              <w:sz w:val="24"/>
              <w:szCs w:val="24"/>
              <w:lang w:eastAsia="nl-NL"/>
            </w:rPr>
          </w:pPr>
          <w:hyperlink w:anchor="_Toc192605813" w:history="1">
            <w:r w:rsidRPr="00FC6E6B">
              <w:rPr>
                <w:rStyle w:val="Hyperlink"/>
                <w:rFonts w:ascii="Times New Roman" w:hAnsi="Times New Roman" w:cs="Times New Roman"/>
                <w:noProof/>
              </w:rPr>
              <w:t>4.</w:t>
            </w:r>
            <w:r w:rsidRPr="00FC6E6B">
              <w:rPr>
                <w:rStyle w:val="Hyperlink"/>
                <w:rFonts w:ascii="Times New Roman" w:eastAsia="Times New Roman" w:hAnsi="Times New Roman" w:cs="Times New Roman"/>
                <w:noProof/>
              </w:rPr>
              <w:t>3 Strategische samenwerkingen cruciaal voor toegang tot financiering en bescherming</w:t>
            </w:r>
            <w:r w:rsidRPr="00FC6E6B">
              <w:rPr>
                <w:rFonts w:ascii="Times New Roman" w:hAnsi="Times New Roman" w:cs="Times New Roman"/>
                <w:noProof/>
                <w:webHidden/>
              </w:rPr>
              <w:tab/>
            </w:r>
            <w:r w:rsidRPr="00FC6E6B">
              <w:rPr>
                <w:rFonts w:ascii="Times New Roman" w:hAnsi="Times New Roman" w:cs="Times New Roman"/>
                <w:noProof/>
                <w:webHidden/>
              </w:rPr>
              <w:fldChar w:fldCharType="begin"/>
            </w:r>
            <w:r w:rsidRPr="00FC6E6B">
              <w:rPr>
                <w:rFonts w:ascii="Times New Roman" w:hAnsi="Times New Roman" w:cs="Times New Roman"/>
                <w:noProof/>
                <w:webHidden/>
              </w:rPr>
              <w:instrText xml:space="preserve"> PAGEREF _Toc192605813 \h </w:instrText>
            </w:r>
            <w:r w:rsidRPr="00FC6E6B">
              <w:rPr>
                <w:rFonts w:ascii="Times New Roman" w:hAnsi="Times New Roman" w:cs="Times New Roman"/>
                <w:noProof/>
                <w:webHidden/>
              </w:rPr>
            </w:r>
            <w:r w:rsidRPr="00FC6E6B">
              <w:rPr>
                <w:rFonts w:ascii="Times New Roman" w:hAnsi="Times New Roman" w:cs="Times New Roman"/>
                <w:noProof/>
                <w:webHidden/>
              </w:rPr>
              <w:fldChar w:fldCharType="separate"/>
            </w:r>
            <w:r w:rsidRPr="00FC6E6B">
              <w:rPr>
                <w:rFonts w:ascii="Times New Roman" w:hAnsi="Times New Roman" w:cs="Times New Roman"/>
                <w:noProof/>
                <w:webHidden/>
              </w:rPr>
              <w:t>33</w:t>
            </w:r>
            <w:r w:rsidRPr="00FC6E6B">
              <w:rPr>
                <w:rFonts w:ascii="Times New Roman" w:hAnsi="Times New Roman" w:cs="Times New Roman"/>
                <w:noProof/>
                <w:webHidden/>
              </w:rPr>
              <w:fldChar w:fldCharType="end"/>
            </w:r>
          </w:hyperlink>
        </w:p>
        <w:p w14:paraId="26533BA6" w14:textId="2762787D" w:rsidR="00FC6E6B" w:rsidRPr="00FC6E6B" w:rsidRDefault="00FC6E6B" w:rsidP="00FC6E6B">
          <w:pPr>
            <w:pStyle w:val="TOC2"/>
            <w:tabs>
              <w:tab w:val="right" w:leader="dot" w:pos="9062"/>
            </w:tabs>
            <w:spacing w:line="360" w:lineRule="auto"/>
            <w:rPr>
              <w:rFonts w:ascii="Times New Roman" w:eastAsiaTheme="minorEastAsia" w:hAnsi="Times New Roman" w:cs="Times New Roman"/>
              <w:noProof/>
              <w:sz w:val="24"/>
              <w:szCs w:val="24"/>
              <w:lang w:eastAsia="nl-NL"/>
            </w:rPr>
          </w:pPr>
          <w:hyperlink w:anchor="_Toc192605814" w:history="1">
            <w:r w:rsidRPr="00FC6E6B">
              <w:rPr>
                <w:rStyle w:val="Hyperlink"/>
                <w:rFonts w:ascii="Times New Roman" w:hAnsi="Times New Roman" w:cs="Times New Roman"/>
                <w:noProof/>
              </w:rPr>
              <w:t>4.</w:t>
            </w:r>
            <w:r w:rsidRPr="00FC6E6B">
              <w:rPr>
                <w:rStyle w:val="Hyperlink"/>
                <w:rFonts w:ascii="Times New Roman" w:eastAsia="Times New Roman" w:hAnsi="Times New Roman" w:cs="Times New Roman"/>
                <w:noProof/>
              </w:rPr>
              <w:t>4</w:t>
            </w:r>
            <w:r w:rsidRPr="00FC6E6B">
              <w:rPr>
                <w:rStyle w:val="Hyperlink"/>
                <w:rFonts w:ascii="Times New Roman" w:hAnsi="Times New Roman" w:cs="Times New Roman"/>
                <w:noProof/>
              </w:rPr>
              <w:t xml:space="preserve"> </w:t>
            </w:r>
            <w:r w:rsidRPr="00FC6E6B">
              <w:rPr>
                <w:rStyle w:val="Hyperlink"/>
                <w:rFonts w:ascii="Times New Roman" w:eastAsia="Times New Roman" w:hAnsi="Times New Roman" w:cs="Times New Roman"/>
                <w:noProof/>
              </w:rPr>
              <w:t>Hoge werkdruk kan leiden tot stress en mentale uitputting</w:t>
            </w:r>
            <w:r w:rsidRPr="00FC6E6B">
              <w:rPr>
                <w:rFonts w:ascii="Times New Roman" w:hAnsi="Times New Roman" w:cs="Times New Roman"/>
                <w:noProof/>
                <w:webHidden/>
              </w:rPr>
              <w:tab/>
            </w:r>
            <w:r w:rsidRPr="00FC6E6B">
              <w:rPr>
                <w:rFonts w:ascii="Times New Roman" w:hAnsi="Times New Roman" w:cs="Times New Roman"/>
                <w:noProof/>
                <w:webHidden/>
              </w:rPr>
              <w:fldChar w:fldCharType="begin"/>
            </w:r>
            <w:r w:rsidRPr="00FC6E6B">
              <w:rPr>
                <w:rFonts w:ascii="Times New Roman" w:hAnsi="Times New Roman" w:cs="Times New Roman"/>
                <w:noProof/>
                <w:webHidden/>
              </w:rPr>
              <w:instrText xml:space="preserve"> PAGEREF _Toc192605814 \h </w:instrText>
            </w:r>
            <w:r w:rsidRPr="00FC6E6B">
              <w:rPr>
                <w:rFonts w:ascii="Times New Roman" w:hAnsi="Times New Roman" w:cs="Times New Roman"/>
                <w:noProof/>
                <w:webHidden/>
              </w:rPr>
            </w:r>
            <w:r w:rsidRPr="00FC6E6B">
              <w:rPr>
                <w:rFonts w:ascii="Times New Roman" w:hAnsi="Times New Roman" w:cs="Times New Roman"/>
                <w:noProof/>
                <w:webHidden/>
              </w:rPr>
              <w:fldChar w:fldCharType="separate"/>
            </w:r>
            <w:r w:rsidRPr="00FC6E6B">
              <w:rPr>
                <w:rFonts w:ascii="Times New Roman" w:hAnsi="Times New Roman" w:cs="Times New Roman"/>
                <w:noProof/>
                <w:webHidden/>
              </w:rPr>
              <w:t>33</w:t>
            </w:r>
            <w:r w:rsidRPr="00FC6E6B">
              <w:rPr>
                <w:rFonts w:ascii="Times New Roman" w:hAnsi="Times New Roman" w:cs="Times New Roman"/>
                <w:noProof/>
                <w:webHidden/>
              </w:rPr>
              <w:fldChar w:fldCharType="end"/>
            </w:r>
          </w:hyperlink>
        </w:p>
        <w:p w14:paraId="6224161C" w14:textId="349F955D" w:rsidR="00FC6E6B" w:rsidRPr="00FC6E6B" w:rsidRDefault="00FC6E6B" w:rsidP="00FC6E6B">
          <w:pPr>
            <w:pStyle w:val="TOC2"/>
            <w:tabs>
              <w:tab w:val="right" w:leader="dot" w:pos="9062"/>
            </w:tabs>
            <w:spacing w:line="360" w:lineRule="auto"/>
            <w:rPr>
              <w:rFonts w:ascii="Times New Roman" w:eastAsiaTheme="minorEastAsia" w:hAnsi="Times New Roman" w:cs="Times New Roman"/>
              <w:noProof/>
              <w:sz w:val="24"/>
              <w:szCs w:val="24"/>
              <w:lang w:eastAsia="nl-NL"/>
            </w:rPr>
          </w:pPr>
          <w:hyperlink w:anchor="_Toc192605815" w:history="1">
            <w:r w:rsidRPr="00FC6E6B">
              <w:rPr>
                <w:rStyle w:val="Hyperlink"/>
                <w:rFonts w:ascii="Times New Roman" w:hAnsi="Times New Roman" w:cs="Times New Roman"/>
                <w:noProof/>
              </w:rPr>
              <w:t>4.</w:t>
            </w:r>
            <w:r w:rsidRPr="00FC6E6B">
              <w:rPr>
                <w:rStyle w:val="Hyperlink"/>
                <w:rFonts w:ascii="Times New Roman" w:eastAsia="Times New Roman" w:hAnsi="Times New Roman" w:cs="Times New Roman"/>
                <w:noProof/>
              </w:rPr>
              <w:t>5</w:t>
            </w:r>
            <w:r w:rsidRPr="00FC6E6B">
              <w:rPr>
                <w:rStyle w:val="Hyperlink"/>
                <w:rFonts w:ascii="Times New Roman" w:hAnsi="Times New Roman" w:cs="Times New Roman"/>
                <w:noProof/>
              </w:rPr>
              <w:t xml:space="preserve"> </w:t>
            </w:r>
            <w:r w:rsidRPr="00FC6E6B">
              <w:rPr>
                <w:rStyle w:val="Hyperlink"/>
                <w:rFonts w:ascii="Times New Roman" w:eastAsia="Times New Roman" w:hAnsi="Times New Roman" w:cs="Times New Roman"/>
                <w:noProof/>
              </w:rPr>
              <w:t>Balans tussen journalistieke idealen en economische realiteit</w:t>
            </w:r>
            <w:r w:rsidRPr="00FC6E6B">
              <w:rPr>
                <w:rFonts w:ascii="Times New Roman" w:hAnsi="Times New Roman" w:cs="Times New Roman"/>
                <w:noProof/>
                <w:webHidden/>
              </w:rPr>
              <w:tab/>
            </w:r>
            <w:r w:rsidRPr="00FC6E6B">
              <w:rPr>
                <w:rFonts w:ascii="Times New Roman" w:hAnsi="Times New Roman" w:cs="Times New Roman"/>
                <w:noProof/>
                <w:webHidden/>
              </w:rPr>
              <w:fldChar w:fldCharType="begin"/>
            </w:r>
            <w:r w:rsidRPr="00FC6E6B">
              <w:rPr>
                <w:rFonts w:ascii="Times New Roman" w:hAnsi="Times New Roman" w:cs="Times New Roman"/>
                <w:noProof/>
                <w:webHidden/>
              </w:rPr>
              <w:instrText xml:space="preserve"> PAGEREF _Toc192605815 \h </w:instrText>
            </w:r>
            <w:r w:rsidRPr="00FC6E6B">
              <w:rPr>
                <w:rFonts w:ascii="Times New Roman" w:hAnsi="Times New Roman" w:cs="Times New Roman"/>
                <w:noProof/>
                <w:webHidden/>
              </w:rPr>
            </w:r>
            <w:r w:rsidRPr="00FC6E6B">
              <w:rPr>
                <w:rFonts w:ascii="Times New Roman" w:hAnsi="Times New Roman" w:cs="Times New Roman"/>
                <w:noProof/>
                <w:webHidden/>
              </w:rPr>
              <w:fldChar w:fldCharType="separate"/>
            </w:r>
            <w:r w:rsidRPr="00FC6E6B">
              <w:rPr>
                <w:rFonts w:ascii="Times New Roman" w:hAnsi="Times New Roman" w:cs="Times New Roman"/>
                <w:noProof/>
                <w:webHidden/>
              </w:rPr>
              <w:t>33</w:t>
            </w:r>
            <w:r w:rsidRPr="00FC6E6B">
              <w:rPr>
                <w:rFonts w:ascii="Times New Roman" w:hAnsi="Times New Roman" w:cs="Times New Roman"/>
                <w:noProof/>
                <w:webHidden/>
              </w:rPr>
              <w:fldChar w:fldCharType="end"/>
            </w:r>
          </w:hyperlink>
        </w:p>
        <w:p w14:paraId="1D7122F7" w14:textId="156265B3" w:rsidR="00FC6E6B" w:rsidRPr="00FC6E6B" w:rsidRDefault="00FC6E6B" w:rsidP="00FC6E6B">
          <w:pPr>
            <w:pStyle w:val="TOC2"/>
            <w:tabs>
              <w:tab w:val="right" w:leader="dot" w:pos="9062"/>
            </w:tabs>
            <w:spacing w:line="360" w:lineRule="auto"/>
            <w:rPr>
              <w:rFonts w:ascii="Times New Roman" w:eastAsiaTheme="minorEastAsia" w:hAnsi="Times New Roman" w:cs="Times New Roman"/>
              <w:noProof/>
              <w:sz w:val="24"/>
              <w:szCs w:val="24"/>
              <w:lang w:eastAsia="nl-NL"/>
            </w:rPr>
          </w:pPr>
          <w:hyperlink w:anchor="_Toc192605816" w:history="1">
            <w:r w:rsidRPr="00FC6E6B">
              <w:rPr>
                <w:rStyle w:val="Hyperlink"/>
                <w:rFonts w:ascii="Times New Roman" w:hAnsi="Times New Roman" w:cs="Times New Roman"/>
                <w:noProof/>
              </w:rPr>
              <w:t>4.</w:t>
            </w:r>
            <w:r w:rsidRPr="00FC6E6B">
              <w:rPr>
                <w:rStyle w:val="Hyperlink"/>
                <w:rFonts w:ascii="Times New Roman" w:eastAsia="Times New Roman" w:hAnsi="Times New Roman" w:cs="Times New Roman"/>
                <w:noProof/>
              </w:rPr>
              <w:t>6 Toetsing van deze verwachtingen</w:t>
            </w:r>
            <w:r w:rsidRPr="00FC6E6B">
              <w:rPr>
                <w:rFonts w:ascii="Times New Roman" w:hAnsi="Times New Roman" w:cs="Times New Roman"/>
                <w:noProof/>
                <w:webHidden/>
              </w:rPr>
              <w:tab/>
            </w:r>
            <w:r w:rsidRPr="00FC6E6B">
              <w:rPr>
                <w:rFonts w:ascii="Times New Roman" w:hAnsi="Times New Roman" w:cs="Times New Roman"/>
                <w:noProof/>
                <w:webHidden/>
              </w:rPr>
              <w:fldChar w:fldCharType="begin"/>
            </w:r>
            <w:r w:rsidRPr="00FC6E6B">
              <w:rPr>
                <w:rFonts w:ascii="Times New Roman" w:hAnsi="Times New Roman" w:cs="Times New Roman"/>
                <w:noProof/>
                <w:webHidden/>
              </w:rPr>
              <w:instrText xml:space="preserve"> PAGEREF _Toc192605816 \h </w:instrText>
            </w:r>
            <w:r w:rsidRPr="00FC6E6B">
              <w:rPr>
                <w:rFonts w:ascii="Times New Roman" w:hAnsi="Times New Roman" w:cs="Times New Roman"/>
                <w:noProof/>
                <w:webHidden/>
              </w:rPr>
            </w:r>
            <w:r w:rsidRPr="00FC6E6B">
              <w:rPr>
                <w:rFonts w:ascii="Times New Roman" w:hAnsi="Times New Roman" w:cs="Times New Roman"/>
                <w:noProof/>
                <w:webHidden/>
              </w:rPr>
              <w:fldChar w:fldCharType="separate"/>
            </w:r>
            <w:r w:rsidRPr="00FC6E6B">
              <w:rPr>
                <w:rFonts w:ascii="Times New Roman" w:hAnsi="Times New Roman" w:cs="Times New Roman"/>
                <w:noProof/>
                <w:webHidden/>
              </w:rPr>
              <w:t>34</w:t>
            </w:r>
            <w:r w:rsidRPr="00FC6E6B">
              <w:rPr>
                <w:rFonts w:ascii="Times New Roman" w:hAnsi="Times New Roman" w:cs="Times New Roman"/>
                <w:noProof/>
                <w:webHidden/>
              </w:rPr>
              <w:fldChar w:fldCharType="end"/>
            </w:r>
          </w:hyperlink>
        </w:p>
        <w:p w14:paraId="18571BB3" w14:textId="32195723" w:rsidR="00FC6E6B" w:rsidRDefault="00FC6E6B" w:rsidP="00FC6E6B">
          <w:pPr>
            <w:pStyle w:val="TOC1"/>
            <w:tabs>
              <w:tab w:val="right" w:leader="dot" w:pos="9062"/>
            </w:tabs>
            <w:spacing w:line="360" w:lineRule="auto"/>
            <w:rPr>
              <w:rFonts w:eastAsiaTheme="minorEastAsia"/>
              <w:noProof/>
              <w:sz w:val="24"/>
              <w:szCs w:val="24"/>
              <w:lang w:eastAsia="nl-NL"/>
            </w:rPr>
          </w:pPr>
          <w:hyperlink w:anchor="_Toc192605817" w:history="1">
            <w:r w:rsidRPr="00FC6E6B">
              <w:rPr>
                <w:rStyle w:val="Hyperlink"/>
                <w:rFonts w:ascii="Times New Roman" w:hAnsi="Times New Roman" w:cs="Times New Roman"/>
                <w:b/>
                <w:bCs/>
                <w:noProof/>
                <w:lang w:val="en-US"/>
              </w:rPr>
              <w:t>Literatuurlijst</w:t>
            </w:r>
            <w:r w:rsidRPr="00FC6E6B">
              <w:rPr>
                <w:rFonts w:ascii="Times New Roman" w:hAnsi="Times New Roman" w:cs="Times New Roman"/>
                <w:noProof/>
                <w:webHidden/>
              </w:rPr>
              <w:tab/>
            </w:r>
            <w:r w:rsidRPr="00FC6E6B">
              <w:rPr>
                <w:rFonts w:ascii="Times New Roman" w:hAnsi="Times New Roman" w:cs="Times New Roman"/>
                <w:noProof/>
                <w:webHidden/>
              </w:rPr>
              <w:fldChar w:fldCharType="begin"/>
            </w:r>
            <w:r w:rsidRPr="00FC6E6B">
              <w:rPr>
                <w:rFonts w:ascii="Times New Roman" w:hAnsi="Times New Roman" w:cs="Times New Roman"/>
                <w:noProof/>
                <w:webHidden/>
              </w:rPr>
              <w:instrText xml:space="preserve"> PAGEREF _Toc192605817 \h </w:instrText>
            </w:r>
            <w:r w:rsidRPr="00FC6E6B">
              <w:rPr>
                <w:rFonts w:ascii="Times New Roman" w:hAnsi="Times New Roman" w:cs="Times New Roman"/>
                <w:noProof/>
                <w:webHidden/>
              </w:rPr>
            </w:r>
            <w:r w:rsidRPr="00FC6E6B">
              <w:rPr>
                <w:rFonts w:ascii="Times New Roman" w:hAnsi="Times New Roman" w:cs="Times New Roman"/>
                <w:noProof/>
                <w:webHidden/>
              </w:rPr>
              <w:fldChar w:fldCharType="separate"/>
            </w:r>
            <w:r w:rsidRPr="00FC6E6B">
              <w:rPr>
                <w:rFonts w:ascii="Times New Roman" w:hAnsi="Times New Roman" w:cs="Times New Roman"/>
                <w:noProof/>
                <w:webHidden/>
              </w:rPr>
              <w:t>35</w:t>
            </w:r>
            <w:r w:rsidRPr="00FC6E6B">
              <w:rPr>
                <w:rFonts w:ascii="Times New Roman" w:hAnsi="Times New Roman" w:cs="Times New Roman"/>
                <w:noProof/>
                <w:webHidden/>
              </w:rPr>
              <w:fldChar w:fldCharType="end"/>
            </w:r>
          </w:hyperlink>
        </w:p>
        <w:p w14:paraId="1A70E728" w14:textId="77777777" w:rsidR="006F48CA" w:rsidRDefault="00DE74A8" w:rsidP="00E129AA">
          <w:pPr>
            <w:spacing w:line="360" w:lineRule="auto"/>
            <w:ind w:firstLine="0"/>
            <w:rPr>
              <w:rFonts w:ascii="Times New Roman" w:hAnsi="Times New Roman" w:cs="Times New Roman"/>
              <w:b/>
              <w:bCs/>
            </w:rPr>
          </w:pPr>
          <w:r w:rsidRPr="00DE74A8">
            <w:rPr>
              <w:rFonts w:ascii="Times New Roman" w:hAnsi="Times New Roman" w:cs="Times New Roman"/>
              <w:b/>
              <w:bCs/>
            </w:rPr>
            <w:fldChar w:fldCharType="end"/>
          </w:r>
        </w:p>
        <w:p w14:paraId="2E3D5E59" w14:textId="6E1370B6" w:rsidR="006F48CA" w:rsidDel="00EF7C3B" w:rsidRDefault="006F48CA" w:rsidP="00E129AA">
          <w:pPr>
            <w:spacing w:line="360" w:lineRule="auto"/>
            <w:ind w:firstLine="0"/>
            <w:rPr>
              <w:del w:id="1" w:author="Jort Siemes" w:date="2025-03-11T21:30:00Z" w16du:dateUtc="2025-03-11T20:30:00Z"/>
              <w:rFonts w:ascii="Times New Roman" w:hAnsi="Times New Roman" w:cs="Times New Roman"/>
              <w:b/>
              <w:bCs/>
            </w:rPr>
          </w:pPr>
        </w:p>
        <w:p w14:paraId="123DCAD6" w14:textId="7AD7F365" w:rsidR="006F48CA" w:rsidDel="00EF7C3B" w:rsidRDefault="006F48CA" w:rsidP="00E129AA">
          <w:pPr>
            <w:spacing w:line="360" w:lineRule="auto"/>
            <w:ind w:firstLine="0"/>
            <w:rPr>
              <w:del w:id="2" w:author="Jort Siemes" w:date="2025-03-11T21:30:00Z" w16du:dateUtc="2025-03-11T20:30:00Z"/>
              <w:rFonts w:ascii="Times New Roman" w:hAnsi="Times New Roman" w:cs="Times New Roman"/>
              <w:b/>
              <w:bCs/>
            </w:rPr>
          </w:pPr>
        </w:p>
        <w:p w14:paraId="476D134F" w14:textId="49A15E81" w:rsidR="006F48CA" w:rsidDel="00EF7C3B" w:rsidRDefault="006F48CA" w:rsidP="00E129AA">
          <w:pPr>
            <w:spacing w:line="360" w:lineRule="auto"/>
            <w:ind w:firstLine="0"/>
            <w:rPr>
              <w:del w:id="3" w:author="Jort Siemes" w:date="2025-03-11T21:30:00Z" w16du:dateUtc="2025-03-11T20:30:00Z"/>
              <w:rFonts w:ascii="Times New Roman" w:hAnsi="Times New Roman" w:cs="Times New Roman"/>
              <w:b/>
              <w:bCs/>
            </w:rPr>
          </w:pPr>
        </w:p>
        <w:p w14:paraId="6399F52F" w14:textId="4EB35B98" w:rsidR="006F48CA" w:rsidDel="00EF7C3B" w:rsidRDefault="006F48CA" w:rsidP="00E129AA">
          <w:pPr>
            <w:spacing w:line="360" w:lineRule="auto"/>
            <w:ind w:firstLine="0"/>
            <w:rPr>
              <w:del w:id="4" w:author="Jort Siemes" w:date="2025-03-11T21:30:00Z" w16du:dateUtc="2025-03-11T20:30:00Z"/>
              <w:rFonts w:ascii="Times New Roman" w:hAnsi="Times New Roman" w:cs="Times New Roman"/>
              <w:b/>
              <w:bCs/>
            </w:rPr>
          </w:pPr>
        </w:p>
        <w:p w14:paraId="133417EF" w14:textId="51CDC32A" w:rsidR="006F48CA" w:rsidDel="00EF7C3B" w:rsidRDefault="006F48CA" w:rsidP="00E129AA">
          <w:pPr>
            <w:spacing w:line="360" w:lineRule="auto"/>
            <w:ind w:firstLine="0"/>
            <w:rPr>
              <w:del w:id="5" w:author="Jort Siemes" w:date="2025-03-11T21:30:00Z" w16du:dateUtc="2025-03-11T20:30:00Z"/>
              <w:rFonts w:ascii="Times New Roman" w:hAnsi="Times New Roman" w:cs="Times New Roman"/>
              <w:b/>
              <w:bCs/>
            </w:rPr>
          </w:pPr>
        </w:p>
        <w:p w14:paraId="634246D9" w14:textId="5DC50024" w:rsidR="006F48CA" w:rsidDel="00EF7C3B" w:rsidRDefault="006F48CA" w:rsidP="00E129AA">
          <w:pPr>
            <w:spacing w:line="360" w:lineRule="auto"/>
            <w:ind w:firstLine="0"/>
            <w:rPr>
              <w:del w:id="6" w:author="Jort Siemes" w:date="2025-03-11T21:30:00Z" w16du:dateUtc="2025-03-11T20:30:00Z"/>
              <w:rFonts w:ascii="Times New Roman" w:hAnsi="Times New Roman" w:cs="Times New Roman"/>
              <w:b/>
              <w:bCs/>
            </w:rPr>
          </w:pPr>
        </w:p>
        <w:p w14:paraId="4E94656A" w14:textId="69A355C5" w:rsidR="006F48CA" w:rsidDel="00EF7C3B" w:rsidRDefault="006F48CA" w:rsidP="00E129AA">
          <w:pPr>
            <w:spacing w:line="360" w:lineRule="auto"/>
            <w:ind w:firstLine="0"/>
            <w:rPr>
              <w:del w:id="7" w:author="Jort Siemes" w:date="2025-03-11T21:30:00Z" w16du:dateUtc="2025-03-11T20:30:00Z"/>
              <w:rFonts w:ascii="Times New Roman" w:hAnsi="Times New Roman" w:cs="Times New Roman"/>
              <w:b/>
              <w:bCs/>
            </w:rPr>
          </w:pPr>
        </w:p>
        <w:p w14:paraId="530B5D8A" w14:textId="3A1E4799" w:rsidR="006F48CA" w:rsidDel="00EF7C3B" w:rsidRDefault="006F48CA" w:rsidP="00E129AA">
          <w:pPr>
            <w:spacing w:line="360" w:lineRule="auto"/>
            <w:ind w:firstLine="0"/>
            <w:rPr>
              <w:del w:id="8" w:author="Jort Siemes" w:date="2025-03-11T21:30:00Z" w16du:dateUtc="2025-03-11T20:30:00Z"/>
              <w:rFonts w:ascii="Times New Roman" w:hAnsi="Times New Roman" w:cs="Times New Roman"/>
              <w:b/>
              <w:bCs/>
            </w:rPr>
          </w:pPr>
        </w:p>
        <w:p w14:paraId="6AC2D4D8" w14:textId="36AD9B0A" w:rsidR="006F48CA" w:rsidDel="00EF7C3B" w:rsidRDefault="006F48CA" w:rsidP="00E129AA">
          <w:pPr>
            <w:spacing w:line="360" w:lineRule="auto"/>
            <w:ind w:firstLine="0"/>
            <w:rPr>
              <w:del w:id="9" w:author="Jort Siemes" w:date="2025-03-11T21:30:00Z" w16du:dateUtc="2025-03-11T20:30:00Z"/>
              <w:rFonts w:ascii="Times New Roman" w:hAnsi="Times New Roman" w:cs="Times New Roman"/>
              <w:b/>
              <w:bCs/>
            </w:rPr>
          </w:pPr>
        </w:p>
        <w:p w14:paraId="07BCA414" w14:textId="3D219C09" w:rsidR="006F48CA" w:rsidDel="00EF7C3B" w:rsidRDefault="006F48CA" w:rsidP="00E129AA">
          <w:pPr>
            <w:spacing w:line="360" w:lineRule="auto"/>
            <w:ind w:firstLine="0"/>
            <w:rPr>
              <w:del w:id="10" w:author="Jort Siemes" w:date="2025-03-11T21:30:00Z" w16du:dateUtc="2025-03-11T20:30:00Z"/>
              <w:rFonts w:ascii="Times New Roman" w:hAnsi="Times New Roman" w:cs="Times New Roman"/>
              <w:b/>
              <w:bCs/>
            </w:rPr>
          </w:pPr>
        </w:p>
        <w:p w14:paraId="7B149AB0" w14:textId="4D6BD119" w:rsidR="006F48CA" w:rsidDel="00EF7C3B" w:rsidRDefault="006F48CA" w:rsidP="00E129AA">
          <w:pPr>
            <w:spacing w:line="360" w:lineRule="auto"/>
            <w:ind w:firstLine="0"/>
            <w:rPr>
              <w:del w:id="11" w:author="Jort Siemes" w:date="2025-03-11T21:30:00Z" w16du:dateUtc="2025-03-11T20:30:00Z"/>
              <w:rFonts w:ascii="Times New Roman" w:hAnsi="Times New Roman" w:cs="Times New Roman"/>
              <w:b/>
              <w:bCs/>
            </w:rPr>
          </w:pPr>
        </w:p>
        <w:p w14:paraId="0FE67C2C" w14:textId="3C417F07" w:rsidR="006F48CA" w:rsidDel="00EF7C3B" w:rsidRDefault="006F48CA" w:rsidP="00E129AA">
          <w:pPr>
            <w:spacing w:line="360" w:lineRule="auto"/>
            <w:ind w:firstLine="0"/>
            <w:rPr>
              <w:del w:id="12" w:author="Jort Siemes" w:date="2025-03-11T21:30:00Z" w16du:dateUtc="2025-03-11T20:30:00Z"/>
              <w:rFonts w:ascii="Times New Roman" w:hAnsi="Times New Roman" w:cs="Times New Roman"/>
              <w:b/>
              <w:bCs/>
            </w:rPr>
          </w:pPr>
        </w:p>
        <w:p w14:paraId="7983A77E" w14:textId="37B30C4E" w:rsidR="006F48CA" w:rsidDel="00EF7C3B" w:rsidRDefault="006F48CA" w:rsidP="00E129AA">
          <w:pPr>
            <w:spacing w:line="360" w:lineRule="auto"/>
            <w:ind w:firstLine="0"/>
            <w:rPr>
              <w:del w:id="13" w:author="Jort Siemes" w:date="2025-03-11T21:30:00Z" w16du:dateUtc="2025-03-11T20:30:00Z"/>
              <w:rFonts w:ascii="Times New Roman" w:hAnsi="Times New Roman" w:cs="Times New Roman"/>
              <w:b/>
              <w:bCs/>
            </w:rPr>
          </w:pPr>
        </w:p>
        <w:p w14:paraId="6107B055" w14:textId="6AEBE13A" w:rsidR="006F48CA" w:rsidDel="00EF7C3B" w:rsidRDefault="006F48CA" w:rsidP="00E129AA">
          <w:pPr>
            <w:spacing w:line="360" w:lineRule="auto"/>
            <w:ind w:firstLine="0"/>
            <w:rPr>
              <w:del w:id="14" w:author="Jort Siemes" w:date="2025-03-11T21:30:00Z" w16du:dateUtc="2025-03-11T20:30:00Z"/>
              <w:rFonts w:ascii="Times New Roman" w:hAnsi="Times New Roman" w:cs="Times New Roman"/>
              <w:b/>
              <w:bCs/>
            </w:rPr>
          </w:pPr>
        </w:p>
        <w:p w14:paraId="6E0417BE" w14:textId="762C668D" w:rsidR="006F48CA" w:rsidDel="00EF7C3B" w:rsidRDefault="006F48CA" w:rsidP="00E129AA">
          <w:pPr>
            <w:spacing w:line="360" w:lineRule="auto"/>
            <w:ind w:firstLine="0"/>
            <w:rPr>
              <w:del w:id="15" w:author="Jort Siemes" w:date="2025-03-11T21:30:00Z" w16du:dateUtc="2025-03-11T20:30:00Z"/>
              <w:rFonts w:ascii="Times New Roman" w:hAnsi="Times New Roman" w:cs="Times New Roman"/>
              <w:b/>
              <w:bCs/>
            </w:rPr>
          </w:pPr>
        </w:p>
        <w:p w14:paraId="2EE3571D" w14:textId="2067326D" w:rsidR="006F48CA" w:rsidDel="00EF7C3B" w:rsidRDefault="006F48CA" w:rsidP="00E129AA">
          <w:pPr>
            <w:spacing w:line="360" w:lineRule="auto"/>
            <w:ind w:firstLine="0"/>
            <w:rPr>
              <w:del w:id="16" w:author="Jort Siemes" w:date="2025-03-11T21:30:00Z" w16du:dateUtc="2025-03-11T20:30:00Z"/>
              <w:rFonts w:ascii="Times New Roman" w:hAnsi="Times New Roman" w:cs="Times New Roman"/>
              <w:b/>
              <w:bCs/>
            </w:rPr>
          </w:pPr>
        </w:p>
        <w:p w14:paraId="0CCEA114" w14:textId="7854F57A" w:rsidR="006F48CA" w:rsidDel="00EF7C3B" w:rsidRDefault="006F48CA" w:rsidP="00E129AA">
          <w:pPr>
            <w:spacing w:line="360" w:lineRule="auto"/>
            <w:ind w:firstLine="0"/>
            <w:rPr>
              <w:del w:id="17" w:author="Jort Siemes" w:date="2025-03-11T21:30:00Z" w16du:dateUtc="2025-03-11T20:30:00Z"/>
              <w:rFonts w:ascii="Times New Roman" w:hAnsi="Times New Roman" w:cs="Times New Roman"/>
              <w:b/>
              <w:bCs/>
            </w:rPr>
          </w:pPr>
        </w:p>
        <w:p w14:paraId="596B900A" w14:textId="6291C20F" w:rsidR="000A2BAF" w:rsidRPr="00E129AA" w:rsidRDefault="00000000" w:rsidP="00E129AA">
          <w:pPr>
            <w:spacing w:line="360" w:lineRule="auto"/>
            <w:ind w:firstLine="0"/>
            <w:rPr>
              <w:rFonts w:ascii="Times New Roman" w:hAnsi="Times New Roman" w:cs="Times New Roman"/>
            </w:rPr>
          </w:pPr>
        </w:p>
      </w:sdtContent>
    </w:sdt>
    <w:p w14:paraId="7D51D21C" w14:textId="7FE95730" w:rsidR="0060528E" w:rsidRPr="00E65A54" w:rsidRDefault="0060528E" w:rsidP="00DE74A8">
      <w:pPr>
        <w:pStyle w:val="Heading1"/>
        <w:numPr>
          <w:ilvl w:val="0"/>
          <w:numId w:val="39"/>
        </w:numPr>
        <w:rPr>
          <w:rFonts w:ascii="Times New Roman" w:hAnsi="Times New Roman" w:cs="Times New Roman"/>
          <w:b/>
          <w:bCs/>
          <w:color w:val="auto"/>
        </w:rPr>
      </w:pPr>
      <w:bookmarkStart w:id="18" w:name="_Toc192605784"/>
      <w:commentRangeStart w:id="19"/>
      <w:r w:rsidRPr="00E65A54">
        <w:rPr>
          <w:rFonts w:ascii="Times New Roman" w:hAnsi="Times New Roman" w:cs="Times New Roman"/>
          <w:b/>
          <w:bCs/>
          <w:color w:val="auto"/>
        </w:rPr>
        <w:lastRenderedPageBreak/>
        <w:t>Inleiding</w:t>
      </w:r>
      <w:commentRangeEnd w:id="19"/>
      <w:r w:rsidR="0091307B" w:rsidRPr="00E65A54">
        <w:rPr>
          <w:rStyle w:val="CommentReference"/>
          <w:rFonts w:ascii="Times New Roman" w:hAnsi="Times New Roman" w:cs="Times New Roman"/>
          <w:b/>
          <w:bCs/>
          <w:color w:val="auto"/>
          <w:sz w:val="32"/>
          <w:szCs w:val="32"/>
        </w:rPr>
        <w:commentReference w:id="19"/>
      </w:r>
      <w:bookmarkEnd w:id="18"/>
    </w:p>
    <w:p w14:paraId="0BBB6279" w14:textId="6643816A" w:rsidR="005A7430" w:rsidRDefault="005A7430" w:rsidP="001806A2">
      <w:pPr>
        <w:spacing w:line="360" w:lineRule="auto"/>
        <w:ind w:firstLine="0"/>
        <w:rPr>
          <w:rFonts w:ascii="Times New Roman" w:hAnsi="Times New Roman" w:cs="Times New Roman"/>
        </w:rPr>
      </w:pPr>
      <w:commentRangeStart w:id="20"/>
      <w:r w:rsidRPr="005A7430">
        <w:rPr>
          <w:rFonts w:ascii="Times New Roman" w:hAnsi="Times New Roman" w:cs="Times New Roman"/>
        </w:rPr>
        <w:t xml:space="preserve">Hoe kunnen we machtsstructuren effectief controleren en transparantie waarborgen in een samenleving? Onderzoeksjournalistiek speelt hierin een </w:t>
      </w:r>
      <w:r w:rsidR="005239F5">
        <w:rPr>
          <w:rFonts w:ascii="Times New Roman" w:hAnsi="Times New Roman" w:cs="Times New Roman"/>
        </w:rPr>
        <w:t>bepalende</w:t>
      </w:r>
      <w:r w:rsidRPr="005A7430">
        <w:rPr>
          <w:rFonts w:ascii="Times New Roman" w:hAnsi="Times New Roman" w:cs="Times New Roman"/>
        </w:rPr>
        <w:t xml:space="preserve"> rol. Het brengt niet alleen machtsmisbruik en schandalen aan het licht, maar doet ook diepgravend onderzoek naar maatschappelijke kwesties die anders verborgen zouden blijven (Jaisal, 2024, p. 187-190). Door het blootleggen van politieke en financiële onregelmatigheden draagt deze vorm van journalistiek bij aan democratische processen en dwingt het machthebbers verantwoording af te leggen. Dit geldt met name in landen waar persvrijheid onder druk staat, zoals Hongarij</w:t>
      </w:r>
      <w:r w:rsidR="002C6D51">
        <w:rPr>
          <w:rFonts w:ascii="Times New Roman" w:hAnsi="Times New Roman" w:cs="Times New Roman"/>
        </w:rPr>
        <w:t xml:space="preserve">e. </w:t>
      </w:r>
      <w:r w:rsidR="002C6D51" w:rsidRPr="002C6D51">
        <w:rPr>
          <w:rFonts w:ascii="Times New Roman" w:hAnsi="Times New Roman" w:cs="Times New Roman"/>
        </w:rPr>
        <w:t xml:space="preserve">Hier blijven </w:t>
      </w:r>
      <w:r w:rsidRPr="005A7430">
        <w:rPr>
          <w:rFonts w:ascii="Times New Roman" w:hAnsi="Times New Roman" w:cs="Times New Roman"/>
        </w:rPr>
        <w:t>onderzoeksjournalisten ondanks beperkende wetgeving, juridische druk en bedreigingen rapporteren over misstanden</w:t>
      </w:r>
      <w:r w:rsidR="00A46256">
        <w:rPr>
          <w:rFonts w:ascii="Times New Roman" w:hAnsi="Times New Roman" w:cs="Times New Roman"/>
        </w:rPr>
        <w:t xml:space="preserve"> </w:t>
      </w:r>
      <w:r w:rsidR="00A46256" w:rsidRPr="005A7430">
        <w:rPr>
          <w:rFonts w:ascii="Times New Roman" w:hAnsi="Times New Roman" w:cs="Times New Roman"/>
        </w:rPr>
        <w:t>(Adamczyk, 2023, p. 83-88)</w:t>
      </w:r>
      <w:r w:rsidRPr="005A7430">
        <w:rPr>
          <w:rFonts w:ascii="Times New Roman" w:hAnsi="Times New Roman" w:cs="Times New Roman"/>
        </w:rPr>
        <w:t>.</w:t>
      </w:r>
      <w:r w:rsidR="001D2AF9">
        <w:rPr>
          <w:rFonts w:ascii="Times New Roman" w:hAnsi="Times New Roman" w:cs="Times New Roman"/>
        </w:rPr>
        <w:t xml:space="preserve"> </w:t>
      </w:r>
      <w:commentRangeStart w:id="21"/>
      <w:r w:rsidR="001D2AF9" w:rsidRPr="001D2AF9">
        <w:rPr>
          <w:rFonts w:ascii="Times New Roman" w:hAnsi="Times New Roman" w:cs="Times New Roman"/>
        </w:rPr>
        <w:t>Hoewel traditionele nieuwsorganisaties een belangrijke rol spelen in deze vorm van journalistiek, zijn zij niet de enige spelers in het veld.</w:t>
      </w:r>
      <w:commentRangeEnd w:id="21"/>
      <w:r w:rsidR="00EF7C3B">
        <w:rPr>
          <w:rStyle w:val="CommentReference"/>
        </w:rPr>
        <w:commentReference w:id="21"/>
      </w:r>
    </w:p>
    <w:p w14:paraId="2DD03EE2" w14:textId="79D48C53" w:rsidR="00C84A37" w:rsidRDefault="005A7430" w:rsidP="001806A2">
      <w:pPr>
        <w:spacing w:line="360" w:lineRule="auto"/>
        <w:ind w:firstLine="708"/>
        <w:rPr>
          <w:rFonts w:ascii="Times New Roman" w:hAnsi="Times New Roman" w:cs="Times New Roman"/>
        </w:rPr>
      </w:pPr>
      <w:r w:rsidRPr="005A7430">
        <w:rPr>
          <w:rFonts w:ascii="Times New Roman" w:hAnsi="Times New Roman" w:cs="Times New Roman"/>
        </w:rPr>
        <w:t>Een klein, maar belangrijk deel van de onderzoeksjournalistiek wordt uitgevoerd door freelancers.</w:t>
      </w:r>
      <w:r w:rsidR="00787EAC">
        <w:rPr>
          <w:rFonts w:ascii="Times New Roman" w:hAnsi="Times New Roman" w:cs="Times New Roman"/>
        </w:rPr>
        <w:t xml:space="preserve"> </w:t>
      </w:r>
      <w:r w:rsidR="00787EAC" w:rsidRPr="00E80517">
        <w:rPr>
          <w:rFonts w:ascii="Times New Roman" w:hAnsi="Times New Roman" w:cs="Times New Roman"/>
        </w:rPr>
        <w:t>In Nederland werkt 37% van de onderzoeksjournalisten als freelancer</w:t>
      </w:r>
      <w:r w:rsidR="00787EAC">
        <w:rPr>
          <w:rFonts w:ascii="Times New Roman" w:hAnsi="Times New Roman" w:cs="Times New Roman"/>
        </w:rPr>
        <w:t xml:space="preserve"> </w:t>
      </w:r>
      <w:r w:rsidR="00787EAC" w:rsidRPr="00E80517">
        <w:rPr>
          <w:rFonts w:ascii="Times New Roman" w:hAnsi="Times New Roman" w:cs="Times New Roman"/>
        </w:rPr>
        <w:t>(Kivits &amp; Nederlandse Vereniging van Journalisten, z.d.)</w:t>
      </w:r>
      <w:r w:rsidR="00787EAC">
        <w:rPr>
          <w:rFonts w:ascii="Times New Roman" w:hAnsi="Times New Roman" w:cs="Times New Roman"/>
        </w:rPr>
        <w:t xml:space="preserve">. </w:t>
      </w:r>
      <w:r w:rsidRPr="005A7430">
        <w:rPr>
          <w:rFonts w:ascii="Times New Roman" w:hAnsi="Times New Roman" w:cs="Times New Roman"/>
        </w:rPr>
        <w:t xml:space="preserve">Deze journalisten werken zonder vast dienstverband, wat hen meer </w:t>
      </w:r>
      <w:r w:rsidR="004D0564" w:rsidRPr="004D0564">
        <w:rPr>
          <w:rFonts w:ascii="Times New Roman" w:hAnsi="Times New Roman" w:cs="Times New Roman"/>
        </w:rPr>
        <w:t xml:space="preserve">vrijheid </w:t>
      </w:r>
      <w:r w:rsidR="004D0564">
        <w:rPr>
          <w:rFonts w:ascii="Times New Roman" w:hAnsi="Times New Roman" w:cs="Times New Roman"/>
        </w:rPr>
        <w:t>geeft</w:t>
      </w:r>
      <w:r w:rsidR="004D0564" w:rsidRPr="004D0564">
        <w:rPr>
          <w:rFonts w:ascii="Times New Roman" w:hAnsi="Times New Roman" w:cs="Times New Roman"/>
        </w:rPr>
        <w:t xml:space="preserve"> in onderwerpkeuze en samenwerkingen</w:t>
      </w:r>
      <w:r w:rsidR="00455B6F">
        <w:rPr>
          <w:rFonts w:ascii="Times New Roman" w:hAnsi="Times New Roman" w:cs="Times New Roman"/>
        </w:rPr>
        <w:t xml:space="preserve">. </w:t>
      </w:r>
      <w:r w:rsidR="00564675" w:rsidRPr="00564675">
        <w:rPr>
          <w:rFonts w:ascii="Times New Roman" w:hAnsi="Times New Roman" w:cs="Times New Roman"/>
        </w:rPr>
        <w:t xml:space="preserve">Tegelijkertijd worden zij geconfronteerd met structurele uitdagingen, zoals financiële onzekerheid </w:t>
      </w:r>
      <w:commentRangeStart w:id="22"/>
      <w:r w:rsidR="00564675" w:rsidRPr="00564675">
        <w:rPr>
          <w:rFonts w:ascii="Times New Roman" w:hAnsi="Times New Roman" w:cs="Times New Roman"/>
        </w:rPr>
        <w:t>(onvoldoende middelen voor onderzoek en onderbetaling van hun uren)</w:t>
      </w:r>
      <w:commentRangeEnd w:id="22"/>
      <w:r w:rsidR="00EF7C3B">
        <w:rPr>
          <w:rStyle w:val="CommentReference"/>
        </w:rPr>
        <w:commentReference w:id="22"/>
      </w:r>
      <w:r w:rsidR="00564675" w:rsidRPr="00564675">
        <w:rPr>
          <w:rFonts w:ascii="Times New Roman" w:hAnsi="Times New Roman" w:cs="Times New Roman"/>
        </w:rPr>
        <w:t xml:space="preserve"> en beperkte institutionele bescherming </w:t>
      </w:r>
      <w:r w:rsidR="00C84A37">
        <w:rPr>
          <w:rFonts w:ascii="Times New Roman" w:hAnsi="Times New Roman" w:cs="Times New Roman"/>
        </w:rPr>
        <w:t>(</w:t>
      </w:r>
      <w:r w:rsidR="00C84A37" w:rsidRPr="00C84A37">
        <w:rPr>
          <w:rFonts w:ascii="Times New Roman" w:hAnsi="Times New Roman" w:cs="Times New Roman"/>
        </w:rPr>
        <w:t>beperkte toegang tot informatie, tegenwerking door persvoorlichters en juridische dreiging, zonder de steun van een grote organisatie</w:t>
      </w:r>
      <w:r w:rsidR="00564675" w:rsidRPr="00564675">
        <w:rPr>
          <w:rFonts w:ascii="Times New Roman" w:hAnsi="Times New Roman" w:cs="Times New Roman"/>
        </w:rPr>
        <w:t>)</w:t>
      </w:r>
      <w:r w:rsidR="004F31C4">
        <w:rPr>
          <w:rFonts w:ascii="Times New Roman" w:hAnsi="Times New Roman" w:cs="Times New Roman"/>
        </w:rPr>
        <w:t xml:space="preserve"> </w:t>
      </w:r>
      <w:r w:rsidR="004F31C4" w:rsidRPr="005A7430">
        <w:rPr>
          <w:rFonts w:ascii="Times New Roman" w:hAnsi="Times New Roman" w:cs="Times New Roman"/>
        </w:rPr>
        <w:t>(</w:t>
      </w:r>
      <w:proofErr w:type="spellStart"/>
      <w:r w:rsidR="004F31C4" w:rsidRPr="00ED13D8">
        <w:rPr>
          <w:rFonts w:ascii="Times New Roman" w:hAnsi="Times New Roman" w:cs="Times New Roman"/>
        </w:rPr>
        <w:t>Pleijter</w:t>
      </w:r>
      <w:proofErr w:type="spellEnd"/>
      <w:r w:rsidR="004F31C4" w:rsidRPr="00ED13D8">
        <w:rPr>
          <w:rFonts w:ascii="Times New Roman" w:hAnsi="Times New Roman" w:cs="Times New Roman"/>
        </w:rPr>
        <w:t xml:space="preserve"> &amp; </w:t>
      </w:r>
      <w:proofErr w:type="spellStart"/>
      <w:r w:rsidR="004F31C4" w:rsidRPr="00ED13D8">
        <w:rPr>
          <w:rFonts w:ascii="Times New Roman" w:hAnsi="Times New Roman" w:cs="Times New Roman"/>
        </w:rPr>
        <w:t>Opgenhaffen</w:t>
      </w:r>
      <w:proofErr w:type="spellEnd"/>
      <w:r w:rsidR="004F31C4" w:rsidRPr="00ED13D8">
        <w:rPr>
          <w:rFonts w:ascii="Times New Roman" w:hAnsi="Times New Roman" w:cs="Times New Roman"/>
        </w:rPr>
        <w:t>, 2022, p</w:t>
      </w:r>
      <w:del w:id="23" w:author="Jort Siemes" w:date="2025-03-11T21:22:00Z" w16du:dateUtc="2025-03-11T20:22:00Z">
        <w:r w:rsidR="00824BB8" w:rsidDel="00EF7C3B">
          <w:rPr>
            <w:rFonts w:ascii="Times New Roman" w:hAnsi="Times New Roman" w:cs="Times New Roman"/>
          </w:rPr>
          <w:delText>p</w:delText>
        </w:r>
      </w:del>
      <w:r w:rsidR="004F31C4" w:rsidRPr="00ED13D8">
        <w:rPr>
          <w:rFonts w:ascii="Times New Roman" w:hAnsi="Times New Roman" w:cs="Times New Roman"/>
        </w:rPr>
        <w:t xml:space="preserve">. </w:t>
      </w:r>
      <w:r w:rsidR="004F31C4">
        <w:rPr>
          <w:rFonts w:ascii="Times New Roman" w:hAnsi="Times New Roman" w:cs="Times New Roman"/>
        </w:rPr>
        <w:t>35</w:t>
      </w:r>
      <w:r w:rsidR="004448BA">
        <w:rPr>
          <w:rFonts w:ascii="Times New Roman" w:hAnsi="Times New Roman" w:cs="Times New Roman"/>
        </w:rPr>
        <w:t>,</w:t>
      </w:r>
      <w:r w:rsidR="00824BB8">
        <w:rPr>
          <w:rFonts w:ascii="Times New Roman" w:hAnsi="Times New Roman" w:cs="Times New Roman"/>
        </w:rPr>
        <w:t xml:space="preserve"> </w:t>
      </w:r>
      <w:r w:rsidR="004448BA">
        <w:rPr>
          <w:rFonts w:ascii="Times New Roman" w:hAnsi="Times New Roman" w:cs="Times New Roman"/>
        </w:rPr>
        <w:t>58,</w:t>
      </w:r>
      <w:r w:rsidR="00824BB8">
        <w:rPr>
          <w:rFonts w:ascii="Times New Roman" w:hAnsi="Times New Roman" w:cs="Times New Roman"/>
        </w:rPr>
        <w:t xml:space="preserve"> </w:t>
      </w:r>
      <w:r w:rsidR="004448BA">
        <w:rPr>
          <w:rFonts w:ascii="Times New Roman" w:hAnsi="Times New Roman" w:cs="Times New Roman"/>
        </w:rPr>
        <w:t>94,</w:t>
      </w:r>
      <w:r w:rsidR="00824BB8">
        <w:rPr>
          <w:rFonts w:ascii="Times New Roman" w:hAnsi="Times New Roman" w:cs="Times New Roman"/>
        </w:rPr>
        <w:t xml:space="preserve"> </w:t>
      </w:r>
      <w:r w:rsidR="004448BA">
        <w:rPr>
          <w:rFonts w:ascii="Times New Roman" w:hAnsi="Times New Roman" w:cs="Times New Roman"/>
        </w:rPr>
        <w:t>99</w:t>
      </w:r>
      <w:r w:rsidR="004F31C4" w:rsidRPr="00ED13D8">
        <w:rPr>
          <w:rFonts w:ascii="Times New Roman" w:hAnsi="Times New Roman" w:cs="Times New Roman"/>
        </w:rPr>
        <w:t>)</w:t>
      </w:r>
      <w:r w:rsidR="00564675" w:rsidRPr="00564675">
        <w:rPr>
          <w:rFonts w:ascii="Times New Roman" w:hAnsi="Times New Roman" w:cs="Times New Roman"/>
        </w:rPr>
        <w:t>.</w:t>
      </w:r>
    </w:p>
    <w:p w14:paraId="362C12B1" w14:textId="7331DE17" w:rsidR="005A7430" w:rsidRPr="005A7430" w:rsidRDefault="002B0004" w:rsidP="002B0004">
      <w:pPr>
        <w:spacing w:line="360" w:lineRule="auto"/>
        <w:ind w:firstLine="708"/>
        <w:rPr>
          <w:rFonts w:ascii="Times New Roman" w:hAnsi="Times New Roman" w:cs="Times New Roman"/>
        </w:rPr>
      </w:pPr>
      <w:r w:rsidRPr="002B0004">
        <w:rPr>
          <w:rFonts w:ascii="Times New Roman" w:hAnsi="Times New Roman" w:cs="Times New Roman"/>
        </w:rPr>
        <w:t>Door deze toenemende beperkingen en structurele onzekerheden staat de freelance</w:t>
      </w:r>
      <w:r>
        <w:rPr>
          <w:rFonts w:ascii="Times New Roman" w:hAnsi="Times New Roman" w:cs="Times New Roman"/>
        </w:rPr>
        <w:t xml:space="preserve"> </w:t>
      </w:r>
      <w:r w:rsidRPr="002B0004">
        <w:rPr>
          <w:rFonts w:ascii="Times New Roman" w:hAnsi="Times New Roman" w:cs="Times New Roman"/>
        </w:rPr>
        <w:t>onderzoeksjournalistiek in Nederland onder druk</w:t>
      </w:r>
      <w:r w:rsidR="004A2BCF" w:rsidRPr="004A2BCF">
        <w:rPr>
          <w:rFonts w:ascii="Times New Roman" w:hAnsi="Times New Roman" w:cs="Times New Roman"/>
        </w:rPr>
        <w:t xml:space="preserve">. Veel freelancers kunnen zich de tijd en kosten van diepgaand onderzoek niet veroorloven en richten zich daardoor vaker op kortere, minder controversiële verhalen </w:t>
      </w:r>
      <w:r w:rsidR="00695245" w:rsidRPr="00695245">
        <w:rPr>
          <w:rFonts w:ascii="Times New Roman" w:hAnsi="Times New Roman" w:cs="Times New Roman"/>
        </w:rPr>
        <w:t>(Hayes &amp; Silke, 2019</w:t>
      </w:r>
      <w:r w:rsidR="00E3319A">
        <w:rPr>
          <w:rFonts w:ascii="Times New Roman" w:hAnsi="Times New Roman" w:cs="Times New Roman"/>
        </w:rPr>
        <w:t xml:space="preserve">, p. </w:t>
      </w:r>
      <w:r w:rsidR="004A2BCF" w:rsidRPr="004A2BCF">
        <w:rPr>
          <w:rFonts w:ascii="Times New Roman" w:hAnsi="Times New Roman" w:cs="Times New Roman"/>
        </w:rPr>
        <w:t>1</w:t>
      </w:r>
      <w:r w:rsidR="009036F9">
        <w:rPr>
          <w:rFonts w:ascii="Times New Roman" w:hAnsi="Times New Roman" w:cs="Times New Roman"/>
        </w:rPr>
        <w:t>4</w:t>
      </w:r>
      <w:r w:rsidR="004A2BCF" w:rsidRPr="004A2BCF">
        <w:rPr>
          <w:rFonts w:ascii="Times New Roman" w:hAnsi="Times New Roman" w:cs="Times New Roman"/>
        </w:rPr>
        <w:t>).</w:t>
      </w:r>
      <w:r w:rsidR="004A2BCF">
        <w:rPr>
          <w:rFonts w:ascii="Times New Roman" w:hAnsi="Times New Roman" w:cs="Times New Roman"/>
        </w:rPr>
        <w:t xml:space="preserve"> </w:t>
      </w:r>
      <w:r w:rsidR="005A7430" w:rsidRPr="005A7430">
        <w:rPr>
          <w:rFonts w:ascii="Times New Roman" w:hAnsi="Times New Roman" w:cs="Times New Roman"/>
        </w:rPr>
        <w:t>Daarnaast dwingt het ontbreken van institutionele ondersteuning hen soms tot zelfcensuur, bijvoorbeeld om juridische risico's te vermijden of de relatie met bronnen niet op het spel te zetten (</w:t>
      </w:r>
      <w:r w:rsidR="00E3319A" w:rsidRPr="00E3319A">
        <w:rPr>
          <w:rFonts w:ascii="Times New Roman" w:hAnsi="Times New Roman" w:cs="Times New Roman"/>
        </w:rPr>
        <w:t>Hayes &amp; Silke, 2019</w:t>
      </w:r>
      <w:r w:rsidR="00E3319A">
        <w:rPr>
          <w:rFonts w:ascii="Times New Roman" w:hAnsi="Times New Roman" w:cs="Times New Roman"/>
        </w:rPr>
        <w:t xml:space="preserve">, p. </w:t>
      </w:r>
      <w:r w:rsidR="005A7430" w:rsidRPr="005A7430">
        <w:rPr>
          <w:rFonts w:ascii="Times New Roman" w:hAnsi="Times New Roman" w:cs="Times New Roman"/>
        </w:rPr>
        <w:t>1</w:t>
      </w:r>
      <w:r w:rsidR="00A25C2E">
        <w:rPr>
          <w:rFonts w:ascii="Times New Roman" w:hAnsi="Times New Roman" w:cs="Times New Roman"/>
        </w:rPr>
        <w:t>1-14</w:t>
      </w:r>
      <w:r w:rsidR="005A7430" w:rsidRPr="005A7430">
        <w:rPr>
          <w:rFonts w:ascii="Times New Roman" w:hAnsi="Times New Roman" w:cs="Times New Roman"/>
        </w:rPr>
        <w:t xml:space="preserve">). </w:t>
      </w:r>
      <w:r w:rsidR="00FE5F68" w:rsidRPr="00FE5F68">
        <w:rPr>
          <w:rFonts w:ascii="Times New Roman" w:hAnsi="Times New Roman" w:cs="Times New Roman"/>
        </w:rPr>
        <w:t>In het onderzoek van Hayes &amp; Silke (2019, p. 11) werd onder andere een jonge freelancer genoemd die zich vooral richt op korte nieuwsberichten</w:t>
      </w:r>
      <w:r w:rsidR="00FE4A32">
        <w:rPr>
          <w:rFonts w:ascii="Times New Roman" w:hAnsi="Times New Roman" w:cs="Times New Roman"/>
        </w:rPr>
        <w:t>,</w:t>
      </w:r>
      <w:r w:rsidR="00FE5F68" w:rsidRPr="00FE5F68">
        <w:rPr>
          <w:rFonts w:ascii="Times New Roman" w:hAnsi="Times New Roman" w:cs="Times New Roman"/>
        </w:rPr>
        <w:t xml:space="preserve"> omdat deze financieel rendabeler zijn dan lange onderzoeksstukken. Ook </w:t>
      </w:r>
      <w:r w:rsidR="001A0A1A">
        <w:rPr>
          <w:rFonts w:ascii="Times New Roman" w:hAnsi="Times New Roman" w:cs="Times New Roman"/>
        </w:rPr>
        <w:t>een andere journalist</w:t>
      </w:r>
      <w:r w:rsidR="00FE5F68" w:rsidRPr="00FE5F68">
        <w:rPr>
          <w:rFonts w:ascii="Times New Roman" w:hAnsi="Times New Roman" w:cs="Times New Roman"/>
        </w:rPr>
        <w:t xml:space="preserve"> gaf </w:t>
      </w:r>
      <w:r w:rsidR="001A0A1A">
        <w:rPr>
          <w:rFonts w:ascii="Times New Roman" w:hAnsi="Times New Roman" w:cs="Times New Roman"/>
        </w:rPr>
        <w:t xml:space="preserve">in dit onderzoek </w:t>
      </w:r>
      <w:r w:rsidR="00FE5F68" w:rsidRPr="00FE5F68">
        <w:rPr>
          <w:rFonts w:ascii="Times New Roman" w:hAnsi="Times New Roman" w:cs="Times New Roman"/>
        </w:rPr>
        <w:t xml:space="preserve">aan dat zij verhalen met juridische risico's vermijdt, omdat ze niet langer kan rekenen op de bescherming van haar voormalige </w:t>
      </w:r>
      <w:r w:rsidR="004C5A1E">
        <w:rPr>
          <w:rFonts w:ascii="Times New Roman" w:hAnsi="Times New Roman" w:cs="Times New Roman"/>
        </w:rPr>
        <w:t>opdrachtgever</w:t>
      </w:r>
      <w:r w:rsidR="00FE5F68" w:rsidRPr="00FE5F68">
        <w:rPr>
          <w:rFonts w:ascii="Times New Roman" w:hAnsi="Times New Roman" w:cs="Times New Roman"/>
        </w:rPr>
        <w:t>.</w:t>
      </w:r>
      <w:r w:rsidR="00FE5F68">
        <w:rPr>
          <w:rFonts w:ascii="Times New Roman" w:hAnsi="Times New Roman" w:cs="Times New Roman"/>
        </w:rPr>
        <w:t xml:space="preserve"> </w:t>
      </w:r>
      <w:r w:rsidR="005A7430" w:rsidRPr="005A7430">
        <w:rPr>
          <w:rFonts w:ascii="Times New Roman" w:hAnsi="Times New Roman" w:cs="Times New Roman"/>
        </w:rPr>
        <w:t xml:space="preserve">Bovendien worden freelancers doorgaans alleen betaald voor hun eindproduct, niet voor de tijd die ze investeren in hun onderzoek, wat hen ertoe dwingt om </w:t>
      </w:r>
      <w:r w:rsidR="00B12217">
        <w:rPr>
          <w:rFonts w:ascii="Times New Roman" w:hAnsi="Times New Roman" w:cs="Times New Roman"/>
        </w:rPr>
        <w:t>verhalen</w:t>
      </w:r>
      <w:r w:rsidR="005A7430" w:rsidRPr="005A7430">
        <w:rPr>
          <w:rFonts w:ascii="Times New Roman" w:hAnsi="Times New Roman" w:cs="Times New Roman"/>
        </w:rPr>
        <w:t xml:space="preserve"> snel te publiceren (</w:t>
      </w:r>
      <w:r w:rsidR="00E3319A" w:rsidRPr="00695245">
        <w:rPr>
          <w:rFonts w:ascii="Times New Roman" w:hAnsi="Times New Roman" w:cs="Times New Roman"/>
        </w:rPr>
        <w:t>Hayes &amp; Silke, 2019</w:t>
      </w:r>
      <w:r w:rsidR="00E3319A">
        <w:rPr>
          <w:rFonts w:ascii="Times New Roman" w:hAnsi="Times New Roman" w:cs="Times New Roman"/>
        </w:rPr>
        <w:t xml:space="preserve">, p. </w:t>
      </w:r>
      <w:r w:rsidR="005F3C5F">
        <w:rPr>
          <w:rFonts w:ascii="Times New Roman" w:hAnsi="Times New Roman" w:cs="Times New Roman"/>
        </w:rPr>
        <w:t>13-14</w:t>
      </w:r>
      <w:r w:rsidR="005A7430" w:rsidRPr="005A7430">
        <w:rPr>
          <w:rFonts w:ascii="Times New Roman" w:hAnsi="Times New Roman" w:cs="Times New Roman"/>
        </w:rPr>
        <w:t xml:space="preserve">). </w:t>
      </w:r>
      <w:r w:rsidR="00492CB5" w:rsidRPr="00492CB5">
        <w:rPr>
          <w:rFonts w:ascii="Times New Roman" w:hAnsi="Times New Roman" w:cs="Times New Roman"/>
        </w:rPr>
        <w:t>Dit werpt vragen op over de werkomstandigheden van freelance onderzoeksjournalisten en hoe zij, ondanks financiële onzekerheid en beperkte institutionele bescherming, toch manieren vinden om hun werk voort te zetten</w:t>
      </w:r>
      <w:r w:rsidR="00214C1C">
        <w:rPr>
          <w:rFonts w:ascii="Times New Roman" w:hAnsi="Times New Roman" w:cs="Times New Roman"/>
        </w:rPr>
        <w:t>.</w:t>
      </w:r>
      <w:commentRangeEnd w:id="20"/>
      <w:r w:rsidR="002F4A74">
        <w:rPr>
          <w:rStyle w:val="CommentReference"/>
        </w:rPr>
        <w:commentReference w:id="20"/>
      </w:r>
    </w:p>
    <w:p w14:paraId="1118D5E3" w14:textId="62FD462E" w:rsidR="005A47AB" w:rsidRDefault="00CC7D4C" w:rsidP="005A47AB">
      <w:pPr>
        <w:spacing w:line="360" w:lineRule="auto"/>
        <w:ind w:firstLine="708"/>
        <w:rPr>
          <w:rFonts w:ascii="Times New Roman" w:hAnsi="Times New Roman" w:cs="Times New Roman"/>
        </w:rPr>
      </w:pPr>
      <w:commentRangeStart w:id="24"/>
      <w:commentRangeStart w:id="25"/>
      <w:r w:rsidRPr="00CC7D4C">
        <w:rPr>
          <w:rFonts w:ascii="Times New Roman" w:hAnsi="Times New Roman" w:cs="Times New Roman"/>
        </w:rPr>
        <w:lastRenderedPageBreak/>
        <w:t>Deze terugkerende belemmeringen zijn ook in Nederland zichtbaar, waar freelance journalisten vaak voor een appel en een ei werken, terwijl een beloning eerder uitzondering dan regel is</w:t>
      </w:r>
      <w:commentRangeEnd w:id="24"/>
      <w:r w:rsidR="00EF7C3B">
        <w:rPr>
          <w:rStyle w:val="CommentReference"/>
        </w:rPr>
        <w:commentReference w:id="24"/>
      </w:r>
      <w:r w:rsidRPr="00CC7D4C">
        <w:rPr>
          <w:rFonts w:ascii="Times New Roman" w:hAnsi="Times New Roman" w:cs="Times New Roman"/>
        </w:rPr>
        <w:t>. Ondanks de toenemende winst bij grote uitgevers en overheidsinvesteringen in onderzoeksjournalistiek, blijft een eerlijke vergoeding uit. Freelancers worden structureel onderbetaald, waarbij velen zelfs tegen beter weten in gratis werken in de hoop op toekomstige opdrachten (Pasveer, 2019). Dit wordt verder onderstreept door het feit dat zij gemiddeld slechts 28 euro bruto per uur ontvangen, terwijl de daadwerkelijke uren die zij in onderzoek steken vaak niet worden vergoed.</w:t>
      </w:r>
      <w:r>
        <w:rPr>
          <w:rFonts w:ascii="Times New Roman" w:hAnsi="Times New Roman" w:cs="Times New Roman"/>
        </w:rPr>
        <w:t xml:space="preserve"> </w:t>
      </w:r>
      <w:r w:rsidR="005A7430" w:rsidRPr="005A7430">
        <w:rPr>
          <w:rFonts w:ascii="Times New Roman" w:hAnsi="Times New Roman" w:cs="Times New Roman"/>
        </w:rPr>
        <w:t>Externe financiering via fondsen is daardoor een belangrijke bron van inkomsten voor freelancers</w:t>
      </w:r>
      <w:r w:rsidR="004A67A8">
        <w:rPr>
          <w:rFonts w:ascii="Times New Roman" w:hAnsi="Times New Roman" w:cs="Times New Roman"/>
        </w:rPr>
        <w:t xml:space="preserve"> </w:t>
      </w:r>
      <w:r w:rsidR="005A7430" w:rsidRPr="005A7430">
        <w:rPr>
          <w:rFonts w:ascii="Times New Roman" w:hAnsi="Times New Roman" w:cs="Times New Roman"/>
        </w:rPr>
        <w:t xml:space="preserve">en de toename van het aantal fondsen wordt als een positieve ontwikkeling beschouwd </w:t>
      </w:r>
      <w:r w:rsidR="001D6E8E" w:rsidRPr="005A7430">
        <w:rPr>
          <w:rFonts w:ascii="Times New Roman" w:hAnsi="Times New Roman" w:cs="Times New Roman"/>
        </w:rPr>
        <w:t>(</w:t>
      </w:r>
      <w:r w:rsidR="001D6E8E" w:rsidRPr="00ED13D8">
        <w:rPr>
          <w:rFonts w:ascii="Times New Roman" w:hAnsi="Times New Roman" w:cs="Times New Roman"/>
        </w:rPr>
        <w:t xml:space="preserve">Pleijter &amp; Opgenhaffen, 2022, p. </w:t>
      </w:r>
      <w:r w:rsidR="001D6E8E">
        <w:rPr>
          <w:rFonts w:ascii="Times New Roman" w:hAnsi="Times New Roman" w:cs="Times New Roman"/>
        </w:rPr>
        <w:t>59</w:t>
      </w:r>
      <w:r w:rsidR="001D6E8E" w:rsidRPr="00ED13D8">
        <w:rPr>
          <w:rFonts w:ascii="Times New Roman" w:hAnsi="Times New Roman" w:cs="Times New Roman"/>
        </w:rPr>
        <w:t>)</w:t>
      </w:r>
      <w:r w:rsidR="005A7430" w:rsidRPr="005A7430">
        <w:rPr>
          <w:rFonts w:ascii="Times New Roman" w:hAnsi="Times New Roman" w:cs="Times New Roman"/>
        </w:rPr>
        <w:t xml:space="preserve">. </w:t>
      </w:r>
    </w:p>
    <w:p w14:paraId="25D3444A" w14:textId="77777777" w:rsidR="0034551E" w:rsidRDefault="0034551E" w:rsidP="00074719">
      <w:pPr>
        <w:spacing w:line="360" w:lineRule="auto"/>
        <w:ind w:firstLine="708"/>
        <w:rPr>
          <w:rFonts w:ascii="Times New Roman" w:hAnsi="Times New Roman" w:cs="Times New Roman"/>
        </w:rPr>
      </w:pPr>
      <w:r w:rsidRPr="0034551E">
        <w:rPr>
          <w:rFonts w:ascii="Times New Roman" w:hAnsi="Times New Roman" w:cs="Times New Roman"/>
        </w:rPr>
        <w:t>Naast de financiële onzekerheid onder freelance onderzoeksjournalisten blijkt ook hun toegang tot grote mediaplatforms sterk beperkt. Slechts 7% van de freelancers is werkzaam bij publieke omroepen, terwijl een aanzienlijk groter deel actief is bij andere nieuwsmedia (Pleijter &amp; Opgenhaffen, 2022, p. 32). Deze ongelijkheid heeft niet alleen invloed op de zichtbaarheid van freelancers, maar ook op de werkdruk die zij ervaren. Onderzoeksjournalisten die in dienst zijn bij publieke omroepen ervaren minder tijdsdruk bij het uitvoeren van hun werk (19%) dan hun collega’s bij andere nieuwsmedia (36%). Dit verschil is waarschijnlijk te verklaren door het feit dat publieke omroepen aanzienlijk minder freelancers inzetten dan commerciële media (Pleijter &amp; Opgenhaffen, 2022, p. 32).</w:t>
      </w:r>
    </w:p>
    <w:p w14:paraId="49884006" w14:textId="5D2FCB44" w:rsidR="0034551E" w:rsidRDefault="00074719" w:rsidP="00074719">
      <w:pPr>
        <w:spacing w:line="360" w:lineRule="auto"/>
        <w:ind w:firstLine="708"/>
        <w:rPr>
          <w:rFonts w:ascii="Times New Roman" w:hAnsi="Times New Roman" w:cs="Times New Roman"/>
        </w:rPr>
      </w:pPr>
      <w:r w:rsidRPr="00074719">
        <w:rPr>
          <w:rFonts w:ascii="Times New Roman" w:hAnsi="Times New Roman" w:cs="Times New Roman"/>
        </w:rPr>
        <w:t xml:space="preserve">Een direct gevolg van deze beperkte toegang is dat lokale onderzoeksjournalistiek vrijwel ontbreekt, aangezien de meeste onderzoeksjournalisten zich richten op landelijke kranten en publieke omroepen (Pleijter &amp; Opgenhaffen, 2022, p. 13). </w:t>
      </w:r>
      <w:r w:rsidR="00D07F1A" w:rsidRPr="00D07F1A">
        <w:rPr>
          <w:rFonts w:ascii="Times New Roman" w:hAnsi="Times New Roman" w:cs="Times New Roman"/>
        </w:rPr>
        <w:t xml:space="preserve">Daarnaast ervaren freelancers in het algemeen een aanzienlijk hogere tijdsdruk dan journalisten in vaste dienst. Dit verband is te verklaren door het feit dat 43% van de freelancers aangeeft dat er onvoldoende financiële middelen beschikbaar zijn voor diepgaand onderzoek, terwijl slechts 18% van de journalisten in loondienst hetzelfde probleem ervaart. Dit laat zien dat freelancers, ondanks de beperkte financiële middelen, vaak hetzelfde werk of zelfs meer moeten verrichten dan hun collega's in loondienst, wat de hoge tijdsdruk verder versterkt. </w:t>
      </w:r>
      <w:r w:rsidRPr="00074719">
        <w:rPr>
          <w:rFonts w:ascii="Times New Roman" w:hAnsi="Times New Roman" w:cs="Times New Roman"/>
        </w:rPr>
        <w:t>(Pleijter &amp; Opgenhaffen, 2022, p. 32). Dit illustreert hoe freelancers niet alleen financieel onder druk staan, maar ook structureel minder ruimte krijgen om grondige onderzoeksjournalistiek te bedrijven.</w:t>
      </w:r>
      <w:r w:rsidR="00D07F1A">
        <w:rPr>
          <w:rFonts w:ascii="Times New Roman" w:hAnsi="Times New Roman" w:cs="Times New Roman"/>
        </w:rPr>
        <w:t xml:space="preserve"> </w:t>
      </w:r>
    </w:p>
    <w:p w14:paraId="5139509A" w14:textId="150A5C6B" w:rsidR="005A7430" w:rsidRDefault="005A7430" w:rsidP="00803432">
      <w:pPr>
        <w:spacing w:line="360" w:lineRule="auto"/>
        <w:ind w:firstLine="708"/>
        <w:rPr>
          <w:rFonts w:ascii="Times New Roman" w:hAnsi="Times New Roman" w:cs="Times New Roman"/>
        </w:rPr>
      </w:pPr>
      <w:r w:rsidRPr="005A7430">
        <w:rPr>
          <w:rFonts w:ascii="Times New Roman" w:hAnsi="Times New Roman" w:cs="Times New Roman"/>
        </w:rPr>
        <w:t>Ondanks deze obstakels blijft freelance onderzoeksjournalistiek voor veel journalisten een aantrekkelijk vakgebied. Zo werkt 44% van de freelancers fulltime als zelfstandig onderzoeksjournalist en zoeken zij actief naar manieren om financieel levensvatbaar te blijven (</w:t>
      </w:r>
      <w:r w:rsidR="00A33442" w:rsidRPr="00ED13D8">
        <w:rPr>
          <w:rFonts w:ascii="Times New Roman" w:hAnsi="Times New Roman" w:cs="Times New Roman"/>
        </w:rPr>
        <w:t>Pleijter &amp; Opgenhaffen, 2022, p.</w:t>
      </w:r>
      <w:r w:rsidR="00A33442">
        <w:rPr>
          <w:rFonts w:ascii="Times New Roman" w:hAnsi="Times New Roman" w:cs="Times New Roman"/>
        </w:rPr>
        <w:t xml:space="preserve"> 13</w:t>
      </w:r>
      <w:r w:rsidRPr="005A7430">
        <w:rPr>
          <w:rFonts w:ascii="Times New Roman" w:hAnsi="Times New Roman" w:cs="Times New Roman"/>
        </w:rPr>
        <w:t>). Bovendien is hun werktevredenheid hoog: 80% van hen ervaart geen last van de dagelijkse sleur en vindt voldoening in hun journalistieke werk (</w:t>
      </w:r>
      <w:r w:rsidR="00150F5C" w:rsidRPr="00ED13D8">
        <w:rPr>
          <w:rFonts w:ascii="Times New Roman" w:hAnsi="Times New Roman" w:cs="Times New Roman"/>
        </w:rPr>
        <w:t>Pleijter &amp; Opgenhaffen, 2022, p.</w:t>
      </w:r>
      <w:r w:rsidR="00150F5C">
        <w:rPr>
          <w:rFonts w:ascii="Times New Roman" w:hAnsi="Times New Roman" w:cs="Times New Roman"/>
        </w:rPr>
        <w:t xml:space="preserve"> 52</w:t>
      </w:r>
      <w:r w:rsidRPr="005A7430">
        <w:rPr>
          <w:rFonts w:ascii="Times New Roman" w:hAnsi="Times New Roman" w:cs="Times New Roman"/>
        </w:rPr>
        <w:t>).</w:t>
      </w:r>
      <w:r w:rsidR="00A33442">
        <w:rPr>
          <w:rFonts w:ascii="Times New Roman" w:hAnsi="Times New Roman" w:cs="Times New Roman"/>
        </w:rPr>
        <w:t xml:space="preserve"> </w:t>
      </w:r>
      <w:commentRangeEnd w:id="25"/>
      <w:r w:rsidR="008270DD">
        <w:rPr>
          <w:rStyle w:val="CommentReference"/>
        </w:rPr>
        <w:commentReference w:id="25"/>
      </w:r>
    </w:p>
    <w:p w14:paraId="1B588696" w14:textId="2B515400" w:rsidR="00803432" w:rsidRDefault="00803432" w:rsidP="00803432">
      <w:pPr>
        <w:spacing w:line="360" w:lineRule="auto"/>
        <w:ind w:firstLine="708"/>
        <w:rPr>
          <w:rFonts w:ascii="Times New Roman" w:hAnsi="Times New Roman" w:cs="Times New Roman"/>
        </w:rPr>
      </w:pPr>
      <w:r w:rsidRPr="00803432">
        <w:rPr>
          <w:rFonts w:ascii="Times New Roman" w:hAnsi="Times New Roman" w:cs="Times New Roman"/>
        </w:rPr>
        <w:lastRenderedPageBreak/>
        <w:t>Freelancers ervaren naast de voordelen van tevredenheid ook de nadelen van financiële onzekerheid, evenals een gebrek aan toegang tot essentiële middelen. Oleshko en Mukhina (2022, p. 109) wijzen erop dat het vaak moeilijk is om rond te komen van alleen journalistiek werk, waarbij freelancers zelf hun morele en ethische grenzen moeten bepalen. Daarnaast blijven hun juridische en sociale statussen onduidelijk, wat bijdraagt aan de financiële onzekerheid en het gebrek aan institutionele bescherming. Dit leidt tot een gebrek aan ondersteuning, wat niet alleen hun werkzekerheid ondermijnt, maar ook hun persoonlijke veiligheid in gevaar brengt. Onderzoeksjournalisten, en vooral vrouwelijke journalisten, worden vaker geconfronteerd met bedreigingen en intimidatie, wat hun motivatie en werkwijze beïnvloedt (Konow-Lund &amp; Høiby, 2020, p. 3). In sommige landen wordt geprobeerd om familieleden van vrouwelijke journalisten onder druk te zetten om hen te controleren en te intimideren</w:t>
      </w:r>
      <w:r w:rsidR="005B3332">
        <w:rPr>
          <w:rFonts w:ascii="Times New Roman" w:hAnsi="Times New Roman" w:cs="Times New Roman"/>
        </w:rPr>
        <w:t xml:space="preserve">. </w:t>
      </w:r>
      <w:commentRangeStart w:id="26"/>
      <w:r w:rsidR="005B3332">
        <w:rPr>
          <w:rFonts w:ascii="Times New Roman" w:hAnsi="Times New Roman" w:cs="Times New Roman"/>
        </w:rPr>
        <w:t xml:space="preserve">Deze </w:t>
      </w:r>
      <w:r w:rsidRPr="00803432">
        <w:rPr>
          <w:rFonts w:ascii="Times New Roman" w:hAnsi="Times New Roman" w:cs="Times New Roman"/>
        </w:rPr>
        <w:t xml:space="preserve">tactiek </w:t>
      </w:r>
      <w:r w:rsidR="005B3332">
        <w:rPr>
          <w:rFonts w:ascii="Times New Roman" w:hAnsi="Times New Roman" w:cs="Times New Roman"/>
        </w:rPr>
        <w:t xml:space="preserve">komt voort </w:t>
      </w:r>
      <w:r w:rsidRPr="00803432">
        <w:rPr>
          <w:rFonts w:ascii="Times New Roman" w:hAnsi="Times New Roman" w:cs="Times New Roman"/>
        </w:rPr>
        <w:t>uit culturele normen die vrouwen leren de patriarch van hun familie te respecteren</w:t>
      </w:r>
      <w:commentRangeEnd w:id="26"/>
      <w:r w:rsidR="008270DD">
        <w:rPr>
          <w:rStyle w:val="CommentReference"/>
        </w:rPr>
        <w:commentReference w:id="26"/>
      </w:r>
      <w:r w:rsidRPr="00803432">
        <w:rPr>
          <w:rFonts w:ascii="Times New Roman" w:hAnsi="Times New Roman" w:cs="Times New Roman"/>
        </w:rPr>
        <w:t>. Een voorbeeld hiervan is een informant uit Egypte die vertelde over een vrouwelijke journalist die het doelwit was van laster en intimidatie, waarbij haar tegenstanders haar vader onder druk zetten om haar werk tijdelijk te stoppen (Konow-Lund &amp; Høiby, 2020, p. 10). Hoewel deze risico’s in Nederland minder uitgesproken lijken, blijft het een belangrijk vraagstuk hoe freelancers hiermee omgaan zonder de bescherming van een vaste werkgever. Samenwerking en netwerken blijken cruciaal om de kwetsbare positie van freelancers te versterken; internationale partnerschappen kunnen hierbij bescherming bieden, hoewel er nog weinig bekend is over de impact hiervan op Nederlandse freelancers (Konow-Lund &amp; Høiby, 2020, p. 8-13).</w:t>
      </w:r>
    </w:p>
    <w:p w14:paraId="2159C65D" w14:textId="0C1BA9D7" w:rsidR="00BD5539" w:rsidRDefault="00BD5539" w:rsidP="008C0808">
      <w:pPr>
        <w:spacing w:line="360" w:lineRule="auto"/>
        <w:ind w:firstLine="708"/>
        <w:rPr>
          <w:rFonts w:ascii="Times New Roman" w:hAnsi="Times New Roman" w:cs="Times New Roman"/>
        </w:rPr>
      </w:pPr>
      <w:r w:rsidRPr="00BD5539">
        <w:rPr>
          <w:rFonts w:ascii="Times New Roman" w:hAnsi="Times New Roman" w:cs="Times New Roman"/>
        </w:rPr>
        <w:t xml:space="preserve">Het publieke debat over freelance onderzoeksjournalisten richt zich voornamelijk op lage vergoedingen, werkdruk en de haalbaarheid van diepgravend onderzoek door zelfstandigen. Freelancers zoals </w:t>
      </w:r>
      <w:commentRangeStart w:id="27"/>
      <w:r w:rsidRPr="00BD5539">
        <w:rPr>
          <w:rFonts w:ascii="Times New Roman" w:hAnsi="Times New Roman" w:cs="Times New Roman"/>
        </w:rPr>
        <w:t>Kim van Keken geven aan dat de lage tarieven het moeilijk maken om fulltime onderzoeksjournalistiek te bedrijven, omdat ze meerdere opdrachten moeten combineren om financieel rond te komen (Hofstede, 2019</w:t>
      </w:r>
      <w:commentRangeEnd w:id="27"/>
      <w:r w:rsidR="00714DEA">
        <w:rPr>
          <w:rStyle w:val="CommentReference"/>
        </w:rPr>
        <w:commentReference w:id="27"/>
      </w:r>
      <w:r w:rsidRPr="00BD5539">
        <w:rPr>
          <w:rFonts w:ascii="Times New Roman" w:hAnsi="Times New Roman" w:cs="Times New Roman"/>
        </w:rPr>
        <w:t>). Dit gebrek aan financiële stabiliteit veroorzaakt niet alleen stress, maar heeft ook invloed op de veiligheid van freelancers, die zonder de bescherming van een vast dienstverband vaker het doelwit zijn van intimidatie (Van de Beld, 2022). Tegelijkertijd groeit de steun voor samenwerking tussen freelancers en media om grotere onderzoeksprojecten mogelijk te maken, hoewel de vraag blijft of dit model op lange termijn duurzaam is (Hofstede, 2019).</w:t>
      </w:r>
    </w:p>
    <w:p w14:paraId="4850D8F9" w14:textId="1BBD0E97" w:rsidR="005F6CA8" w:rsidRDefault="005F6CA8" w:rsidP="006675C6">
      <w:pPr>
        <w:spacing w:line="360" w:lineRule="auto"/>
        <w:ind w:firstLine="708"/>
        <w:rPr>
          <w:rFonts w:ascii="Times New Roman" w:hAnsi="Times New Roman" w:cs="Times New Roman"/>
        </w:rPr>
      </w:pPr>
      <w:r>
        <w:rPr>
          <w:rFonts w:ascii="Times New Roman" w:hAnsi="Times New Roman" w:cs="Times New Roman"/>
        </w:rPr>
        <w:t>Hoewel</w:t>
      </w:r>
      <w:r w:rsidRPr="005F6CA8">
        <w:rPr>
          <w:rFonts w:ascii="Times New Roman" w:hAnsi="Times New Roman" w:cs="Times New Roman"/>
        </w:rPr>
        <w:t xml:space="preserve"> er steeds meer inzicht is in de structurele uitdagingen waarmee freelance onderzoeksjournalisten worden geconfronteerd, zoals lage vergoedingen en beperkte institutionele ondersteuning, blijft het onduidelijk hoe deze factoren precies hun werkwijze en keuzes beïnvloeden. De beschikbare literatuur benadrukt de financiële onzekerheid waarmee freelancers worstelen, maar er is weinig bekend over de specifieke strategieën die zij ontwikkelen om deze onzekerheid te overwinnen en diepgravend onderzoek te blijven doen. </w:t>
      </w:r>
      <w:r w:rsidR="00573C06" w:rsidRPr="00573C06">
        <w:rPr>
          <w:rFonts w:ascii="Times New Roman" w:hAnsi="Times New Roman" w:cs="Times New Roman"/>
        </w:rPr>
        <w:t xml:space="preserve">Dit onderzoek richt zich </w:t>
      </w:r>
      <w:r w:rsidR="001A646E">
        <w:rPr>
          <w:rFonts w:ascii="Times New Roman" w:hAnsi="Times New Roman" w:cs="Times New Roman"/>
        </w:rPr>
        <w:t xml:space="preserve">daarom </w:t>
      </w:r>
      <w:r w:rsidR="00573C06" w:rsidRPr="00573C06">
        <w:rPr>
          <w:rFonts w:ascii="Times New Roman" w:hAnsi="Times New Roman" w:cs="Times New Roman"/>
        </w:rPr>
        <w:t xml:space="preserve">op de impact van lage vergoedingen op de werkwijze en keuzes van freelance onderzoeksjournalisten in Nederland. </w:t>
      </w:r>
    </w:p>
    <w:p w14:paraId="7F9EBDBB" w14:textId="2EEAB667" w:rsidR="006675C6" w:rsidRPr="005F6CA8" w:rsidRDefault="006675C6" w:rsidP="006675C6">
      <w:pPr>
        <w:spacing w:line="360" w:lineRule="auto"/>
        <w:ind w:firstLine="708"/>
        <w:rPr>
          <w:rFonts w:ascii="Times New Roman" w:hAnsi="Times New Roman" w:cs="Times New Roman"/>
        </w:rPr>
      </w:pPr>
      <w:r w:rsidRPr="006675C6">
        <w:rPr>
          <w:rFonts w:ascii="Times New Roman" w:hAnsi="Times New Roman" w:cs="Times New Roman"/>
        </w:rPr>
        <w:lastRenderedPageBreak/>
        <w:t xml:space="preserve">Dit onderzoek richt zich op de strategieën die Nederlandse freelance onderzoeksjournalisten hanteren om hun werk financieel haalbaar te houden en het gebrek aan financiële zekerheid te compenseren. </w:t>
      </w:r>
      <w:r w:rsidR="00E400CB" w:rsidRPr="00E400CB">
        <w:rPr>
          <w:rFonts w:ascii="Times New Roman" w:hAnsi="Times New Roman" w:cs="Times New Roman"/>
        </w:rPr>
        <w:t xml:space="preserve">Met behulp van </w:t>
      </w:r>
      <w:r w:rsidRPr="006675C6">
        <w:rPr>
          <w:rFonts w:ascii="Times New Roman" w:hAnsi="Times New Roman" w:cs="Times New Roman"/>
        </w:rPr>
        <w:t>een interviewstudie worden de persoonlijke ervaringen van deze journalisten in kaart gebracht, wat een dieper inzicht biedt in hun motivatie en de wijze waarop zij omgaan met de structurele beperkingen van hun vak. Het onderzoek draagt bij aan de wetenschappelijke literatuur door een kennislacune op te vullen met betrekking tot de impact van financiële onzekerheid op freelance onderzoeksjournalistiek. Daarnaast heeft het maatschappelijk relevante implicaties, aangezien het praktische inzichten verschaft die kunnen bijdragen aan het verbeteren van de positie van freelancers en het ondersteunen van hun werkomstandigheden in een steeds complexer wordend medialandschap.</w:t>
      </w:r>
    </w:p>
    <w:p w14:paraId="20ECE6C2" w14:textId="77777777" w:rsidR="00B076FF" w:rsidRDefault="00B076FF" w:rsidP="0046632D">
      <w:pPr>
        <w:spacing w:line="360" w:lineRule="auto"/>
        <w:ind w:firstLine="0"/>
        <w:rPr>
          <w:rFonts w:ascii="Times New Roman" w:hAnsi="Times New Roman" w:cs="Times New Roman"/>
          <w:b/>
          <w:bCs/>
          <w:sz w:val="24"/>
          <w:szCs w:val="24"/>
        </w:rPr>
      </w:pPr>
    </w:p>
    <w:p w14:paraId="062E2C08" w14:textId="77777777" w:rsidR="00B076FF" w:rsidRDefault="00B076FF" w:rsidP="0046632D">
      <w:pPr>
        <w:spacing w:line="360" w:lineRule="auto"/>
        <w:ind w:firstLine="0"/>
        <w:rPr>
          <w:rFonts w:ascii="Times New Roman" w:hAnsi="Times New Roman" w:cs="Times New Roman"/>
          <w:b/>
          <w:bCs/>
          <w:sz w:val="24"/>
          <w:szCs w:val="24"/>
        </w:rPr>
      </w:pPr>
    </w:p>
    <w:p w14:paraId="146ED848" w14:textId="77777777" w:rsidR="00943081" w:rsidRDefault="00943081" w:rsidP="0046632D">
      <w:pPr>
        <w:spacing w:line="360" w:lineRule="auto"/>
        <w:ind w:firstLine="0"/>
        <w:rPr>
          <w:rFonts w:ascii="Times New Roman" w:hAnsi="Times New Roman" w:cs="Times New Roman"/>
          <w:b/>
          <w:bCs/>
          <w:sz w:val="24"/>
          <w:szCs w:val="24"/>
        </w:rPr>
      </w:pPr>
    </w:p>
    <w:p w14:paraId="7BDCE9EE" w14:textId="77777777" w:rsidR="00943081" w:rsidRDefault="00943081" w:rsidP="0046632D">
      <w:pPr>
        <w:spacing w:line="360" w:lineRule="auto"/>
        <w:ind w:firstLine="0"/>
        <w:rPr>
          <w:rFonts w:ascii="Times New Roman" w:hAnsi="Times New Roman" w:cs="Times New Roman"/>
          <w:b/>
          <w:bCs/>
          <w:sz w:val="24"/>
          <w:szCs w:val="24"/>
        </w:rPr>
      </w:pPr>
    </w:p>
    <w:p w14:paraId="616EA232" w14:textId="77777777" w:rsidR="00943081" w:rsidRDefault="00943081" w:rsidP="0046632D">
      <w:pPr>
        <w:spacing w:line="360" w:lineRule="auto"/>
        <w:ind w:firstLine="0"/>
        <w:rPr>
          <w:rFonts w:ascii="Times New Roman" w:hAnsi="Times New Roman" w:cs="Times New Roman"/>
          <w:b/>
          <w:bCs/>
          <w:sz w:val="24"/>
          <w:szCs w:val="24"/>
        </w:rPr>
      </w:pPr>
    </w:p>
    <w:p w14:paraId="06AC8BDA" w14:textId="77777777" w:rsidR="00943081" w:rsidRDefault="00943081" w:rsidP="0046632D">
      <w:pPr>
        <w:spacing w:line="360" w:lineRule="auto"/>
        <w:ind w:firstLine="0"/>
        <w:rPr>
          <w:rFonts w:ascii="Times New Roman" w:hAnsi="Times New Roman" w:cs="Times New Roman"/>
          <w:b/>
          <w:bCs/>
          <w:sz w:val="24"/>
          <w:szCs w:val="24"/>
        </w:rPr>
      </w:pPr>
    </w:p>
    <w:p w14:paraId="0B912274" w14:textId="77777777" w:rsidR="00943081" w:rsidRDefault="00943081" w:rsidP="0046632D">
      <w:pPr>
        <w:spacing w:line="360" w:lineRule="auto"/>
        <w:ind w:firstLine="0"/>
        <w:rPr>
          <w:rFonts w:ascii="Times New Roman" w:hAnsi="Times New Roman" w:cs="Times New Roman"/>
          <w:b/>
          <w:bCs/>
          <w:sz w:val="24"/>
          <w:szCs w:val="24"/>
        </w:rPr>
      </w:pPr>
    </w:p>
    <w:p w14:paraId="0599CDF0" w14:textId="77777777" w:rsidR="00943081" w:rsidRDefault="00943081" w:rsidP="0046632D">
      <w:pPr>
        <w:spacing w:line="360" w:lineRule="auto"/>
        <w:ind w:firstLine="0"/>
        <w:rPr>
          <w:rFonts w:ascii="Times New Roman" w:hAnsi="Times New Roman" w:cs="Times New Roman"/>
          <w:b/>
          <w:bCs/>
          <w:sz w:val="24"/>
          <w:szCs w:val="24"/>
        </w:rPr>
      </w:pPr>
    </w:p>
    <w:p w14:paraId="1795E02D" w14:textId="77777777" w:rsidR="00943081" w:rsidRDefault="00943081" w:rsidP="0046632D">
      <w:pPr>
        <w:spacing w:line="360" w:lineRule="auto"/>
        <w:ind w:firstLine="0"/>
        <w:rPr>
          <w:rFonts w:ascii="Times New Roman" w:hAnsi="Times New Roman" w:cs="Times New Roman"/>
          <w:b/>
          <w:bCs/>
          <w:sz w:val="24"/>
          <w:szCs w:val="24"/>
        </w:rPr>
      </w:pPr>
    </w:p>
    <w:p w14:paraId="230EAF49" w14:textId="77777777" w:rsidR="00943081" w:rsidRDefault="00943081" w:rsidP="0046632D">
      <w:pPr>
        <w:spacing w:line="360" w:lineRule="auto"/>
        <w:ind w:firstLine="0"/>
        <w:rPr>
          <w:rFonts w:ascii="Times New Roman" w:hAnsi="Times New Roman" w:cs="Times New Roman"/>
          <w:b/>
          <w:bCs/>
          <w:sz w:val="24"/>
          <w:szCs w:val="24"/>
        </w:rPr>
      </w:pPr>
    </w:p>
    <w:p w14:paraId="680574A5" w14:textId="77777777" w:rsidR="00943081" w:rsidRDefault="00943081" w:rsidP="0046632D">
      <w:pPr>
        <w:spacing w:line="360" w:lineRule="auto"/>
        <w:ind w:firstLine="0"/>
        <w:rPr>
          <w:rFonts w:ascii="Times New Roman" w:hAnsi="Times New Roman" w:cs="Times New Roman"/>
          <w:b/>
          <w:bCs/>
          <w:sz w:val="24"/>
          <w:szCs w:val="24"/>
        </w:rPr>
      </w:pPr>
    </w:p>
    <w:p w14:paraId="4ECDD471" w14:textId="77777777" w:rsidR="00943081" w:rsidRDefault="00943081" w:rsidP="0046632D">
      <w:pPr>
        <w:spacing w:line="360" w:lineRule="auto"/>
        <w:ind w:firstLine="0"/>
        <w:rPr>
          <w:rFonts w:ascii="Times New Roman" w:hAnsi="Times New Roman" w:cs="Times New Roman"/>
          <w:b/>
          <w:bCs/>
          <w:sz w:val="24"/>
          <w:szCs w:val="24"/>
        </w:rPr>
      </w:pPr>
    </w:p>
    <w:p w14:paraId="64037F26" w14:textId="77777777" w:rsidR="00943081" w:rsidRDefault="00943081" w:rsidP="0046632D">
      <w:pPr>
        <w:spacing w:line="360" w:lineRule="auto"/>
        <w:ind w:firstLine="0"/>
        <w:rPr>
          <w:rFonts w:ascii="Times New Roman" w:hAnsi="Times New Roman" w:cs="Times New Roman"/>
          <w:b/>
          <w:bCs/>
          <w:sz w:val="24"/>
          <w:szCs w:val="24"/>
        </w:rPr>
      </w:pPr>
    </w:p>
    <w:p w14:paraId="456FEB1C" w14:textId="77777777" w:rsidR="00B076FF" w:rsidRDefault="00B076FF" w:rsidP="0046632D">
      <w:pPr>
        <w:spacing w:line="360" w:lineRule="auto"/>
        <w:ind w:firstLine="0"/>
        <w:rPr>
          <w:rFonts w:ascii="Times New Roman" w:hAnsi="Times New Roman" w:cs="Times New Roman"/>
          <w:b/>
          <w:bCs/>
          <w:sz w:val="24"/>
          <w:szCs w:val="24"/>
        </w:rPr>
      </w:pPr>
    </w:p>
    <w:p w14:paraId="6FDE60DB" w14:textId="77777777" w:rsidR="00B076FF" w:rsidRDefault="00B076FF" w:rsidP="0046632D">
      <w:pPr>
        <w:spacing w:line="360" w:lineRule="auto"/>
        <w:ind w:firstLine="0"/>
        <w:rPr>
          <w:rFonts w:ascii="Times New Roman" w:hAnsi="Times New Roman" w:cs="Times New Roman"/>
          <w:b/>
          <w:bCs/>
          <w:sz w:val="24"/>
          <w:szCs w:val="24"/>
        </w:rPr>
      </w:pPr>
    </w:p>
    <w:p w14:paraId="39F99B49" w14:textId="7BD188AD" w:rsidR="0046632D" w:rsidRPr="00E65A54" w:rsidRDefault="0046632D" w:rsidP="00435EA1">
      <w:pPr>
        <w:pStyle w:val="Heading1"/>
        <w:numPr>
          <w:ilvl w:val="0"/>
          <w:numId w:val="39"/>
        </w:numPr>
        <w:rPr>
          <w:rFonts w:ascii="Times New Roman" w:hAnsi="Times New Roman" w:cs="Times New Roman"/>
          <w:b/>
          <w:bCs/>
          <w:color w:val="auto"/>
          <w:sz w:val="28"/>
          <w:szCs w:val="28"/>
        </w:rPr>
      </w:pPr>
      <w:bookmarkStart w:id="28" w:name="_Toc192605785"/>
      <w:r w:rsidRPr="00E65A54">
        <w:rPr>
          <w:rFonts w:ascii="Times New Roman" w:hAnsi="Times New Roman" w:cs="Times New Roman"/>
          <w:b/>
          <w:bCs/>
          <w:color w:val="auto"/>
          <w:sz w:val="28"/>
          <w:szCs w:val="28"/>
        </w:rPr>
        <w:lastRenderedPageBreak/>
        <w:t>Theoretisch Kader</w:t>
      </w:r>
      <w:bookmarkEnd w:id="28"/>
    </w:p>
    <w:p w14:paraId="0457A112" w14:textId="5DD63FA3" w:rsidR="00995C94" w:rsidRPr="00CB5BED" w:rsidRDefault="00995C94" w:rsidP="00D13AEA">
      <w:pPr>
        <w:spacing w:line="360" w:lineRule="auto"/>
        <w:ind w:firstLine="0"/>
        <w:rPr>
          <w:rFonts w:ascii="Times New Roman" w:hAnsi="Times New Roman" w:cs="Times New Roman"/>
        </w:rPr>
      </w:pPr>
      <w:r w:rsidRPr="00CB5BED">
        <w:rPr>
          <w:rFonts w:ascii="Times New Roman" w:hAnsi="Times New Roman" w:cs="Times New Roman"/>
        </w:rPr>
        <w:t xml:space="preserve">In dit hoofdstuk wordt het theoretisch kader gepresenteerd dat inzicht biedt in de motivatie, werkwijze en uitdagingen van freelance onderzoeksjournalisten. Eerst wordt de specifieke aard van onderzoeksjournalistiek behandeld, gevolgd door de positie van freelance journalisten in de journalistieke sector. </w:t>
      </w:r>
      <w:r w:rsidR="001B6AC9" w:rsidRPr="00CB5BED">
        <w:rPr>
          <w:rFonts w:ascii="Times New Roman" w:hAnsi="Times New Roman" w:cs="Times New Roman"/>
        </w:rPr>
        <w:t xml:space="preserve">Dit wordt verder </w:t>
      </w:r>
      <w:r w:rsidR="00444789">
        <w:rPr>
          <w:rFonts w:ascii="Times New Roman" w:hAnsi="Times New Roman" w:cs="Times New Roman"/>
        </w:rPr>
        <w:t>besproken</w:t>
      </w:r>
      <w:r w:rsidR="001B6AC9" w:rsidRPr="00CB5BED">
        <w:rPr>
          <w:rFonts w:ascii="Times New Roman" w:hAnsi="Times New Roman" w:cs="Times New Roman"/>
        </w:rPr>
        <w:t xml:space="preserve"> aan de hand van theorieën die inzicht bieden in hoe freelancers opereren binnen een onzeker economisch systeem en wat hen motiveert om door te gaan ondanks de uitdagingen</w:t>
      </w:r>
      <w:r w:rsidRPr="00CB5BED">
        <w:rPr>
          <w:rFonts w:ascii="Times New Roman" w:hAnsi="Times New Roman" w:cs="Times New Roman"/>
        </w:rPr>
        <w:t xml:space="preserve">. Daarnaast wordt ingegaan op de ethische dilemma’s en de mentale weerbaarheid die freelancers vaak moeten ontwikkelen in hun werk. Het theoretisch kader biedt zo een basis voor het onderzoek naar de werkelijke ervaringen van freelance onderzoeksjournalisten. </w:t>
      </w:r>
    </w:p>
    <w:p w14:paraId="549C8F90" w14:textId="2DF753D3" w:rsidR="00D13AEA" w:rsidRPr="00E65A54" w:rsidRDefault="00D13AEA" w:rsidP="00E65A54">
      <w:pPr>
        <w:pStyle w:val="Heading2"/>
        <w:ind w:firstLine="0"/>
        <w:rPr>
          <w:rFonts w:ascii="Times New Roman" w:hAnsi="Times New Roman" w:cs="Times New Roman"/>
          <w:b/>
          <w:bCs/>
          <w:color w:val="auto"/>
          <w:sz w:val="22"/>
          <w:szCs w:val="22"/>
        </w:rPr>
      </w:pPr>
      <w:bookmarkStart w:id="29" w:name="_Toc192605786"/>
      <w:r w:rsidRPr="00E65A54">
        <w:rPr>
          <w:rFonts w:ascii="Times New Roman" w:hAnsi="Times New Roman" w:cs="Times New Roman"/>
          <w:b/>
          <w:bCs/>
          <w:color w:val="auto"/>
          <w:sz w:val="22"/>
          <w:szCs w:val="22"/>
        </w:rPr>
        <w:t>2.1 Definitie en kenmerken van onderzoeksjournalistiek</w:t>
      </w:r>
      <w:bookmarkEnd w:id="29"/>
    </w:p>
    <w:p w14:paraId="2CCCF37D" w14:textId="77777777" w:rsidR="00991501" w:rsidRPr="00CB5BED" w:rsidRDefault="00991501" w:rsidP="00991501">
      <w:pPr>
        <w:spacing w:line="360" w:lineRule="auto"/>
        <w:ind w:firstLine="0"/>
        <w:rPr>
          <w:rFonts w:ascii="Times New Roman" w:hAnsi="Times New Roman" w:cs="Times New Roman"/>
        </w:rPr>
      </w:pPr>
      <w:commentRangeStart w:id="30"/>
      <w:r w:rsidRPr="00CB5BED">
        <w:rPr>
          <w:rFonts w:ascii="Times New Roman" w:hAnsi="Times New Roman" w:cs="Times New Roman"/>
        </w:rPr>
        <w:t>Onderzoeksjournalistiek wordt vaak beschouwd als een aparte tak binnen de journalistiek, maar een eenduidige definitie blijft problematisch. In de literatuur worden verschillende benaderingen gehanteerd, waarbij de focus verschilt tussen methodologische aspecten, journalistieke waarden en maatschappelijke functies. Sommige auteurs beschrijven onderzoeksjournalistiek als een specifieke journalistieke discipline, terwijl anderen het eerder zien als een kernkwaliteit van alle journalistiek.</w:t>
      </w:r>
      <w:commentRangeEnd w:id="30"/>
      <w:r w:rsidR="009F0C41">
        <w:rPr>
          <w:rStyle w:val="CommentReference"/>
        </w:rPr>
        <w:commentReference w:id="30"/>
      </w:r>
    </w:p>
    <w:p w14:paraId="4DA5C818" w14:textId="77777777" w:rsidR="00991501" w:rsidRPr="00E65A54" w:rsidRDefault="00991501" w:rsidP="00E65A54">
      <w:pPr>
        <w:pStyle w:val="Heading3"/>
        <w:ind w:firstLine="0"/>
        <w:rPr>
          <w:rFonts w:ascii="Times New Roman" w:hAnsi="Times New Roman" w:cs="Times New Roman"/>
          <w:b/>
          <w:bCs/>
          <w:color w:val="auto"/>
          <w:sz w:val="22"/>
          <w:szCs w:val="22"/>
        </w:rPr>
      </w:pPr>
      <w:bookmarkStart w:id="31" w:name="_Toc192605787"/>
      <w:r w:rsidRPr="00E65A54">
        <w:rPr>
          <w:rFonts w:ascii="Times New Roman" w:hAnsi="Times New Roman" w:cs="Times New Roman"/>
          <w:b/>
          <w:bCs/>
          <w:color w:val="auto"/>
          <w:sz w:val="22"/>
          <w:szCs w:val="22"/>
        </w:rPr>
        <w:t>2.1.1 Pogingen tot definiëring van onderzoeksjournalistiek</w:t>
      </w:r>
      <w:bookmarkEnd w:id="31"/>
    </w:p>
    <w:p w14:paraId="6BFA17B5" w14:textId="0406613A" w:rsidR="00991501" w:rsidRPr="00CB5BED" w:rsidRDefault="00991501" w:rsidP="00991501">
      <w:pPr>
        <w:spacing w:line="360" w:lineRule="auto"/>
        <w:ind w:firstLine="0"/>
        <w:rPr>
          <w:rFonts w:ascii="Times New Roman" w:hAnsi="Times New Roman" w:cs="Times New Roman"/>
        </w:rPr>
      </w:pPr>
      <w:r w:rsidRPr="00CB5BED">
        <w:rPr>
          <w:rFonts w:ascii="Times New Roman" w:hAnsi="Times New Roman" w:cs="Times New Roman"/>
        </w:rPr>
        <w:t xml:space="preserve">Een breed aanvaarde definitie ontbreekt, maar verschillende auteurs hebben geprobeerd de kern van onderzoeksjournalistiek te beschrijven. De Vereniging van Onderzoeksjournalisten (VVOJ) hanteert een pragmatische definitie waarin onderzoeksjournalistiek wordt omschreven als kritische en diepgravende journalistiek die actief nieuws produceert dat zonder de inspanningen van de journalist niet bekend zou zijn geworden (Pleijter &amp; Opgenhaffen, 2022, p. 7). Dit sluit aan bij het idee dat onderzoeksjournalistiek de waakhondfunctie van de </w:t>
      </w:r>
      <w:r w:rsidR="003B7E2B">
        <w:rPr>
          <w:rFonts w:ascii="Times New Roman" w:hAnsi="Times New Roman" w:cs="Times New Roman"/>
        </w:rPr>
        <w:t>democratie</w:t>
      </w:r>
      <w:r w:rsidRPr="00CB5BED">
        <w:rPr>
          <w:rFonts w:ascii="Times New Roman" w:hAnsi="Times New Roman" w:cs="Times New Roman"/>
        </w:rPr>
        <w:t xml:space="preserve"> vervult door misstanden bloot te leggen en machtsstructuren kritisch te onderzoeken (Pleijter &amp; Opgenhaffen, 2022, p. 5).</w:t>
      </w:r>
    </w:p>
    <w:p w14:paraId="746C7688" w14:textId="3F9EC4EF" w:rsidR="00991501" w:rsidRPr="00CB5BED" w:rsidRDefault="00991501" w:rsidP="00BF37D4">
      <w:pPr>
        <w:spacing w:line="360" w:lineRule="auto"/>
        <w:ind w:firstLine="708"/>
        <w:rPr>
          <w:rFonts w:ascii="Times New Roman" w:hAnsi="Times New Roman" w:cs="Times New Roman"/>
        </w:rPr>
      </w:pPr>
      <w:r w:rsidRPr="00CB5BED">
        <w:rPr>
          <w:rFonts w:ascii="Times New Roman" w:hAnsi="Times New Roman" w:cs="Times New Roman"/>
        </w:rPr>
        <w:t xml:space="preserve">Andere auteurs wijzen echter </w:t>
      </w:r>
      <w:r w:rsidR="008003DF" w:rsidRPr="00CB5BED">
        <w:rPr>
          <w:rFonts w:ascii="Times New Roman" w:hAnsi="Times New Roman" w:cs="Times New Roman"/>
        </w:rPr>
        <w:t xml:space="preserve">meer </w:t>
      </w:r>
      <w:r w:rsidRPr="00CB5BED">
        <w:rPr>
          <w:rFonts w:ascii="Times New Roman" w:hAnsi="Times New Roman" w:cs="Times New Roman"/>
        </w:rPr>
        <w:t xml:space="preserve">op de moeilijkheid van een scherpe </w:t>
      </w:r>
      <w:r w:rsidR="00773D7E" w:rsidRPr="00CB5BED">
        <w:rPr>
          <w:rFonts w:ascii="Times New Roman" w:hAnsi="Times New Roman" w:cs="Times New Roman"/>
        </w:rPr>
        <w:t>definitie</w:t>
      </w:r>
      <w:r w:rsidRPr="00CB5BED">
        <w:rPr>
          <w:rFonts w:ascii="Times New Roman" w:hAnsi="Times New Roman" w:cs="Times New Roman"/>
        </w:rPr>
        <w:t>. Cancela et al. (2021</w:t>
      </w:r>
      <w:r w:rsidR="0047644E" w:rsidRPr="00CB5BED">
        <w:rPr>
          <w:rFonts w:ascii="Times New Roman" w:hAnsi="Times New Roman" w:cs="Times New Roman"/>
        </w:rPr>
        <w:t>, p. 880</w:t>
      </w:r>
      <w:r w:rsidRPr="00CB5BED">
        <w:rPr>
          <w:rFonts w:ascii="Times New Roman" w:hAnsi="Times New Roman" w:cs="Times New Roman"/>
        </w:rPr>
        <w:t>) stellen dat er geen consensus bestaat over wat onderzoeksjournalistiek precies inhoudt. Het wordt door sommigen gezien als een journalistiek genre, door anderen als een specifieke beroepsgroep of zelfs als een marketingstrategie</w:t>
      </w:r>
      <w:r w:rsidR="0047644E" w:rsidRPr="00CB5BED">
        <w:rPr>
          <w:rFonts w:ascii="Times New Roman" w:hAnsi="Times New Roman" w:cs="Times New Roman"/>
        </w:rPr>
        <w:t xml:space="preserve">. </w:t>
      </w:r>
      <w:r w:rsidRPr="00CB5BED">
        <w:rPr>
          <w:rFonts w:ascii="Times New Roman" w:hAnsi="Times New Roman" w:cs="Times New Roman"/>
        </w:rPr>
        <w:t>De variabele elementen in de definities maken het lastig om onderzoeksjournalistiek als een afgebakende categorie te beschouwen (Cancela et al., 2021, p. 884).</w:t>
      </w:r>
    </w:p>
    <w:p w14:paraId="48C6C128" w14:textId="2A2D0F8F" w:rsidR="00F83E2E" w:rsidRPr="00CB5BED" w:rsidRDefault="00991501" w:rsidP="00BF37D4">
      <w:pPr>
        <w:spacing w:line="360" w:lineRule="auto"/>
        <w:ind w:firstLine="708"/>
        <w:rPr>
          <w:rFonts w:ascii="Times New Roman" w:hAnsi="Times New Roman" w:cs="Times New Roman"/>
        </w:rPr>
      </w:pPr>
      <w:r w:rsidRPr="00CB5BED">
        <w:rPr>
          <w:rFonts w:ascii="Times New Roman" w:hAnsi="Times New Roman" w:cs="Times New Roman"/>
        </w:rPr>
        <w:t xml:space="preserve">De Burgh (2000) benadrukt een ander aspect door onderzoeksjournalisten te omschrijven als professionals die proberen de waarheid te achterhalen waar deze verborgen wordt gehouden. Ze selecteren hun onderwerpen niet op basis van de reguliere nieuwsagenda, maar op basis van een eigen </w:t>
      </w:r>
      <w:r w:rsidRPr="00CB5BED">
        <w:rPr>
          <w:rFonts w:ascii="Times New Roman" w:hAnsi="Times New Roman" w:cs="Times New Roman"/>
        </w:rPr>
        <w:lastRenderedPageBreak/>
        <w:t>definitie van significantie en een moreel besef van goed en kwaad (</w:t>
      </w:r>
      <w:r w:rsidR="00694B36" w:rsidRPr="00CB5BED">
        <w:rPr>
          <w:rFonts w:ascii="Times New Roman" w:hAnsi="Times New Roman" w:cs="Times New Roman"/>
        </w:rPr>
        <w:t xml:space="preserve">De Burgh (2000, </w:t>
      </w:r>
      <w:r w:rsidRPr="00CB5BED">
        <w:rPr>
          <w:rFonts w:ascii="Times New Roman" w:hAnsi="Times New Roman" w:cs="Times New Roman"/>
        </w:rPr>
        <w:t xml:space="preserve">p. 28). </w:t>
      </w:r>
      <w:r w:rsidR="00F83E2E" w:rsidRPr="00CB5BED">
        <w:rPr>
          <w:rFonts w:ascii="Times New Roman" w:hAnsi="Times New Roman" w:cs="Times New Roman"/>
        </w:rPr>
        <w:t>Volgens De Burgh (2000</w:t>
      </w:r>
      <w:r w:rsidR="0085750A" w:rsidRPr="00CB5BED">
        <w:rPr>
          <w:rFonts w:ascii="Times New Roman" w:hAnsi="Times New Roman" w:cs="Times New Roman"/>
        </w:rPr>
        <w:t>, p. 9</w:t>
      </w:r>
      <w:r w:rsidR="00F83E2E" w:rsidRPr="00CB5BED">
        <w:rPr>
          <w:rFonts w:ascii="Times New Roman" w:hAnsi="Times New Roman" w:cs="Times New Roman"/>
        </w:rPr>
        <w:t>) kiezen o</w:t>
      </w:r>
      <w:r w:rsidRPr="00CB5BED">
        <w:rPr>
          <w:rFonts w:ascii="Times New Roman" w:hAnsi="Times New Roman" w:cs="Times New Roman"/>
        </w:rPr>
        <w:t>nderzoeksjournalisten onderwerpen die anders niet aan het licht zouden komen</w:t>
      </w:r>
      <w:r w:rsidR="00F83E2E" w:rsidRPr="00CB5BED">
        <w:rPr>
          <w:rFonts w:ascii="Times New Roman" w:hAnsi="Times New Roman" w:cs="Times New Roman"/>
        </w:rPr>
        <w:t xml:space="preserve">, wat </w:t>
      </w:r>
      <w:r w:rsidR="000C419D" w:rsidRPr="00CB5BED">
        <w:rPr>
          <w:rFonts w:ascii="Times New Roman" w:hAnsi="Times New Roman" w:cs="Times New Roman"/>
        </w:rPr>
        <w:t xml:space="preserve">weer overeenkomt met de functie die Pleijter &amp; Opgenhaffen (2022, p. 5) ook omschrijven. </w:t>
      </w:r>
    </w:p>
    <w:p w14:paraId="715890C3" w14:textId="35BB600F" w:rsidR="00991501" w:rsidRPr="00CB5BED" w:rsidRDefault="00991501" w:rsidP="00BF37D4">
      <w:pPr>
        <w:spacing w:line="360" w:lineRule="auto"/>
        <w:ind w:firstLine="708"/>
        <w:rPr>
          <w:rFonts w:ascii="Times New Roman" w:hAnsi="Times New Roman" w:cs="Times New Roman"/>
        </w:rPr>
      </w:pPr>
      <w:commentRangeStart w:id="32"/>
      <w:r w:rsidRPr="00CB5BED">
        <w:rPr>
          <w:rFonts w:ascii="Times New Roman" w:hAnsi="Times New Roman" w:cs="Times New Roman"/>
        </w:rPr>
        <w:t>Deze uiteenlopende benaderingen maken duidelijk waarom een afbakening van onderzoeksjournalistiek complex is. Het wordt enerzijds beschouwd als een aparte discipline binnen de journalistiek, maar anderzijds ook als een essentieel onderdeel van kwaliteitsjournalistiek in bredere zin</w:t>
      </w:r>
      <w:r w:rsidR="003503D7" w:rsidRPr="00CB5BED">
        <w:rPr>
          <w:rFonts w:ascii="Times New Roman" w:hAnsi="Times New Roman" w:cs="Times New Roman"/>
        </w:rPr>
        <w:t>.</w:t>
      </w:r>
      <w:commentRangeEnd w:id="32"/>
      <w:r w:rsidR="000573DB">
        <w:rPr>
          <w:rStyle w:val="CommentReference"/>
        </w:rPr>
        <w:commentReference w:id="32"/>
      </w:r>
    </w:p>
    <w:p w14:paraId="6DB66E4B" w14:textId="36368FC4" w:rsidR="00991501" w:rsidRPr="00E65A54" w:rsidRDefault="00991501" w:rsidP="00E65A54">
      <w:pPr>
        <w:pStyle w:val="Heading3"/>
        <w:ind w:firstLine="0"/>
        <w:rPr>
          <w:rFonts w:ascii="Times New Roman" w:hAnsi="Times New Roman" w:cs="Times New Roman"/>
          <w:b/>
          <w:bCs/>
          <w:color w:val="auto"/>
          <w:sz w:val="22"/>
          <w:szCs w:val="22"/>
        </w:rPr>
      </w:pPr>
      <w:bookmarkStart w:id="33" w:name="_Toc192605788"/>
      <w:r w:rsidRPr="00E65A54">
        <w:rPr>
          <w:rFonts w:ascii="Times New Roman" w:hAnsi="Times New Roman" w:cs="Times New Roman"/>
          <w:b/>
          <w:bCs/>
          <w:color w:val="auto"/>
          <w:sz w:val="22"/>
          <w:szCs w:val="22"/>
        </w:rPr>
        <w:t>2.1.2 Kenmerken van onderzoeksjournalistiek</w:t>
      </w:r>
      <w:bookmarkEnd w:id="33"/>
    </w:p>
    <w:p w14:paraId="0AB218A1" w14:textId="1F42A3D6" w:rsidR="00991501" w:rsidRPr="00CB5BED" w:rsidRDefault="0085663A" w:rsidP="00991501">
      <w:pPr>
        <w:spacing w:line="360" w:lineRule="auto"/>
        <w:ind w:firstLine="0"/>
        <w:rPr>
          <w:rFonts w:ascii="Times New Roman" w:hAnsi="Times New Roman" w:cs="Times New Roman"/>
        </w:rPr>
      </w:pPr>
      <w:r w:rsidRPr="0085663A">
        <w:rPr>
          <w:rFonts w:ascii="Times New Roman" w:hAnsi="Times New Roman" w:cs="Times New Roman"/>
        </w:rPr>
        <w:t>Ondanks de variërende definities</w:t>
      </w:r>
      <w:r>
        <w:rPr>
          <w:rFonts w:ascii="Times New Roman" w:hAnsi="Times New Roman" w:cs="Times New Roman"/>
        </w:rPr>
        <w:t xml:space="preserve"> </w:t>
      </w:r>
      <w:r w:rsidR="00991501" w:rsidRPr="00CB5BED">
        <w:rPr>
          <w:rFonts w:ascii="Times New Roman" w:hAnsi="Times New Roman" w:cs="Times New Roman"/>
        </w:rPr>
        <w:t>zijn er enkele terugkerende kenmerken die in de literatuur worden genoemd. Een eerste criterium is de mate van inspanning: onderzoeksjournalistiek vereist een langdurig en systematisch proces, waarbij journalisten diepgaande analyses uitvoeren en juridische en ethische afwegingen maken (Wuergler &amp; Cancela, 2022, p. 1403). Cancela et al. (2021</w:t>
      </w:r>
      <w:r w:rsidR="00480B59" w:rsidRPr="00CB5BED">
        <w:rPr>
          <w:rFonts w:ascii="Times New Roman" w:hAnsi="Times New Roman" w:cs="Times New Roman"/>
        </w:rPr>
        <w:t>, p. 887</w:t>
      </w:r>
      <w:r w:rsidR="00991501" w:rsidRPr="00CB5BED">
        <w:rPr>
          <w:rFonts w:ascii="Times New Roman" w:hAnsi="Times New Roman" w:cs="Times New Roman"/>
        </w:rPr>
        <w:t xml:space="preserve">) onderscheiden drie centrale criteria om onderzoeksjournalistiek te definiëren: </w:t>
      </w:r>
      <w:commentRangeStart w:id="34"/>
      <w:r w:rsidR="00991501" w:rsidRPr="00CB5BED">
        <w:rPr>
          <w:rFonts w:ascii="Times New Roman" w:hAnsi="Times New Roman" w:cs="Times New Roman"/>
        </w:rPr>
        <w:t>motivatie, inspanning en techniek</w:t>
      </w:r>
      <w:commentRangeEnd w:id="34"/>
      <w:r w:rsidR="00714DEA">
        <w:rPr>
          <w:rStyle w:val="CommentReference"/>
        </w:rPr>
        <w:commentReference w:id="34"/>
      </w:r>
      <w:r w:rsidR="00991501" w:rsidRPr="00CB5BED">
        <w:rPr>
          <w:rFonts w:ascii="Times New Roman" w:hAnsi="Times New Roman" w:cs="Times New Roman"/>
        </w:rPr>
        <w:t>. Dit betekent dat niet alleen het onderwerp van belang is, maar ook de methode en intensiteit van het onderzoeksproces.</w:t>
      </w:r>
    </w:p>
    <w:p w14:paraId="6D6782D2" w14:textId="74D80E82" w:rsidR="00991501" w:rsidRPr="00CB5BED" w:rsidRDefault="00991501" w:rsidP="0085663A">
      <w:pPr>
        <w:spacing w:line="360" w:lineRule="auto"/>
        <w:ind w:firstLine="708"/>
        <w:rPr>
          <w:rFonts w:ascii="Times New Roman" w:hAnsi="Times New Roman" w:cs="Times New Roman"/>
        </w:rPr>
      </w:pPr>
      <w:r w:rsidRPr="00CB5BED">
        <w:rPr>
          <w:rFonts w:ascii="Times New Roman" w:hAnsi="Times New Roman" w:cs="Times New Roman"/>
        </w:rPr>
        <w:t>Daarnaast wordt onderzoeksjournalistiek vaak omschreven als een vorm van kwaliteitsjournalistiek die verder gaat dan beschrijving en zich richt op het onthullen van informatie over machtige individuen of organisaties (Cancela et al., 2021, p. 881). Dit onderscheidt het van reguliere nieuwsvoorziening, die doorgaans gebaseerd is op persberichten en actuele gebeurtenissen. Dahmen en Walth (2021</w:t>
      </w:r>
      <w:r w:rsidR="00477064" w:rsidRPr="00CB5BED">
        <w:rPr>
          <w:rFonts w:ascii="Times New Roman" w:hAnsi="Times New Roman" w:cs="Times New Roman"/>
        </w:rPr>
        <w:t>, p. 303</w:t>
      </w:r>
      <w:r w:rsidRPr="00CB5BED">
        <w:rPr>
          <w:rFonts w:ascii="Times New Roman" w:hAnsi="Times New Roman" w:cs="Times New Roman"/>
        </w:rPr>
        <w:t>) stellen dat journalistiek in bredere zin een cruciale rol speelt in de democratie door essentiële informatie te leveren, maar dat onderzoeksjournalistiek zich onderscheidt door daadwerkelijk maatschappelijke verandering te kunnen realiseren (</w:t>
      </w:r>
      <w:r w:rsidR="00477064" w:rsidRPr="00CB5BED">
        <w:rPr>
          <w:rFonts w:ascii="Times New Roman" w:hAnsi="Times New Roman" w:cs="Times New Roman"/>
        </w:rPr>
        <w:t>Dahmen en Walth</w:t>
      </w:r>
      <w:r w:rsidR="00217D33" w:rsidRPr="00CB5BED">
        <w:rPr>
          <w:rFonts w:ascii="Times New Roman" w:hAnsi="Times New Roman" w:cs="Times New Roman"/>
        </w:rPr>
        <w:t xml:space="preserve">, </w:t>
      </w:r>
      <w:r w:rsidR="00477064" w:rsidRPr="00CB5BED">
        <w:rPr>
          <w:rFonts w:ascii="Times New Roman" w:hAnsi="Times New Roman" w:cs="Times New Roman"/>
        </w:rPr>
        <w:t xml:space="preserve">2021, </w:t>
      </w:r>
      <w:r w:rsidRPr="00CB5BED">
        <w:rPr>
          <w:rFonts w:ascii="Times New Roman" w:hAnsi="Times New Roman" w:cs="Times New Roman"/>
        </w:rPr>
        <w:t>p. 304).</w:t>
      </w:r>
    </w:p>
    <w:p w14:paraId="20151B28" w14:textId="357F1186" w:rsidR="004E4706" w:rsidRPr="00CB5BED" w:rsidRDefault="00AB6E4A" w:rsidP="004E4706">
      <w:pPr>
        <w:spacing w:line="360" w:lineRule="auto"/>
        <w:ind w:firstLine="708"/>
        <w:rPr>
          <w:rFonts w:ascii="Times New Roman" w:hAnsi="Times New Roman" w:cs="Times New Roman"/>
        </w:rPr>
      </w:pPr>
      <w:r w:rsidRPr="00CB5BED">
        <w:rPr>
          <w:rFonts w:ascii="Times New Roman" w:hAnsi="Times New Roman" w:cs="Times New Roman"/>
        </w:rPr>
        <w:t>Een ander onderscheidend kenmerk van onderzoeksjournalistiek is de focus op verhalen waarin een slachtoffer en een schuldige centraal staan, vaak in de context van een falend systeem, zoals justitie, bureaucratisch management of regelgeving. Dit soort verhalen draagt bij aan het blootleggen van structurele misstanden en het bevorderen van maatschappelijke transparantie. Door deze diepgaande onderzoeksprocessen kan onderzoeksjournalistiek niet alleen de waarheid aan het licht brengen, maar ook bijdragen aan het realiseren van verandering en verantwoording binnen machtige instellingen en systemen</w:t>
      </w:r>
      <w:r w:rsidR="004E4706" w:rsidRPr="00CB5BED">
        <w:rPr>
          <w:rFonts w:ascii="Times New Roman" w:hAnsi="Times New Roman" w:cs="Times New Roman"/>
        </w:rPr>
        <w:t xml:space="preserve"> (De Burgh, 2000, p. 9).</w:t>
      </w:r>
    </w:p>
    <w:p w14:paraId="61315625" w14:textId="77777777" w:rsidR="00991501" w:rsidRPr="00E65A54" w:rsidRDefault="00991501" w:rsidP="00E65A54">
      <w:pPr>
        <w:pStyle w:val="Heading3"/>
        <w:ind w:firstLine="0"/>
        <w:rPr>
          <w:rFonts w:ascii="Times New Roman" w:hAnsi="Times New Roman" w:cs="Times New Roman"/>
          <w:b/>
          <w:bCs/>
          <w:color w:val="auto"/>
          <w:sz w:val="22"/>
          <w:szCs w:val="22"/>
        </w:rPr>
      </w:pPr>
      <w:bookmarkStart w:id="35" w:name="_Toc192605789"/>
      <w:r w:rsidRPr="00E65A54">
        <w:rPr>
          <w:rFonts w:ascii="Times New Roman" w:hAnsi="Times New Roman" w:cs="Times New Roman"/>
          <w:b/>
          <w:bCs/>
          <w:color w:val="auto"/>
          <w:sz w:val="22"/>
          <w:szCs w:val="22"/>
        </w:rPr>
        <w:lastRenderedPageBreak/>
        <w:t>2.1.3 De afbakening blijft problematisch</w:t>
      </w:r>
      <w:bookmarkEnd w:id="35"/>
    </w:p>
    <w:p w14:paraId="0FE4B3E3" w14:textId="2B72B5B5" w:rsidR="005C3A99" w:rsidRPr="00CB5BED" w:rsidRDefault="005C3A99" w:rsidP="005C3A99">
      <w:pPr>
        <w:spacing w:line="360" w:lineRule="auto"/>
        <w:ind w:firstLine="0"/>
        <w:rPr>
          <w:rFonts w:ascii="Times New Roman" w:hAnsi="Times New Roman" w:cs="Times New Roman"/>
        </w:rPr>
      </w:pPr>
      <w:r w:rsidRPr="00CB5BED">
        <w:rPr>
          <w:rFonts w:ascii="Times New Roman" w:hAnsi="Times New Roman" w:cs="Times New Roman"/>
        </w:rPr>
        <w:t xml:space="preserve">Hoewel er </w:t>
      </w:r>
      <w:r w:rsidR="0085663A">
        <w:rPr>
          <w:rFonts w:ascii="Times New Roman" w:hAnsi="Times New Roman" w:cs="Times New Roman"/>
        </w:rPr>
        <w:t>overeenstemming</w:t>
      </w:r>
      <w:r w:rsidRPr="00CB5BED">
        <w:rPr>
          <w:rFonts w:ascii="Times New Roman" w:hAnsi="Times New Roman" w:cs="Times New Roman"/>
        </w:rPr>
        <w:t xml:space="preserve"> bestaat over de kernwaarden van onderzoeksjournalistiek, blijft een scherpe afbakening problematisch. Vrijwel alle journalistiek bevat elementen van research en factchecking, waardoor de scheidslijn tussen reguliere journalistiek en onderzoeksjournalistiek </w:t>
      </w:r>
      <w:r w:rsidR="00C1187A">
        <w:rPr>
          <w:rFonts w:ascii="Times New Roman" w:hAnsi="Times New Roman" w:cs="Times New Roman"/>
        </w:rPr>
        <w:t>onduidelijk</w:t>
      </w:r>
      <w:r w:rsidRPr="00CB5BED">
        <w:rPr>
          <w:rFonts w:ascii="Times New Roman" w:hAnsi="Times New Roman" w:cs="Times New Roman"/>
        </w:rPr>
        <w:t xml:space="preserve"> blijft (Pleijter &amp; Opgenhaffen, 2022, p. 6). Interviews met journalisten tonen aan dat niet iedereen die diepgravend werk levert zichzelf als 'onderzoeksjournalist' beschouwt (Pleijter &amp; Opgenhaffen, 2022, p. 30), wat de conceptualisering verder bemoeilijkt.</w:t>
      </w:r>
    </w:p>
    <w:p w14:paraId="53D5B559" w14:textId="0E35FC00" w:rsidR="005C3A99" w:rsidRPr="00CB5BED" w:rsidRDefault="005C3A99" w:rsidP="00B63CC7">
      <w:pPr>
        <w:spacing w:line="360" w:lineRule="auto"/>
        <w:ind w:firstLine="708"/>
        <w:rPr>
          <w:rFonts w:ascii="Times New Roman" w:hAnsi="Times New Roman" w:cs="Times New Roman"/>
        </w:rPr>
      </w:pPr>
      <w:r w:rsidRPr="00CB5BED">
        <w:rPr>
          <w:rFonts w:ascii="Times New Roman" w:hAnsi="Times New Roman" w:cs="Times New Roman"/>
        </w:rPr>
        <w:t xml:space="preserve">Desondanks wordt onderzoeksjournalistiek gekarakteriseerd door een focus op het blootleggen van maatschappelijke misstanden, machtsstructuren en verborgen informatie. </w:t>
      </w:r>
      <w:r w:rsidR="003F47F3" w:rsidRPr="00CB5BED">
        <w:rPr>
          <w:rFonts w:ascii="Times New Roman" w:hAnsi="Times New Roman" w:cs="Times New Roman"/>
        </w:rPr>
        <w:t>Het werk van een onderzoeksjournalist</w:t>
      </w:r>
      <w:r w:rsidR="008156B2" w:rsidRPr="00CB5BED">
        <w:rPr>
          <w:rFonts w:ascii="Times New Roman" w:hAnsi="Times New Roman" w:cs="Times New Roman"/>
        </w:rPr>
        <w:t xml:space="preserve"> omvat diepgaande analyses van zowel primaire als secundaire bronnen. Primaire bronnen zijn originele, onbewerkte materialen zoals documenten, interviews en ooggetuigenverslagen. Secundaire bronnen zijn interpretaties of analyses van primaire bronnen, zoals artikelen, boeken of rapporten. Daarnaast speelt dataverwerking een belangrijke rol, evenals zorgvuldige ethische en juridische afwegingen. </w:t>
      </w:r>
      <w:r w:rsidR="007448D6">
        <w:rPr>
          <w:rFonts w:ascii="Times New Roman" w:hAnsi="Times New Roman" w:cs="Times New Roman"/>
        </w:rPr>
        <w:t>Gezamenlijk</w:t>
      </w:r>
      <w:r w:rsidR="008156B2" w:rsidRPr="00CB5BED">
        <w:rPr>
          <w:rFonts w:ascii="Times New Roman" w:hAnsi="Times New Roman" w:cs="Times New Roman"/>
        </w:rPr>
        <w:t xml:space="preserve"> dragen deze elementen bij aan de bevordering van democratische transparantie</w:t>
      </w:r>
      <w:r w:rsidR="001F59E2" w:rsidRPr="00CB5BED">
        <w:rPr>
          <w:rFonts w:ascii="Times New Roman" w:hAnsi="Times New Roman" w:cs="Times New Roman"/>
        </w:rPr>
        <w:t xml:space="preserve"> </w:t>
      </w:r>
      <w:r w:rsidR="008156B2" w:rsidRPr="00CB5BED">
        <w:rPr>
          <w:rFonts w:ascii="Times New Roman" w:hAnsi="Times New Roman" w:cs="Times New Roman"/>
        </w:rPr>
        <w:t xml:space="preserve">(Wuergler &amp; Cancela, 2022, p. 1403). </w:t>
      </w:r>
      <w:r w:rsidRPr="00CB5BED">
        <w:rPr>
          <w:rFonts w:ascii="Times New Roman" w:hAnsi="Times New Roman" w:cs="Times New Roman"/>
        </w:rPr>
        <w:t>Het realiseren van concrete maatschappelijke verandering wordt vaak gezien als een belangrijke waarde van succesvolle onderzoeksjournalistiek (Dahmen &amp; Walth, 2021, p. 304).</w:t>
      </w:r>
    </w:p>
    <w:p w14:paraId="4CFAA0CA" w14:textId="1B211A29" w:rsidR="00564D23" w:rsidRPr="00D167B8" w:rsidRDefault="008A50D5" w:rsidP="00D167B8">
      <w:pPr>
        <w:spacing w:line="360" w:lineRule="auto"/>
        <w:ind w:firstLine="708"/>
        <w:rPr>
          <w:rFonts w:ascii="Times New Roman" w:hAnsi="Times New Roman" w:cs="Times New Roman"/>
        </w:rPr>
      </w:pPr>
      <w:r w:rsidRPr="00CB5BED">
        <w:rPr>
          <w:rFonts w:ascii="Times New Roman" w:hAnsi="Times New Roman" w:cs="Times New Roman"/>
        </w:rPr>
        <w:t xml:space="preserve">Samenvattend kan worden gesteld dat, hoewel de afbakening van onderzoeksjournalistiek problematisch blijft, er wel </w:t>
      </w:r>
      <w:r w:rsidR="007448D6">
        <w:rPr>
          <w:rFonts w:ascii="Times New Roman" w:hAnsi="Times New Roman" w:cs="Times New Roman"/>
        </w:rPr>
        <w:t>overeenstemming</w:t>
      </w:r>
      <w:r w:rsidRPr="00CB5BED">
        <w:rPr>
          <w:rFonts w:ascii="Times New Roman" w:hAnsi="Times New Roman" w:cs="Times New Roman"/>
        </w:rPr>
        <w:t xml:space="preserve"> is over de diepgang van het onderzoek en de maatschappelijke impact die het met zich meebrengt. </w:t>
      </w:r>
      <w:r w:rsidR="007448D6" w:rsidRPr="007448D6">
        <w:rPr>
          <w:rFonts w:ascii="Times New Roman" w:hAnsi="Times New Roman" w:cs="Times New Roman"/>
        </w:rPr>
        <w:t>De verschillende definities en benaderingen benadrukken</w:t>
      </w:r>
      <w:r w:rsidR="007448D6">
        <w:rPr>
          <w:rFonts w:ascii="Times New Roman" w:hAnsi="Times New Roman" w:cs="Times New Roman"/>
        </w:rPr>
        <w:t xml:space="preserve"> </w:t>
      </w:r>
      <w:r w:rsidRPr="00CB5BED">
        <w:rPr>
          <w:rFonts w:ascii="Times New Roman" w:hAnsi="Times New Roman" w:cs="Times New Roman"/>
        </w:rPr>
        <w:t xml:space="preserve">de complexiteit van het vakgebied. </w:t>
      </w:r>
    </w:p>
    <w:p w14:paraId="13E5CE1F" w14:textId="1DF2F235" w:rsidR="004767BD" w:rsidRPr="00E65A54" w:rsidRDefault="005F5D69" w:rsidP="00E65A54">
      <w:pPr>
        <w:pStyle w:val="Heading2"/>
        <w:ind w:firstLine="0"/>
        <w:rPr>
          <w:rFonts w:ascii="Times New Roman" w:hAnsi="Times New Roman" w:cs="Times New Roman"/>
          <w:b/>
          <w:bCs/>
          <w:color w:val="auto"/>
          <w:sz w:val="24"/>
          <w:szCs w:val="24"/>
        </w:rPr>
      </w:pPr>
      <w:bookmarkStart w:id="36" w:name="_Toc192605790"/>
      <w:r w:rsidRPr="00E65A54">
        <w:rPr>
          <w:rFonts w:ascii="Times New Roman" w:hAnsi="Times New Roman" w:cs="Times New Roman"/>
          <w:b/>
          <w:bCs/>
          <w:color w:val="auto"/>
          <w:sz w:val="24"/>
          <w:szCs w:val="24"/>
        </w:rPr>
        <w:t>2.2 De positie van freelancers in de journalistiek</w:t>
      </w:r>
      <w:bookmarkEnd w:id="36"/>
    </w:p>
    <w:p w14:paraId="646FF115" w14:textId="601297B2" w:rsidR="00B123C0" w:rsidRPr="00CB5BED" w:rsidRDefault="00B123C0" w:rsidP="00B123C0">
      <w:pPr>
        <w:spacing w:line="360" w:lineRule="auto"/>
        <w:ind w:firstLine="0"/>
        <w:rPr>
          <w:rFonts w:ascii="Times New Roman" w:eastAsia="Times New Roman" w:hAnsi="Times New Roman" w:cs="Times New Roman"/>
          <w:kern w:val="0"/>
          <w:lang w:eastAsia="nl-NL"/>
          <w14:ligatures w14:val="none"/>
        </w:rPr>
      </w:pPr>
      <w:r w:rsidRPr="00CB5BED">
        <w:rPr>
          <w:rFonts w:ascii="Times New Roman" w:eastAsia="Times New Roman" w:hAnsi="Times New Roman" w:cs="Times New Roman"/>
          <w:kern w:val="0"/>
          <w:lang w:eastAsia="nl-NL"/>
          <w14:ligatures w14:val="none"/>
        </w:rPr>
        <w:t xml:space="preserve">Freelance journalisten spelen een essentiële rol in de media-industrie, maar bevinden zich in een kwetsbare positie vergeleken met journalisten in vaste dienst. </w:t>
      </w:r>
      <w:r w:rsidR="0019010F" w:rsidRPr="00CB5BED">
        <w:rPr>
          <w:rFonts w:ascii="Times New Roman" w:eastAsia="Times New Roman" w:hAnsi="Times New Roman" w:cs="Times New Roman"/>
          <w:kern w:val="0"/>
          <w:lang w:eastAsia="nl-NL"/>
          <w14:ligatures w14:val="none"/>
        </w:rPr>
        <w:t xml:space="preserve">In deze sectie worden de uitdagingen waarmee freelancers worden geconfronteerd geanalyseerd aan de hand van vier belangrijke aspecten: </w:t>
      </w:r>
      <w:commentRangeStart w:id="37"/>
      <w:r w:rsidR="0019010F" w:rsidRPr="00CB5BED">
        <w:rPr>
          <w:rFonts w:ascii="Times New Roman" w:eastAsia="Times New Roman" w:hAnsi="Times New Roman" w:cs="Times New Roman"/>
          <w:kern w:val="0"/>
          <w:lang w:eastAsia="nl-NL"/>
          <w14:ligatures w14:val="none"/>
        </w:rPr>
        <w:t xml:space="preserve">financiële onzekerheid, juridische kwetsbaarheid, psychische belasting en de bredere impact van de </w:t>
      </w:r>
      <w:proofErr w:type="spellStart"/>
      <w:r w:rsidR="0041683C">
        <w:rPr>
          <w:rFonts w:ascii="Times New Roman" w:eastAsia="Times New Roman" w:hAnsi="Times New Roman" w:cs="Times New Roman"/>
          <w:i/>
          <w:iCs/>
          <w:kern w:val="0"/>
          <w:lang w:eastAsia="nl-NL"/>
          <w14:ligatures w14:val="none"/>
        </w:rPr>
        <w:t>p</w:t>
      </w:r>
      <w:r w:rsidR="0019010F" w:rsidRPr="0041683C">
        <w:rPr>
          <w:rFonts w:ascii="Times New Roman" w:eastAsia="Times New Roman" w:hAnsi="Times New Roman" w:cs="Times New Roman"/>
          <w:i/>
          <w:iCs/>
          <w:kern w:val="0"/>
          <w:lang w:eastAsia="nl-NL"/>
          <w14:ligatures w14:val="none"/>
        </w:rPr>
        <w:t>recarity</w:t>
      </w:r>
      <w:proofErr w:type="spellEnd"/>
      <w:r w:rsidR="0019010F" w:rsidRPr="0041683C">
        <w:rPr>
          <w:rFonts w:ascii="Times New Roman" w:eastAsia="Times New Roman" w:hAnsi="Times New Roman" w:cs="Times New Roman"/>
          <w:i/>
          <w:iCs/>
          <w:kern w:val="0"/>
          <w:lang w:eastAsia="nl-NL"/>
          <w14:ligatures w14:val="none"/>
        </w:rPr>
        <w:t xml:space="preserve"> </w:t>
      </w:r>
      <w:proofErr w:type="spellStart"/>
      <w:r w:rsidR="0041683C">
        <w:rPr>
          <w:rFonts w:ascii="Times New Roman" w:eastAsia="Times New Roman" w:hAnsi="Times New Roman" w:cs="Times New Roman"/>
          <w:i/>
          <w:iCs/>
          <w:kern w:val="0"/>
          <w:lang w:eastAsia="nl-NL"/>
          <w14:ligatures w14:val="none"/>
        </w:rPr>
        <w:t>t</w:t>
      </w:r>
      <w:r w:rsidR="0019010F" w:rsidRPr="0041683C">
        <w:rPr>
          <w:rFonts w:ascii="Times New Roman" w:eastAsia="Times New Roman" w:hAnsi="Times New Roman" w:cs="Times New Roman"/>
          <w:i/>
          <w:iCs/>
          <w:kern w:val="0"/>
          <w:lang w:eastAsia="nl-NL"/>
          <w14:ligatures w14:val="none"/>
        </w:rPr>
        <w:t>heory</w:t>
      </w:r>
      <w:commentRangeEnd w:id="37"/>
      <w:proofErr w:type="spellEnd"/>
      <w:r w:rsidR="00370AD7">
        <w:rPr>
          <w:rStyle w:val="CommentReference"/>
        </w:rPr>
        <w:commentReference w:id="37"/>
      </w:r>
      <w:r w:rsidR="0019010F" w:rsidRPr="00CB5BED">
        <w:rPr>
          <w:rFonts w:ascii="Times New Roman" w:eastAsia="Times New Roman" w:hAnsi="Times New Roman" w:cs="Times New Roman"/>
          <w:kern w:val="0"/>
          <w:lang w:eastAsia="nl-NL"/>
          <w14:ligatures w14:val="none"/>
        </w:rPr>
        <w:t xml:space="preserve">. </w:t>
      </w:r>
      <w:r w:rsidRPr="00CB5BED">
        <w:rPr>
          <w:rFonts w:ascii="Times New Roman" w:eastAsia="Times New Roman" w:hAnsi="Times New Roman" w:cs="Times New Roman"/>
          <w:kern w:val="0"/>
          <w:lang w:eastAsia="nl-NL"/>
          <w14:ligatures w14:val="none"/>
        </w:rPr>
        <w:t>Door deze afbakening wordt inzichtelijk hoe de werkomstandigheden van freelancers hun professionele identiteit en de kwaliteit van de journalistiek beïnvloeden.</w:t>
      </w:r>
    </w:p>
    <w:p w14:paraId="3580A86B" w14:textId="569A6457" w:rsidR="00B123C0" w:rsidRPr="00E65A54" w:rsidRDefault="00B123C0" w:rsidP="00E65A54">
      <w:pPr>
        <w:pStyle w:val="Heading3"/>
        <w:ind w:firstLine="0"/>
        <w:rPr>
          <w:rFonts w:ascii="Times New Roman" w:eastAsia="Times New Roman" w:hAnsi="Times New Roman" w:cs="Times New Roman"/>
          <w:b/>
          <w:bCs/>
          <w:color w:val="auto"/>
          <w:sz w:val="22"/>
          <w:szCs w:val="22"/>
          <w:lang w:eastAsia="nl-NL"/>
        </w:rPr>
      </w:pPr>
      <w:bookmarkStart w:id="38" w:name="_Toc192605791"/>
      <w:r w:rsidRPr="00E65A54">
        <w:rPr>
          <w:rFonts w:ascii="Times New Roman" w:eastAsia="Times New Roman" w:hAnsi="Times New Roman" w:cs="Times New Roman"/>
          <w:b/>
          <w:bCs/>
          <w:color w:val="auto"/>
          <w:sz w:val="22"/>
          <w:szCs w:val="22"/>
          <w:lang w:eastAsia="nl-NL"/>
        </w:rPr>
        <w:t>2.2.1 Financiële onzekerheid</w:t>
      </w:r>
      <w:r w:rsidR="00BC2157">
        <w:rPr>
          <w:rFonts w:ascii="Times New Roman" w:eastAsia="Times New Roman" w:hAnsi="Times New Roman" w:cs="Times New Roman"/>
          <w:b/>
          <w:bCs/>
          <w:color w:val="auto"/>
          <w:sz w:val="22"/>
          <w:szCs w:val="22"/>
          <w:lang w:eastAsia="nl-NL"/>
        </w:rPr>
        <w:t xml:space="preserve">, verdienmodellen </w:t>
      </w:r>
      <w:r w:rsidRPr="00E65A54">
        <w:rPr>
          <w:rFonts w:ascii="Times New Roman" w:eastAsia="Times New Roman" w:hAnsi="Times New Roman" w:cs="Times New Roman"/>
          <w:b/>
          <w:bCs/>
          <w:color w:val="auto"/>
          <w:sz w:val="22"/>
          <w:szCs w:val="22"/>
          <w:lang w:eastAsia="nl-NL"/>
        </w:rPr>
        <w:t>en het opgeven van verhalen</w:t>
      </w:r>
      <w:bookmarkEnd w:id="38"/>
    </w:p>
    <w:p w14:paraId="48D5B207" w14:textId="77777777" w:rsidR="00406965" w:rsidRPr="00406965" w:rsidRDefault="00406965" w:rsidP="00406965">
      <w:pPr>
        <w:spacing w:line="360" w:lineRule="auto"/>
        <w:ind w:firstLine="0"/>
        <w:rPr>
          <w:rFonts w:ascii="Times New Roman" w:eastAsia="Times New Roman" w:hAnsi="Times New Roman" w:cs="Times New Roman"/>
          <w:kern w:val="0"/>
          <w:lang w:eastAsia="nl-NL"/>
          <w14:ligatures w14:val="none"/>
        </w:rPr>
      </w:pPr>
      <w:r w:rsidRPr="00406965">
        <w:rPr>
          <w:rFonts w:ascii="Times New Roman" w:eastAsia="Times New Roman" w:hAnsi="Times New Roman" w:cs="Times New Roman"/>
          <w:kern w:val="0"/>
          <w:lang w:eastAsia="nl-NL"/>
          <w14:ligatures w14:val="none"/>
        </w:rPr>
        <w:t xml:space="preserve">Freelance onderzoeksjournalisten opereren in een economisch landschap waarin financiële stabiliteit zelden vanzelfsprekend is. In tegenstelling tot journalisten in vaste dienst, die profiteren van langdurige contracten, sociale zekerheid en redactionele steun, hebben freelancers geen gegarandeerd </w:t>
      </w:r>
      <w:r w:rsidRPr="00406965">
        <w:rPr>
          <w:rFonts w:ascii="Times New Roman" w:eastAsia="Times New Roman" w:hAnsi="Times New Roman" w:cs="Times New Roman"/>
          <w:kern w:val="0"/>
          <w:lang w:eastAsia="nl-NL"/>
          <w14:ligatures w14:val="none"/>
        </w:rPr>
        <w:lastRenderedPageBreak/>
        <w:t>inkomen. De toegenomen onzekerheid voor freelancers is grotendeels het gevolg van de mediacrisis, die veel mediabedrijven dwong om kosten te besparen. Om deze reden worden freelancers steeds vaker ingezet als flexibeler en goedkoper alternatief voor vaste medewerkers. Hoewel dit mediabedrijven in staat stelt om hun uitgaven te beheersen, vergroot het tegelijkertijd de financiële onzekerheid voor freelancers, die afhankelijk zijn van kortlopende opdrachten in plaats van stabiele werkgelegenheid (Mathisen, 2019, p. 911-918).</w:t>
      </w:r>
    </w:p>
    <w:p w14:paraId="3B737F34" w14:textId="2D95FE65" w:rsidR="00406965" w:rsidRPr="00406965" w:rsidRDefault="00406965" w:rsidP="00B70B4A">
      <w:pPr>
        <w:spacing w:line="360" w:lineRule="auto"/>
        <w:ind w:firstLine="708"/>
        <w:rPr>
          <w:rFonts w:ascii="Times New Roman" w:eastAsia="Times New Roman" w:hAnsi="Times New Roman" w:cs="Times New Roman"/>
          <w:kern w:val="0"/>
          <w:lang w:eastAsia="nl-NL"/>
          <w14:ligatures w14:val="none"/>
        </w:rPr>
      </w:pPr>
      <w:r w:rsidRPr="00406965">
        <w:rPr>
          <w:rFonts w:ascii="Times New Roman" w:eastAsia="Times New Roman" w:hAnsi="Times New Roman" w:cs="Times New Roman"/>
          <w:kern w:val="0"/>
          <w:lang w:eastAsia="nl-NL"/>
          <w14:ligatures w14:val="none"/>
        </w:rPr>
        <w:t>Deze financiële instabiliteit heeft aanzienlijke gevolgen voor de kwaliteit van de journalistiek. De Jong en Kotišová (2024, p. 4-5) benadrukken dat deze onzekerheid journalistieke werkprocessen onder druk zet, wat kan leiden tot minder diepgaand onderzoek. Dit blijkt ook uit een onderzoek uit 2015, waarin een groot aantal freelance onderzoeksjournalisten aangaf belangrijke verhalen van publiek belang te hebben moeten laten vallen door een gebrek aan middelen. Ondanks hun motivatie en expertise beschikken freelancers vaak niet over de benodigde tijd en financiële middelen om complexe en diepgravende verhalen te produceren:</w:t>
      </w:r>
      <w:r w:rsidR="005535CE">
        <w:rPr>
          <w:rFonts w:ascii="Times New Roman" w:eastAsia="Times New Roman" w:hAnsi="Times New Roman" w:cs="Times New Roman"/>
          <w:kern w:val="0"/>
          <w:lang w:eastAsia="nl-NL"/>
          <w14:ligatures w14:val="none"/>
        </w:rPr>
        <w:t xml:space="preserve"> </w:t>
      </w:r>
      <w:r w:rsidRPr="00406965">
        <w:rPr>
          <w:rFonts w:ascii="Times New Roman" w:eastAsia="Times New Roman" w:hAnsi="Times New Roman" w:cs="Times New Roman"/>
          <w:kern w:val="0"/>
          <w:lang w:eastAsia="nl-NL"/>
          <w14:ligatures w14:val="none"/>
        </w:rPr>
        <w:t>“In a 2015 survey of freelance investigative journalists, a significant majority reported having to abandon public-interest stories due to resource constraints.”</w:t>
      </w:r>
      <w:r w:rsidR="00B70B4A" w:rsidRPr="00B70B4A">
        <w:rPr>
          <w:rFonts w:ascii="Times New Roman" w:eastAsia="Times New Roman" w:hAnsi="Times New Roman" w:cs="Times New Roman"/>
          <w:kern w:val="0"/>
          <w:lang w:eastAsia="nl-NL"/>
          <w14:ligatures w14:val="none"/>
        </w:rPr>
        <w:t xml:space="preserve"> </w:t>
      </w:r>
      <w:r w:rsidRPr="00406965">
        <w:rPr>
          <w:rFonts w:ascii="Times New Roman" w:eastAsia="Times New Roman" w:hAnsi="Times New Roman" w:cs="Times New Roman"/>
          <w:kern w:val="0"/>
          <w:lang w:eastAsia="nl-NL"/>
          <w14:ligatures w14:val="none"/>
        </w:rPr>
        <w:t>D</w:t>
      </w:r>
      <w:r w:rsidR="00973A2D">
        <w:rPr>
          <w:rFonts w:ascii="Times New Roman" w:eastAsia="Times New Roman" w:hAnsi="Times New Roman" w:cs="Times New Roman"/>
          <w:kern w:val="0"/>
          <w:lang w:eastAsia="nl-NL"/>
          <w14:ligatures w14:val="none"/>
        </w:rPr>
        <w:t>eze uitkomst van laat d</w:t>
      </w:r>
      <w:r w:rsidRPr="00406965">
        <w:rPr>
          <w:rFonts w:ascii="Times New Roman" w:eastAsia="Times New Roman" w:hAnsi="Times New Roman" w:cs="Times New Roman"/>
          <w:kern w:val="0"/>
          <w:lang w:eastAsia="nl-NL"/>
          <w14:ligatures w14:val="none"/>
        </w:rPr>
        <w:t>e structurele belemmeringen</w:t>
      </w:r>
      <w:r w:rsidR="00973A2D">
        <w:rPr>
          <w:rFonts w:ascii="Times New Roman" w:eastAsia="Times New Roman" w:hAnsi="Times New Roman" w:cs="Times New Roman"/>
          <w:kern w:val="0"/>
          <w:lang w:eastAsia="nl-NL"/>
          <w14:ligatures w14:val="none"/>
        </w:rPr>
        <w:t xml:space="preserve"> zien</w:t>
      </w:r>
      <w:r w:rsidRPr="00406965">
        <w:rPr>
          <w:rFonts w:ascii="Times New Roman" w:eastAsia="Times New Roman" w:hAnsi="Times New Roman" w:cs="Times New Roman"/>
          <w:kern w:val="0"/>
          <w:lang w:eastAsia="nl-NL"/>
          <w14:ligatures w14:val="none"/>
        </w:rPr>
        <w:t xml:space="preserve"> waarmee freelancers worden geconfronteerd. Financiële onzekerheid ondermijnt niet alleen hun werkzekerheid, maar ook hun vermogen om maatschappelijk relevante journalistiek te leveren (De Jong &amp; Kotišová, 2024, p. 4-5).</w:t>
      </w:r>
    </w:p>
    <w:p w14:paraId="58E3CD46" w14:textId="77777777" w:rsidR="00406965" w:rsidRPr="00406965" w:rsidRDefault="00406965" w:rsidP="00C4789B">
      <w:pPr>
        <w:spacing w:line="360" w:lineRule="auto"/>
        <w:ind w:firstLine="708"/>
        <w:rPr>
          <w:rFonts w:ascii="Times New Roman" w:eastAsia="Times New Roman" w:hAnsi="Times New Roman" w:cs="Times New Roman"/>
          <w:kern w:val="0"/>
          <w:lang w:eastAsia="nl-NL"/>
          <w14:ligatures w14:val="none"/>
        </w:rPr>
      </w:pPr>
      <w:r w:rsidRPr="00406965">
        <w:rPr>
          <w:rFonts w:ascii="Times New Roman" w:eastAsia="Times New Roman" w:hAnsi="Times New Roman" w:cs="Times New Roman"/>
          <w:kern w:val="0"/>
          <w:lang w:eastAsia="nl-NL"/>
          <w14:ligatures w14:val="none"/>
        </w:rPr>
        <w:t>Naast de fluctuatie in inkomsten missen freelancers essentiële sociale vangnetten zoals ziektekostenverzekering, pensioenopbouw en werkloosheidsuitkeringen. Hierdoor worden ze gedwongen om ondernemersvaardigheden te ontwikkelen en diverse inkomstenbronnen aan te boren. Uit onderzoek blijkt dat freelance journalisten gemiddeld 500 euro per maand minder verdienen dan journalisten in vaste dienst. Bovendien hebben zij minder toegang tot secundaire arbeidsvoorwaarden, zoals een hospitalisatieverzekering, bedrijfswagen en maaltijd- of thuiswerkvergoeding. Freelancers maken ook minder gebruik van ziekteverlof en ouderschapsverlof, waarbij slechts 10% van hen ziekteverlof opneemt, vergeleken met 85% van de journalisten in vaste dienst (De Cock &amp; De Smaele, 2016, p. 5).</w:t>
      </w:r>
    </w:p>
    <w:p w14:paraId="0167CC42" w14:textId="44365232" w:rsidR="00A10507" w:rsidRPr="00B70B4A" w:rsidRDefault="00406965" w:rsidP="00B70B4A">
      <w:pPr>
        <w:pStyle w:val="Heading3"/>
        <w:ind w:firstLine="0"/>
        <w:rPr>
          <w:rFonts w:ascii="Times New Roman" w:eastAsia="Times New Roman" w:hAnsi="Times New Roman" w:cs="Times New Roman"/>
          <w:b/>
          <w:bCs/>
          <w:color w:val="auto"/>
          <w:sz w:val="22"/>
          <w:szCs w:val="22"/>
          <w:lang w:eastAsia="nl-NL"/>
        </w:rPr>
      </w:pPr>
      <w:bookmarkStart w:id="39" w:name="_Toc192605792"/>
      <w:r w:rsidRPr="00B70B4A">
        <w:rPr>
          <w:rFonts w:ascii="Times New Roman" w:eastAsia="Times New Roman" w:hAnsi="Times New Roman" w:cs="Times New Roman"/>
          <w:b/>
          <w:bCs/>
          <w:color w:val="auto"/>
          <w:sz w:val="22"/>
          <w:szCs w:val="22"/>
          <w:lang w:eastAsia="nl-NL"/>
        </w:rPr>
        <w:t>2.2.2 Strategieën voor financiële duurzaamheid</w:t>
      </w:r>
      <w:bookmarkEnd w:id="39"/>
    </w:p>
    <w:p w14:paraId="371F8B77" w14:textId="77777777" w:rsidR="0097541B" w:rsidRPr="0097541B" w:rsidRDefault="0097541B" w:rsidP="0097541B">
      <w:pPr>
        <w:spacing w:line="360" w:lineRule="auto"/>
        <w:ind w:firstLine="0"/>
        <w:rPr>
          <w:rFonts w:ascii="Times New Roman" w:eastAsia="Times New Roman" w:hAnsi="Times New Roman" w:cs="Times New Roman"/>
          <w:kern w:val="0"/>
          <w:lang w:eastAsia="nl-NL"/>
          <w14:ligatures w14:val="none"/>
        </w:rPr>
      </w:pPr>
      <w:r w:rsidRPr="0097541B">
        <w:rPr>
          <w:rFonts w:ascii="Times New Roman" w:eastAsia="Times New Roman" w:hAnsi="Times New Roman" w:cs="Times New Roman"/>
          <w:kern w:val="0"/>
          <w:lang w:eastAsia="nl-NL"/>
          <w14:ligatures w14:val="none"/>
        </w:rPr>
        <w:t xml:space="preserve">Omdat diepgravende onderzoeksjournalistiek vaak tijdrovend en kostbaar is, ontwikkelen freelancers verschillende verdienmodellen om financieel overeind te blijven. Veel freelancers combineren onderzoeksjournalistiek met aanvullende opdrachten, zoals consultancy, lezersfinanciering en subsidieaanvragen (Pleijter &amp; Opgenhaffen, 2022; Meyers &amp; Davidson, 2014). Op basis van deze strategieën kan worden ingegaan op de subvraag: </w:t>
      </w:r>
      <w:r w:rsidRPr="0097541B">
        <w:rPr>
          <w:rFonts w:ascii="Times New Roman" w:eastAsia="Times New Roman" w:hAnsi="Times New Roman" w:cs="Times New Roman"/>
          <w:i/>
          <w:iCs/>
          <w:kern w:val="0"/>
          <w:lang w:eastAsia="nl-NL"/>
          <w14:ligatures w14:val="none"/>
        </w:rPr>
        <w:t>"Op welke manieren combineren freelancers onderzoekswerk met andere inkomstenbronnen?"</w:t>
      </w:r>
    </w:p>
    <w:p w14:paraId="50361FAF" w14:textId="77777777" w:rsidR="0097541B" w:rsidRPr="0097541B" w:rsidRDefault="0097541B" w:rsidP="00C4789B">
      <w:pPr>
        <w:spacing w:line="360" w:lineRule="auto"/>
        <w:ind w:firstLine="708"/>
        <w:rPr>
          <w:rFonts w:ascii="Times New Roman" w:eastAsia="Times New Roman" w:hAnsi="Times New Roman" w:cs="Times New Roman"/>
          <w:kern w:val="0"/>
          <w:lang w:eastAsia="nl-NL"/>
          <w14:ligatures w14:val="none"/>
        </w:rPr>
      </w:pPr>
      <w:r w:rsidRPr="0097541B">
        <w:rPr>
          <w:rFonts w:ascii="Times New Roman" w:eastAsia="Times New Roman" w:hAnsi="Times New Roman" w:cs="Times New Roman"/>
          <w:kern w:val="0"/>
          <w:lang w:eastAsia="nl-NL"/>
          <w14:ligatures w14:val="none"/>
        </w:rPr>
        <w:lastRenderedPageBreak/>
        <w:t>Een belangrijke pijler in de financiering van onderzoeksjournalistiek is het Fonds Bijzondere Journalistieke Projecten, dat subsidies verstrekt aan journalisten en mediabedrijven. Volgens Vandenberghe en d’Haenens (2021, p. 110) stelt dit fonds meer dan de helft van de Nederlandse mediabedrijven in staat om tijdelijke fondsen te creëren voor onderzoeksjournalistiek. Echter, freelancers ondervinden vaak moeilijkheden bij het verkrijgen van deze subsidies, omdat ze moeten concurreren met grotere journalistieke instellingen.</w:t>
      </w:r>
    </w:p>
    <w:p w14:paraId="476A530B" w14:textId="204768C2" w:rsidR="0097541B" w:rsidRPr="0097541B" w:rsidRDefault="0097541B" w:rsidP="00C4789B">
      <w:pPr>
        <w:spacing w:line="360" w:lineRule="auto"/>
        <w:ind w:firstLine="708"/>
        <w:rPr>
          <w:rFonts w:ascii="Times New Roman" w:eastAsia="Times New Roman" w:hAnsi="Times New Roman" w:cs="Times New Roman"/>
          <w:kern w:val="0"/>
          <w:lang w:eastAsia="nl-NL"/>
          <w14:ligatures w14:val="none"/>
        </w:rPr>
      </w:pPr>
      <w:r w:rsidRPr="0097541B">
        <w:rPr>
          <w:rFonts w:ascii="Times New Roman" w:eastAsia="Times New Roman" w:hAnsi="Times New Roman" w:cs="Times New Roman"/>
          <w:kern w:val="0"/>
          <w:lang w:eastAsia="nl-NL"/>
          <w14:ligatures w14:val="none"/>
        </w:rPr>
        <w:t>Naast subsidies ontwikkelen freelancers</w:t>
      </w:r>
      <w:r w:rsidR="00140F24">
        <w:rPr>
          <w:rFonts w:ascii="Times New Roman" w:eastAsia="Times New Roman" w:hAnsi="Times New Roman" w:cs="Times New Roman"/>
          <w:kern w:val="0"/>
          <w:lang w:eastAsia="nl-NL"/>
          <w14:ligatures w14:val="none"/>
        </w:rPr>
        <w:t xml:space="preserve"> ook</w:t>
      </w:r>
      <w:r w:rsidRPr="0097541B">
        <w:rPr>
          <w:rFonts w:ascii="Times New Roman" w:eastAsia="Times New Roman" w:hAnsi="Times New Roman" w:cs="Times New Roman"/>
          <w:kern w:val="0"/>
          <w:lang w:eastAsia="nl-NL"/>
          <w14:ligatures w14:val="none"/>
        </w:rPr>
        <w:t xml:space="preserve"> alternatieve verdienmodellen. Sommigen richten zich op lezersfinanciering en crowdfunding om onafhankelijk te blijven. Aitamurto (2019, pp. 2-3) benadrukt dat crowdfunding weliswaar zelden de enige bron van inkomsten is, maar wel een groeiende aanvullende financieringsvorm. Donateurs fungeren als een vorm van publiekelijke steun en dragen direct bij aan de productie van onderzoeksverhalen (Aitamurto, 2019, p. 3). Crowdfunding wordt ingezet voor verschillende doeleinden, variërend van losse onderzoeksverhalen tot de oprichting van nieuwe journalistieke platforms en ondersteunende organisaties (Aitamurto, 2019, p. 4).</w:t>
      </w:r>
    </w:p>
    <w:p w14:paraId="55009800" w14:textId="3990E3F6" w:rsidR="0097541B" w:rsidRPr="0097541B" w:rsidRDefault="00EC6C99" w:rsidP="00C4789B">
      <w:pPr>
        <w:spacing w:line="360" w:lineRule="auto"/>
        <w:ind w:firstLine="708"/>
        <w:rPr>
          <w:rFonts w:ascii="Times New Roman" w:eastAsia="Times New Roman" w:hAnsi="Times New Roman" w:cs="Times New Roman"/>
          <w:kern w:val="0"/>
          <w:lang w:eastAsia="nl-NL"/>
          <w14:ligatures w14:val="none"/>
        </w:rPr>
      </w:pPr>
      <w:r>
        <w:rPr>
          <w:rFonts w:ascii="Times New Roman" w:eastAsia="Times New Roman" w:hAnsi="Times New Roman" w:cs="Times New Roman"/>
          <w:kern w:val="0"/>
          <w:lang w:eastAsia="nl-NL"/>
          <w14:ligatures w14:val="none"/>
        </w:rPr>
        <w:t>Verder</w:t>
      </w:r>
      <w:r w:rsidR="0097541B" w:rsidRPr="0097541B">
        <w:rPr>
          <w:rFonts w:ascii="Times New Roman" w:eastAsia="Times New Roman" w:hAnsi="Times New Roman" w:cs="Times New Roman"/>
          <w:kern w:val="0"/>
          <w:lang w:eastAsia="nl-NL"/>
          <w14:ligatures w14:val="none"/>
        </w:rPr>
        <w:t xml:space="preserve"> werken sommige freelancers samen met NGO’s en non-profitorganisaties om financiering en toegang tot onderzoeksbronnen te verkrijgen (Konow-Lund &amp; Høiby, 2021). Consultancy en journalistieke trainingen vormen eveneens aanvullende inkomstenbronnen, waarbij freelancers hun expertise inzetten voor media-organisaties of onderwijsinstellingen (Norbäck, 2022).</w:t>
      </w:r>
    </w:p>
    <w:p w14:paraId="12D40B06" w14:textId="77777777" w:rsidR="0097541B" w:rsidRPr="0097541B" w:rsidRDefault="0097541B" w:rsidP="00C4789B">
      <w:pPr>
        <w:spacing w:line="360" w:lineRule="auto"/>
        <w:ind w:firstLine="708"/>
        <w:rPr>
          <w:rFonts w:ascii="Times New Roman" w:eastAsia="Times New Roman" w:hAnsi="Times New Roman" w:cs="Times New Roman"/>
          <w:kern w:val="0"/>
          <w:lang w:eastAsia="nl-NL"/>
          <w14:ligatures w14:val="none"/>
        </w:rPr>
      </w:pPr>
      <w:r w:rsidRPr="0097541B">
        <w:rPr>
          <w:rFonts w:ascii="Times New Roman" w:eastAsia="Times New Roman" w:hAnsi="Times New Roman" w:cs="Times New Roman"/>
          <w:kern w:val="0"/>
          <w:lang w:eastAsia="nl-NL"/>
          <w14:ligatures w14:val="none"/>
        </w:rPr>
        <w:t xml:space="preserve">Ondanks deze strategieën blijft economische onzekerheid een structureel probleem. Freelancers moeten voortdurend een balans vinden tussen journalistieke onafhankelijkheid en financiële overleving. Terwijl sommigen financiële stabiliteit weten te realiseren via subsidies of vaste opdrachtgevers, blijven anderen afhankelijk van kortetermijnopdrachten en onzekere inkomstenstromen. De sector wordt door sommigen beschouwd als bloeiend—een geïnterviewde journalist stelt zelfs dat </w:t>
      </w:r>
      <w:r w:rsidRPr="0097541B">
        <w:rPr>
          <w:rFonts w:ascii="Times New Roman" w:eastAsia="Times New Roman" w:hAnsi="Times New Roman" w:cs="Times New Roman"/>
          <w:i/>
          <w:iCs/>
          <w:kern w:val="0"/>
          <w:lang w:eastAsia="nl-NL"/>
          <w14:ligatures w14:val="none"/>
        </w:rPr>
        <w:t>“the profession is considered at its best phase”</w:t>
      </w:r>
      <w:r w:rsidRPr="0097541B">
        <w:rPr>
          <w:rFonts w:ascii="Times New Roman" w:eastAsia="Times New Roman" w:hAnsi="Times New Roman" w:cs="Times New Roman"/>
          <w:kern w:val="0"/>
          <w:lang w:eastAsia="nl-NL"/>
          <w14:ligatures w14:val="none"/>
        </w:rPr>
        <w:t xml:space="preserve"> (Karadimitriou et al., 2022, p. 110). Echter, deze positieve ontwikkelingen maskeren de kwetsbare positie van freelancers, die vaak geen toegang hebben tot institutionele middelen en juridische bescherming.</w:t>
      </w:r>
    </w:p>
    <w:p w14:paraId="2E0F2E16" w14:textId="771D750F" w:rsidR="00406965" w:rsidRPr="002E678F" w:rsidRDefault="0097541B" w:rsidP="002E678F">
      <w:pPr>
        <w:pStyle w:val="Heading3"/>
        <w:ind w:firstLine="0"/>
        <w:rPr>
          <w:rFonts w:ascii="Times New Roman" w:eastAsia="Times New Roman" w:hAnsi="Times New Roman" w:cs="Times New Roman"/>
          <w:b/>
          <w:bCs/>
          <w:color w:val="auto"/>
          <w:sz w:val="22"/>
          <w:szCs w:val="22"/>
          <w:lang w:eastAsia="nl-NL"/>
        </w:rPr>
      </w:pPr>
      <w:bookmarkStart w:id="40" w:name="_Toc192605793"/>
      <w:r w:rsidRPr="002E678F">
        <w:rPr>
          <w:rFonts w:ascii="Times New Roman" w:eastAsia="Times New Roman" w:hAnsi="Times New Roman" w:cs="Times New Roman"/>
          <w:b/>
          <w:bCs/>
          <w:color w:val="auto"/>
          <w:sz w:val="22"/>
          <w:szCs w:val="22"/>
          <w:lang w:eastAsia="nl-NL"/>
        </w:rPr>
        <w:t>2.2.3 Precarity Theory en de economische positie van freelancers</w:t>
      </w:r>
      <w:bookmarkEnd w:id="40"/>
    </w:p>
    <w:p w14:paraId="330C3ED8" w14:textId="1635240C" w:rsidR="00B00A11" w:rsidRPr="00B00A11" w:rsidRDefault="00B00A11" w:rsidP="00B00A11">
      <w:pPr>
        <w:spacing w:line="360" w:lineRule="auto"/>
        <w:ind w:firstLine="0"/>
        <w:rPr>
          <w:rFonts w:ascii="Times New Roman" w:eastAsia="Times New Roman" w:hAnsi="Times New Roman" w:cs="Times New Roman"/>
          <w:kern w:val="0"/>
          <w:lang w:eastAsia="nl-NL"/>
          <w14:ligatures w14:val="none"/>
        </w:rPr>
      </w:pPr>
      <w:r w:rsidRPr="00B00A11">
        <w:rPr>
          <w:rFonts w:ascii="Times New Roman" w:eastAsia="Times New Roman" w:hAnsi="Times New Roman" w:cs="Times New Roman"/>
          <w:kern w:val="0"/>
          <w:lang w:eastAsia="nl-NL"/>
          <w14:ligatures w14:val="none"/>
        </w:rPr>
        <w:t xml:space="preserve">De </w:t>
      </w:r>
      <w:proofErr w:type="spellStart"/>
      <w:r w:rsidRPr="00B00A11">
        <w:rPr>
          <w:rFonts w:ascii="Times New Roman" w:eastAsia="Times New Roman" w:hAnsi="Times New Roman" w:cs="Times New Roman"/>
          <w:kern w:val="0"/>
          <w:lang w:eastAsia="nl-NL"/>
          <w14:ligatures w14:val="none"/>
        </w:rPr>
        <w:t>Precarity</w:t>
      </w:r>
      <w:proofErr w:type="spellEnd"/>
      <w:r w:rsidRPr="00B00A11">
        <w:rPr>
          <w:rFonts w:ascii="Times New Roman" w:eastAsia="Times New Roman" w:hAnsi="Times New Roman" w:cs="Times New Roman"/>
          <w:kern w:val="0"/>
          <w:lang w:eastAsia="nl-NL"/>
          <w14:ligatures w14:val="none"/>
        </w:rPr>
        <w:t xml:space="preserve"> </w:t>
      </w:r>
      <w:proofErr w:type="spellStart"/>
      <w:r w:rsidRPr="00B00A11">
        <w:rPr>
          <w:rFonts w:ascii="Times New Roman" w:eastAsia="Times New Roman" w:hAnsi="Times New Roman" w:cs="Times New Roman"/>
          <w:kern w:val="0"/>
          <w:lang w:eastAsia="nl-NL"/>
          <w14:ligatures w14:val="none"/>
        </w:rPr>
        <w:t>Theory</w:t>
      </w:r>
      <w:proofErr w:type="spellEnd"/>
      <w:r w:rsidRPr="00B00A11">
        <w:rPr>
          <w:rFonts w:ascii="Times New Roman" w:eastAsia="Times New Roman" w:hAnsi="Times New Roman" w:cs="Times New Roman"/>
          <w:kern w:val="0"/>
          <w:lang w:eastAsia="nl-NL"/>
          <w14:ligatures w14:val="none"/>
        </w:rPr>
        <w:t xml:space="preserve"> </w:t>
      </w:r>
      <w:ins w:id="41" w:author="Jort Siemes" w:date="2025-03-11T21:45:00Z" w16du:dateUtc="2025-03-11T20:45:00Z">
        <w:r w:rsidR="000573DB">
          <w:rPr>
            <w:rFonts w:ascii="Times New Roman" w:eastAsia="Times New Roman" w:hAnsi="Times New Roman" w:cs="Times New Roman"/>
            <w:kern w:val="0"/>
            <w:lang w:eastAsia="nl-NL"/>
            <w14:ligatures w14:val="none"/>
          </w:rPr>
          <w:t xml:space="preserve">van </w:t>
        </w:r>
      </w:ins>
      <w:del w:id="42" w:author="Jort Siemes" w:date="2025-03-11T21:45:00Z" w16du:dateUtc="2025-03-11T20:45:00Z">
        <w:r w:rsidRPr="00B00A11" w:rsidDel="000573DB">
          <w:rPr>
            <w:rFonts w:ascii="Times New Roman" w:eastAsia="Times New Roman" w:hAnsi="Times New Roman" w:cs="Times New Roman"/>
            <w:kern w:val="0"/>
            <w:lang w:eastAsia="nl-NL"/>
            <w14:ligatures w14:val="none"/>
          </w:rPr>
          <w:delText>(</w:delText>
        </w:r>
      </w:del>
      <w:r w:rsidRPr="00B00A11">
        <w:rPr>
          <w:rFonts w:ascii="Times New Roman" w:eastAsia="Times New Roman" w:hAnsi="Times New Roman" w:cs="Times New Roman"/>
          <w:kern w:val="0"/>
          <w:lang w:eastAsia="nl-NL"/>
          <w14:ligatures w14:val="none"/>
        </w:rPr>
        <w:t>Standing</w:t>
      </w:r>
      <w:del w:id="43" w:author="Jort Siemes" w:date="2025-03-11T21:45:00Z" w16du:dateUtc="2025-03-11T20:45:00Z">
        <w:r w:rsidRPr="00B00A11" w:rsidDel="000573DB">
          <w:rPr>
            <w:rFonts w:ascii="Times New Roman" w:eastAsia="Times New Roman" w:hAnsi="Times New Roman" w:cs="Times New Roman"/>
            <w:kern w:val="0"/>
            <w:lang w:eastAsia="nl-NL"/>
            <w14:ligatures w14:val="none"/>
          </w:rPr>
          <w:delText>,</w:delText>
        </w:r>
      </w:del>
      <w:r w:rsidRPr="00B00A11">
        <w:rPr>
          <w:rFonts w:ascii="Times New Roman" w:eastAsia="Times New Roman" w:hAnsi="Times New Roman" w:cs="Times New Roman"/>
          <w:kern w:val="0"/>
          <w:lang w:eastAsia="nl-NL"/>
          <w14:ligatures w14:val="none"/>
        </w:rPr>
        <w:t xml:space="preserve"> </w:t>
      </w:r>
      <w:ins w:id="44" w:author="Jort Siemes" w:date="2025-03-11T21:45:00Z" w16du:dateUtc="2025-03-11T20:45:00Z">
        <w:r w:rsidR="000573DB">
          <w:rPr>
            <w:rFonts w:ascii="Times New Roman" w:eastAsia="Times New Roman" w:hAnsi="Times New Roman" w:cs="Times New Roman"/>
            <w:kern w:val="0"/>
            <w:lang w:eastAsia="nl-NL"/>
            <w14:ligatures w14:val="none"/>
          </w:rPr>
          <w:t>(</w:t>
        </w:r>
      </w:ins>
      <w:r w:rsidRPr="00B00A11">
        <w:rPr>
          <w:rFonts w:ascii="Times New Roman" w:eastAsia="Times New Roman" w:hAnsi="Times New Roman" w:cs="Times New Roman"/>
          <w:kern w:val="0"/>
          <w:lang w:eastAsia="nl-NL"/>
          <w14:ligatures w14:val="none"/>
        </w:rPr>
        <w:t xml:space="preserve">2011) biedt een theoretisch kader om de economische onzekerheid van freelancers te begrijpen. Precariteit verwijst naar instabiliteit en het gebrek aan structurele zekerheid, gekenmerkt door tijdelijke contracten, lage lonen en beperkte sociale voorzieningen (Ruti, 2017, p. 67-71). Standing (2014, p. </w:t>
      </w:r>
      <w:r w:rsidR="0031436B">
        <w:rPr>
          <w:rFonts w:ascii="Times New Roman" w:eastAsia="Times New Roman" w:hAnsi="Times New Roman" w:cs="Times New Roman"/>
          <w:kern w:val="0"/>
          <w:lang w:eastAsia="nl-NL"/>
          <w14:ligatures w14:val="none"/>
        </w:rPr>
        <w:t>16</w:t>
      </w:r>
      <w:r w:rsidRPr="00B00A11">
        <w:rPr>
          <w:rFonts w:ascii="Times New Roman" w:eastAsia="Times New Roman" w:hAnsi="Times New Roman" w:cs="Times New Roman"/>
          <w:kern w:val="0"/>
          <w:lang w:eastAsia="nl-NL"/>
          <w14:ligatures w14:val="none"/>
        </w:rPr>
        <w:t>) definieert het precariaat als een nieuwe klasse in wording, die wordt gekenmerkt door bestaansonzekerheid, schulden, vernedering en het verlies van fundamentele rechten. In tegenstelling tot traditionele arbeidskrachten verliezen precariaat-werkers hun culturele, burgerlijke, sociale, politieke en economische rechten, terwijl ze vaak werk verrichten dat onder hun opleidingsniveau ligt (Standing, 2014, p</w:t>
      </w:r>
      <w:r w:rsidR="005F0284">
        <w:rPr>
          <w:rFonts w:ascii="Times New Roman" w:eastAsia="Times New Roman" w:hAnsi="Times New Roman" w:cs="Times New Roman"/>
          <w:kern w:val="0"/>
          <w:lang w:eastAsia="nl-NL"/>
          <w14:ligatures w14:val="none"/>
        </w:rPr>
        <w:t>p</w:t>
      </w:r>
      <w:r w:rsidRPr="00B00A11">
        <w:rPr>
          <w:rFonts w:ascii="Times New Roman" w:eastAsia="Times New Roman" w:hAnsi="Times New Roman" w:cs="Times New Roman"/>
          <w:kern w:val="0"/>
          <w:lang w:eastAsia="nl-NL"/>
          <w14:ligatures w14:val="none"/>
        </w:rPr>
        <w:t xml:space="preserve">. </w:t>
      </w:r>
      <w:r w:rsidR="005F0284">
        <w:rPr>
          <w:rFonts w:ascii="Times New Roman" w:eastAsia="Times New Roman" w:hAnsi="Times New Roman" w:cs="Times New Roman"/>
          <w:kern w:val="0"/>
          <w:lang w:eastAsia="nl-NL"/>
          <w14:ligatures w14:val="none"/>
        </w:rPr>
        <w:t>15, 16, 160</w:t>
      </w:r>
      <w:r w:rsidRPr="00B00A11">
        <w:rPr>
          <w:rFonts w:ascii="Times New Roman" w:eastAsia="Times New Roman" w:hAnsi="Times New Roman" w:cs="Times New Roman"/>
          <w:kern w:val="0"/>
          <w:lang w:eastAsia="nl-NL"/>
          <w14:ligatures w14:val="none"/>
        </w:rPr>
        <w:t>).</w:t>
      </w:r>
    </w:p>
    <w:p w14:paraId="77D3BA42" w14:textId="37A713D9" w:rsidR="00B00A11" w:rsidRPr="00B00A11" w:rsidRDefault="00B00A11" w:rsidP="00B00A11">
      <w:pPr>
        <w:spacing w:line="360" w:lineRule="auto"/>
        <w:ind w:firstLine="0"/>
        <w:rPr>
          <w:rFonts w:ascii="Times New Roman" w:eastAsia="Times New Roman" w:hAnsi="Times New Roman" w:cs="Times New Roman"/>
          <w:kern w:val="0"/>
          <w:lang w:eastAsia="nl-NL"/>
          <w14:ligatures w14:val="none"/>
        </w:rPr>
      </w:pPr>
      <w:r w:rsidRPr="00B00A11">
        <w:rPr>
          <w:rFonts w:ascii="Times New Roman" w:eastAsia="Times New Roman" w:hAnsi="Times New Roman" w:cs="Times New Roman"/>
          <w:kern w:val="0"/>
          <w:lang w:eastAsia="nl-NL"/>
          <w14:ligatures w14:val="none"/>
        </w:rPr>
        <w:lastRenderedPageBreak/>
        <w:t>De groei van het precariaat is het resultaat van een neoliberale agenda die flexibiliteit op de arbeidsmarkt nastreeft. Dit heeft geleid tot een systeem waarin risico’s en onzekerheden worden afgewenteld op werknemers, waaronder freelance journalisten (Standing, 2014, p</w:t>
      </w:r>
      <w:r w:rsidR="002D0785">
        <w:rPr>
          <w:rFonts w:ascii="Times New Roman" w:eastAsia="Times New Roman" w:hAnsi="Times New Roman" w:cs="Times New Roman"/>
          <w:kern w:val="0"/>
          <w:lang w:eastAsia="nl-NL"/>
          <w14:ligatures w14:val="none"/>
        </w:rPr>
        <w:t>p</w:t>
      </w:r>
      <w:r w:rsidRPr="00B00A11">
        <w:rPr>
          <w:rFonts w:ascii="Times New Roman" w:eastAsia="Times New Roman" w:hAnsi="Times New Roman" w:cs="Times New Roman"/>
          <w:kern w:val="0"/>
          <w:lang w:eastAsia="nl-NL"/>
          <w14:ligatures w14:val="none"/>
        </w:rPr>
        <w:t xml:space="preserve">. </w:t>
      </w:r>
      <w:r w:rsidR="002D0785">
        <w:rPr>
          <w:rFonts w:ascii="Times New Roman" w:eastAsia="Times New Roman" w:hAnsi="Times New Roman" w:cs="Times New Roman"/>
          <w:kern w:val="0"/>
          <w:lang w:eastAsia="nl-NL"/>
          <w14:ligatures w14:val="none"/>
        </w:rPr>
        <w:t>52-53</w:t>
      </w:r>
      <w:r w:rsidRPr="00B00A11">
        <w:rPr>
          <w:rFonts w:ascii="Times New Roman" w:eastAsia="Times New Roman" w:hAnsi="Times New Roman" w:cs="Times New Roman"/>
          <w:kern w:val="0"/>
          <w:lang w:eastAsia="nl-NL"/>
          <w14:ligatures w14:val="none"/>
        </w:rPr>
        <w:t>). Werkgevers en overheden hanteren flexibiliteit als leidend principe, wat resulteert in een toename van onzekere arbeid. Deze flexibiliteit kent verschillende vormen:</w:t>
      </w:r>
    </w:p>
    <w:p w14:paraId="109D755C" w14:textId="77777777" w:rsidR="00B00A11" w:rsidRPr="00B00A11" w:rsidRDefault="00B00A11" w:rsidP="00B00A11">
      <w:pPr>
        <w:numPr>
          <w:ilvl w:val="0"/>
          <w:numId w:val="41"/>
        </w:numPr>
        <w:spacing w:line="360" w:lineRule="auto"/>
        <w:rPr>
          <w:rFonts w:ascii="Times New Roman" w:eastAsia="Times New Roman" w:hAnsi="Times New Roman" w:cs="Times New Roman"/>
          <w:kern w:val="0"/>
          <w:lang w:eastAsia="nl-NL"/>
          <w14:ligatures w14:val="none"/>
        </w:rPr>
      </w:pPr>
      <w:r w:rsidRPr="00B00A11">
        <w:rPr>
          <w:rFonts w:ascii="Times New Roman" w:eastAsia="Times New Roman" w:hAnsi="Times New Roman" w:cs="Times New Roman"/>
          <w:kern w:val="0"/>
          <w:lang w:eastAsia="nl-NL"/>
          <w14:ligatures w14:val="none"/>
        </w:rPr>
        <w:t>Numerieke flexibiliteit: Het gemakkelijk kunnen aannemen en ontslaan van werknemers.</w:t>
      </w:r>
    </w:p>
    <w:p w14:paraId="03ABF5CF" w14:textId="77777777" w:rsidR="00B00A11" w:rsidRPr="00B00A11" w:rsidRDefault="00B00A11" w:rsidP="00B00A11">
      <w:pPr>
        <w:numPr>
          <w:ilvl w:val="0"/>
          <w:numId w:val="41"/>
        </w:numPr>
        <w:spacing w:line="360" w:lineRule="auto"/>
        <w:rPr>
          <w:rFonts w:ascii="Times New Roman" w:eastAsia="Times New Roman" w:hAnsi="Times New Roman" w:cs="Times New Roman"/>
          <w:kern w:val="0"/>
          <w:lang w:eastAsia="nl-NL"/>
          <w14:ligatures w14:val="none"/>
        </w:rPr>
      </w:pPr>
      <w:r w:rsidRPr="00B00A11">
        <w:rPr>
          <w:rFonts w:ascii="Times New Roman" w:eastAsia="Times New Roman" w:hAnsi="Times New Roman" w:cs="Times New Roman"/>
          <w:kern w:val="0"/>
          <w:lang w:eastAsia="nl-NL"/>
          <w14:ligatures w14:val="none"/>
        </w:rPr>
        <w:t>Functionele flexibiliteit: Het snel aanpassen van taken en functies binnen een bedrijf.</w:t>
      </w:r>
    </w:p>
    <w:p w14:paraId="7701C031" w14:textId="36AD47B8" w:rsidR="00B00A11" w:rsidRPr="00B00A11" w:rsidRDefault="00B00A11" w:rsidP="00B00A11">
      <w:pPr>
        <w:numPr>
          <w:ilvl w:val="0"/>
          <w:numId w:val="41"/>
        </w:numPr>
        <w:spacing w:line="360" w:lineRule="auto"/>
        <w:rPr>
          <w:rFonts w:ascii="Times New Roman" w:eastAsia="Times New Roman" w:hAnsi="Times New Roman" w:cs="Times New Roman"/>
          <w:kern w:val="0"/>
          <w:lang w:eastAsia="nl-NL"/>
          <w14:ligatures w14:val="none"/>
        </w:rPr>
      </w:pPr>
      <w:r w:rsidRPr="00B00A11">
        <w:rPr>
          <w:rFonts w:ascii="Times New Roman" w:eastAsia="Times New Roman" w:hAnsi="Times New Roman" w:cs="Times New Roman"/>
          <w:kern w:val="0"/>
          <w:lang w:eastAsia="nl-NL"/>
          <w14:ligatures w14:val="none"/>
        </w:rPr>
        <w:t xml:space="preserve">Loonflexibiliteit: Het variabel houden van lonen afhankelijk van de vraag (Standing, 2014, p. </w:t>
      </w:r>
      <w:r w:rsidR="0070120D">
        <w:rPr>
          <w:rFonts w:ascii="Times New Roman" w:eastAsia="Times New Roman" w:hAnsi="Times New Roman" w:cs="Times New Roman"/>
          <w:kern w:val="0"/>
          <w:lang w:eastAsia="nl-NL"/>
          <w14:ligatures w14:val="none"/>
        </w:rPr>
        <w:t>52-62</w:t>
      </w:r>
      <w:r w:rsidRPr="00B00A11">
        <w:rPr>
          <w:rFonts w:ascii="Times New Roman" w:eastAsia="Times New Roman" w:hAnsi="Times New Roman" w:cs="Times New Roman"/>
          <w:kern w:val="0"/>
          <w:lang w:eastAsia="nl-NL"/>
          <w14:ligatures w14:val="none"/>
        </w:rPr>
        <w:t>).</w:t>
      </w:r>
    </w:p>
    <w:p w14:paraId="19370845" w14:textId="7FCE51FA" w:rsidR="00B00A11" w:rsidRPr="00B00A11" w:rsidRDefault="00B00A11" w:rsidP="005D5865">
      <w:pPr>
        <w:spacing w:line="360" w:lineRule="auto"/>
        <w:ind w:firstLine="0"/>
        <w:rPr>
          <w:rFonts w:ascii="Times New Roman" w:eastAsia="Times New Roman" w:hAnsi="Times New Roman" w:cs="Times New Roman"/>
          <w:kern w:val="0"/>
          <w:lang w:eastAsia="nl-NL"/>
          <w14:ligatures w14:val="none"/>
        </w:rPr>
      </w:pPr>
      <w:r w:rsidRPr="00B00A11">
        <w:rPr>
          <w:rFonts w:ascii="Times New Roman" w:eastAsia="Times New Roman" w:hAnsi="Times New Roman" w:cs="Times New Roman"/>
          <w:kern w:val="0"/>
          <w:lang w:eastAsia="nl-NL"/>
          <w14:ligatures w14:val="none"/>
        </w:rPr>
        <w:t xml:space="preserve">Hoewel freelancers autonomie ervaren, gaat deze schijnvrijheid gepaard met constante beschikbaarheidsdruk en de noodzaak om minder aantrekkelijke of slecht betaalde opdrachten aan te nemen uit angst voor inkomensverlies (Mathisen, 2018, pp. 914-917). Dit sluit aan bij het bredere concept van het precariaat, een groeiende groep werkenden in onzekere werkrelaties (Standing, 2011, p. 52). </w:t>
      </w:r>
    </w:p>
    <w:p w14:paraId="6F450B44" w14:textId="2363C983" w:rsidR="00B00A11" w:rsidRPr="00B00A11" w:rsidRDefault="00B00A11" w:rsidP="005D5865">
      <w:pPr>
        <w:spacing w:line="360" w:lineRule="auto"/>
        <w:ind w:firstLine="360"/>
        <w:rPr>
          <w:rFonts w:ascii="Times New Roman" w:eastAsia="Times New Roman" w:hAnsi="Times New Roman" w:cs="Times New Roman"/>
          <w:kern w:val="0"/>
          <w:lang w:eastAsia="nl-NL"/>
          <w14:ligatures w14:val="none"/>
        </w:rPr>
      </w:pPr>
      <w:r w:rsidRPr="00B00A11">
        <w:rPr>
          <w:rFonts w:ascii="Times New Roman" w:eastAsia="Times New Roman" w:hAnsi="Times New Roman" w:cs="Times New Roman"/>
          <w:kern w:val="0"/>
          <w:lang w:eastAsia="nl-NL"/>
          <w14:ligatures w14:val="none"/>
        </w:rPr>
        <w:t>De gevolgen van precariteit zijn verstrekkend. Het precariaat ervaart boosheid, angst en vervreemding. Deze gevoelens ontstaan door de frustratie over geblokkeerde sociale mobiliteit en de perceptie van relatieve deprivatie, waarbij freelancers zien dat hun werk niet in verhouding staat tot hun opleidingsniveau en inspanningen (Standing, 201</w:t>
      </w:r>
      <w:r w:rsidR="00427AF0">
        <w:rPr>
          <w:rFonts w:ascii="Times New Roman" w:eastAsia="Times New Roman" w:hAnsi="Times New Roman" w:cs="Times New Roman"/>
          <w:kern w:val="0"/>
          <w:lang w:eastAsia="nl-NL"/>
          <w14:ligatures w14:val="none"/>
        </w:rPr>
        <w:t>1</w:t>
      </w:r>
      <w:r w:rsidRPr="00B00A11">
        <w:rPr>
          <w:rFonts w:ascii="Times New Roman" w:eastAsia="Times New Roman" w:hAnsi="Times New Roman" w:cs="Times New Roman"/>
          <w:kern w:val="0"/>
          <w:lang w:eastAsia="nl-NL"/>
          <w14:ligatures w14:val="none"/>
        </w:rPr>
        <w:t>, p</w:t>
      </w:r>
      <w:r w:rsidR="0094528D">
        <w:rPr>
          <w:rFonts w:ascii="Times New Roman" w:eastAsia="Times New Roman" w:hAnsi="Times New Roman" w:cs="Times New Roman"/>
          <w:kern w:val="0"/>
          <w:lang w:eastAsia="nl-NL"/>
          <w14:ligatures w14:val="none"/>
        </w:rPr>
        <w:t>p</w:t>
      </w:r>
      <w:r w:rsidRPr="00B00A11">
        <w:rPr>
          <w:rFonts w:ascii="Times New Roman" w:eastAsia="Times New Roman" w:hAnsi="Times New Roman" w:cs="Times New Roman"/>
          <w:kern w:val="0"/>
          <w:lang w:eastAsia="nl-NL"/>
          <w14:ligatures w14:val="none"/>
        </w:rPr>
        <w:t xml:space="preserve">. </w:t>
      </w:r>
      <w:r w:rsidR="002B41B2">
        <w:rPr>
          <w:rFonts w:ascii="Times New Roman" w:eastAsia="Times New Roman" w:hAnsi="Times New Roman" w:cs="Times New Roman"/>
          <w:kern w:val="0"/>
          <w:lang w:eastAsia="nl-NL"/>
          <w14:ligatures w14:val="none"/>
        </w:rPr>
        <w:t>32-37</w:t>
      </w:r>
      <w:r w:rsidRPr="00B00A11">
        <w:rPr>
          <w:rFonts w:ascii="Times New Roman" w:eastAsia="Times New Roman" w:hAnsi="Times New Roman" w:cs="Times New Roman"/>
          <w:kern w:val="0"/>
          <w:lang w:eastAsia="nl-NL"/>
          <w14:ligatures w14:val="none"/>
        </w:rPr>
        <w:t>).</w:t>
      </w:r>
    </w:p>
    <w:p w14:paraId="46CE257E" w14:textId="77777777" w:rsidR="00B00A11" w:rsidRPr="00B00A11" w:rsidRDefault="00B00A11" w:rsidP="0036616C">
      <w:pPr>
        <w:spacing w:line="360" w:lineRule="auto"/>
        <w:ind w:firstLine="360"/>
        <w:rPr>
          <w:rFonts w:ascii="Times New Roman" w:eastAsia="Times New Roman" w:hAnsi="Times New Roman" w:cs="Times New Roman"/>
          <w:kern w:val="0"/>
          <w:lang w:eastAsia="nl-NL"/>
          <w14:ligatures w14:val="none"/>
        </w:rPr>
      </w:pPr>
      <w:r w:rsidRPr="00B00A11">
        <w:rPr>
          <w:rFonts w:ascii="Times New Roman" w:eastAsia="Times New Roman" w:hAnsi="Times New Roman" w:cs="Times New Roman"/>
          <w:kern w:val="0"/>
          <w:lang w:eastAsia="nl-NL"/>
          <w14:ligatures w14:val="none"/>
        </w:rPr>
        <w:t>Hoewel freelancers innovatieve strategieën ontwikkelen om financieel te overleven, blijven de structurele uitdagingen in de sector bestaan. De mate waarin een freelancer succesvol is, wordt niet alleen bepaald door individuele ondernemersvaardigheden, maar ook door de bredere economische en institutionele context waarin ze opereren. Dit spanningsveld tussen financiële onzekerheid en journalistieke idealen vormt een van de kernuitdagingen van freelance onderzoeksjournalistiek.</w:t>
      </w:r>
    </w:p>
    <w:p w14:paraId="6D811AED" w14:textId="13D8F8D5" w:rsidR="00B00A11" w:rsidRDefault="00B00A11" w:rsidP="0036616C">
      <w:pPr>
        <w:spacing w:line="360" w:lineRule="auto"/>
        <w:ind w:firstLine="360"/>
        <w:rPr>
          <w:rFonts w:ascii="Times New Roman" w:eastAsia="Times New Roman" w:hAnsi="Times New Roman" w:cs="Times New Roman"/>
          <w:kern w:val="0"/>
          <w:lang w:eastAsia="nl-NL"/>
          <w14:ligatures w14:val="none"/>
        </w:rPr>
      </w:pPr>
      <w:r w:rsidRPr="00B00A11">
        <w:rPr>
          <w:rFonts w:ascii="Times New Roman" w:eastAsia="Times New Roman" w:hAnsi="Times New Roman" w:cs="Times New Roman"/>
          <w:kern w:val="0"/>
          <w:lang w:eastAsia="nl-NL"/>
          <w14:ligatures w14:val="none"/>
        </w:rPr>
        <w:t>Om de negatieve gevolgen van precariteit te overwinnen, stelt Standing (201</w:t>
      </w:r>
      <w:r w:rsidR="00427AF0">
        <w:rPr>
          <w:rFonts w:ascii="Times New Roman" w:eastAsia="Times New Roman" w:hAnsi="Times New Roman" w:cs="Times New Roman"/>
          <w:kern w:val="0"/>
          <w:lang w:eastAsia="nl-NL"/>
          <w14:ligatures w14:val="none"/>
        </w:rPr>
        <w:t>1</w:t>
      </w:r>
      <w:r w:rsidRPr="00B00A11">
        <w:rPr>
          <w:rFonts w:ascii="Times New Roman" w:eastAsia="Times New Roman" w:hAnsi="Times New Roman" w:cs="Times New Roman"/>
          <w:kern w:val="0"/>
          <w:lang w:eastAsia="nl-NL"/>
          <w14:ligatures w14:val="none"/>
        </w:rPr>
        <w:t xml:space="preserve">, p. </w:t>
      </w:r>
      <w:r w:rsidR="0094528D">
        <w:rPr>
          <w:rFonts w:ascii="Times New Roman" w:eastAsia="Times New Roman" w:hAnsi="Times New Roman" w:cs="Times New Roman"/>
          <w:kern w:val="0"/>
          <w:lang w:eastAsia="nl-NL"/>
          <w14:ligatures w14:val="none"/>
        </w:rPr>
        <w:t>42</w:t>
      </w:r>
      <w:r w:rsidRPr="00B00A11">
        <w:rPr>
          <w:rFonts w:ascii="Times New Roman" w:eastAsia="Times New Roman" w:hAnsi="Times New Roman" w:cs="Times New Roman"/>
          <w:kern w:val="0"/>
          <w:lang w:eastAsia="nl-NL"/>
          <w14:ligatures w14:val="none"/>
        </w:rPr>
        <w:t>) dat een politieke agenda nodig is die inspeelt op de angsten, onzekerheden en aspiraties van deze groeiende klasse. Dit kan inhouden dat freelancers meer toegang krijgen tot sociale bescherming, eerlijke beloningsmodellen en institutionele erkenning binnen de journalistieke sector. Zonder structurele hervormingen blijft freelance onderzoeksjournalistiek een veld waarin werkenden voortdurend balanceren tussen professionele idealen en economische overleving.</w:t>
      </w:r>
    </w:p>
    <w:p w14:paraId="5773A33B" w14:textId="3F62DE44" w:rsidR="00B409EA" w:rsidRDefault="00B409EA" w:rsidP="00427AF0">
      <w:pPr>
        <w:spacing w:line="360" w:lineRule="auto"/>
        <w:ind w:firstLine="360"/>
        <w:rPr>
          <w:rFonts w:ascii="Times New Roman" w:eastAsia="Times New Roman" w:hAnsi="Times New Roman" w:cs="Times New Roman"/>
          <w:kern w:val="0"/>
          <w:lang w:eastAsia="nl-NL"/>
          <w14:ligatures w14:val="none"/>
        </w:rPr>
      </w:pPr>
      <w:r w:rsidRPr="00B409EA">
        <w:rPr>
          <w:rFonts w:ascii="Times New Roman" w:eastAsia="Times New Roman" w:hAnsi="Times New Roman" w:cs="Times New Roman"/>
          <w:kern w:val="0"/>
          <w:lang w:eastAsia="nl-NL"/>
          <w14:ligatures w14:val="none"/>
        </w:rPr>
        <w:t xml:space="preserve">Er is geen bestaande infographic gevonden die de Precarity Theory specifiek in de context van freelance onderzoeksjournalisten visueel weergeeft. Daarom is, op basis van de theorie van Standing (2011) en andere relevante studies, een infographic ontwikkeld. Deze biedt een gestructureerd overzicht van de belangrijkste oorzaken, gevolgen en mogelijke oplossingen met betrekking tot de </w:t>
      </w:r>
      <w:r w:rsidRPr="00B409EA">
        <w:rPr>
          <w:rFonts w:ascii="Times New Roman" w:eastAsia="Times New Roman" w:hAnsi="Times New Roman" w:cs="Times New Roman"/>
          <w:kern w:val="0"/>
          <w:lang w:eastAsia="nl-NL"/>
          <w14:ligatures w14:val="none"/>
        </w:rPr>
        <w:lastRenderedPageBreak/>
        <w:t>economische onzekerheid binnen de freelance onderzoeksjournalistiek.</w:t>
      </w:r>
      <w:r w:rsidR="00427AF0">
        <w:rPr>
          <w:rFonts w:ascii="Times New Roman" w:eastAsia="Times New Roman" w:hAnsi="Times New Roman" w:cs="Times New Roman"/>
          <w:kern w:val="0"/>
          <w:lang w:eastAsia="nl-NL"/>
          <w14:ligatures w14:val="none"/>
        </w:rPr>
        <w:t xml:space="preserve"> </w:t>
      </w:r>
      <w:r w:rsidRPr="00B409EA">
        <w:rPr>
          <w:rFonts w:ascii="Times New Roman" w:eastAsia="Times New Roman" w:hAnsi="Times New Roman" w:cs="Times New Roman"/>
          <w:kern w:val="0"/>
          <w:lang w:eastAsia="nl-NL"/>
          <w14:ligatures w14:val="none"/>
        </w:rPr>
        <w:t>De infographic wordt hieronder weergegeven.</w:t>
      </w:r>
    </w:p>
    <w:p w14:paraId="0822F7F4" w14:textId="140F96B1" w:rsidR="00B409EA" w:rsidRPr="00802DBC" w:rsidRDefault="00427AF0" w:rsidP="00802DBC">
      <w:pPr>
        <w:spacing w:line="360" w:lineRule="auto"/>
        <w:ind w:firstLine="0"/>
        <w:rPr>
          <w:rFonts w:ascii="Times New Roman" w:eastAsia="Times New Roman" w:hAnsi="Times New Roman" w:cs="Times New Roman"/>
          <w:b/>
          <w:bCs/>
          <w:kern w:val="0"/>
          <w:lang w:eastAsia="nl-NL"/>
          <w14:ligatures w14:val="none"/>
        </w:rPr>
      </w:pPr>
      <w:r>
        <w:rPr>
          <w:rFonts w:ascii="Times New Roman" w:eastAsia="Times New Roman" w:hAnsi="Times New Roman" w:cs="Times New Roman"/>
          <w:b/>
          <w:bCs/>
          <w:kern w:val="0"/>
          <w:lang w:eastAsia="nl-NL"/>
          <w14:ligatures w14:val="none"/>
        </w:rPr>
        <w:t>Figuur 1</w:t>
      </w:r>
      <w:r w:rsidR="0013641A">
        <w:rPr>
          <w:rFonts w:ascii="Times New Roman" w:eastAsia="Times New Roman" w:hAnsi="Times New Roman" w:cs="Times New Roman"/>
          <w:b/>
          <w:bCs/>
          <w:kern w:val="0"/>
          <w:lang w:eastAsia="nl-NL"/>
          <w14:ligatures w14:val="none"/>
        </w:rPr>
        <w:br/>
      </w:r>
      <w:r w:rsidR="0013641A" w:rsidRPr="0013641A">
        <w:rPr>
          <w:rFonts w:ascii="Times New Roman" w:eastAsia="Times New Roman" w:hAnsi="Times New Roman" w:cs="Times New Roman"/>
          <w:i/>
          <w:iCs/>
          <w:kern w:val="0"/>
          <w:lang w:eastAsia="nl-NL"/>
          <w14:ligatures w14:val="none"/>
        </w:rPr>
        <w:t>Infographic over de Precarity Theory en freelance onderzoeksjournalistiek.</w:t>
      </w:r>
    </w:p>
    <w:p w14:paraId="13A2EE08" w14:textId="151AF28F" w:rsidR="00534D55" w:rsidRPr="002E678F" w:rsidRDefault="00D256BA" w:rsidP="00802DBC">
      <w:pPr>
        <w:spacing w:line="360" w:lineRule="auto"/>
        <w:ind w:firstLine="0"/>
        <w:jc w:val="center"/>
        <w:rPr>
          <w:rFonts w:ascii="Times New Roman" w:eastAsia="Times New Roman" w:hAnsi="Times New Roman" w:cs="Times New Roman"/>
          <w:kern w:val="0"/>
          <w:lang w:eastAsia="nl-NL"/>
          <w14:ligatures w14:val="none"/>
        </w:rPr>
      </w:pPr>
      <w:r>
        <w:rPr>
          <w:noProof/>
        </w:rPr>
        <w:drawing>
          <wp:inline distT="0" distB="0" distL="0" distR="0" wp14:anchorId="20E6AE6D" wp14:editId="4B6CF678">
            <wp:extent cx="4778710" cy="3581400"/>
            <wp:effectExtent l="0" t="0" r="3175" b="0"/>
            <wp:docPr id="109444629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1067" cy="3598155"/>
                    </a:xfrm>
                    <a:prstGeom prst="rect">
                      <a:avLst/>
                    </a:prstGeom>
                    <a:noFill/>
                    <a:ln>
                      <a:noFill/>
                    </a:ln>
                  </pic:spPr>
                </pic:pic>
              </a:graphicData>
            </a:graphic>
          </wp:inline>
        </w:drawing>
      </w:r>
    </w:p>
    <w:p w14:paraId="04869594" w14:textId="16DA9A95" w:rsidR="00B123C0" w:rsidRPr="00E65A54" w:rsidRDefault="00B123C0" w:rsidP="00E65A54">
      <w:pPr>
        <w:pStyle w:val="Heading3"/>
        <w:ind w:firstLine="0"/>
        <w:rPr>
          <w:rFonts w:ascii="Times New Roman" w:eastAsia="Times New Roman" w:hAnsi="Times New Roman" w:cs="Times New Roman"/>
          <w:b/>
          <w:bCs/>
          <w:color w:val="auto"/>
          <w:sz w:val="22"/>
          <w:szCs w:val="22"/>
          <w:lang w:eastAsia="nl-NL"/>
        </w:rPr>
      </w:pPr>
      <w:bookmarkStart w:id="45" w:name="_Toc192605794"/>
      <w:r w:rsidRPr="00E65A54">
        <w:rPr>
          <w:rFonts w:ascii="Times New Roman" w:eastAsia="Times New Roman" w:hAnsi="Times New Roman" w:cs="Times New Roman"/>
          <w:b/>
          <w:bCs/>
          <w:color w:val="auto"/>
          <w:sz w:val="22"/>
          <w:szCs w:val="22"/>
          <w:lang w:eastAsia="nl-NL"/>
        </w:rPr>
        <w:t>2.2.</w:t>
      </w:r>
      <w:r w:rsidR="0097541B">
        <w:rPr>
          <w:rFonts w:ascii="Times New Roman" w:eastAsia="Times New Roman" w:hAnsi="Times New Roman" w:cs="Times New Roman"/>
          <w:b/>
          <w:bCs/>
          <w:color w:val="auto"/>
          <w:sz w:val="22"/>
          <w:szCs w:val="22"/>
          <w:lang w:eastAsia="nl-NL"/>
        </w:rPr>
        <w:t>4</w:t>
      </w:r>
      <w:r w:rsidRPr="00E65A54">
        <w:rPr>
          <w:rFonts w:ascii="Times New Roman" w:eastAsia="Times New Roman" w:hAnsi="Times New Roman" w:cs="Times New Roman"/>
          <w:b/>
          <w:bCs/>
          <w:color w:val="auto"/>
          <w:sz w:val="22"/>
          <w:szCs w:val="22"/>
          <w:lang w:eastAsia="nl-NL"/>
        </w:rPr>
        <w:t xml:space="preserve"> Juridische kwetsbaarheid</w:t>
      </w:r>
      <w:bookmarkEnd w:id="45"/>
    </w:p>
    <w:p w14:paraId="708B91DD" w14:textId="77777777" w:rsidR="00A13A95" w:rsidRPr="00CB5BED" w:rsidRDefault="00A13A95" w:rsidP="00A13A95">
      <w:pPr>
        <w:spacing w:line="360" w:lineRule="auto"/>
        <w:ind w:firstLine="0"/>
        <w:rPr>
          <w:rFonts w:ascii="Times New Roman" w:eastAsia="Times New Roman" w:hAnsi="Times New Roman" w:cs="Times New Roman"/>
          <w:kern w:val="0"/>
          <w:lang w:eastAsia="nl-NL"/>
          <w14:ligatures w14:val="none"/>
        </w:rPr>
      </w:pPr>
      <w:commentRangeStart w:id="46"/>
      <w:r w:rsidRPr="00CB5BED">
        <w:rPr>
          <w:rFonts w:ascii="Times New Roman" w:eastAsia="Times New Roman" w:hAnsi="Times New Roman" w:cs="Times New Roman"/>
          <w:kern w:val="0"/>
          <w:lang w:eastAsia="nl-NL"/>
          <w14:ligatures w14:val="none"/>
        </w:rPr>
        <w:t xml:space="preserve">Freelance onderzoeksjournalisten bevinden zich in een kwetsbare positie, omdat zij niet dezelfde juridische bescherming hebben als journalisten in vaste dienst. Dit maakt hen extra gevoelig voor juridische risico’s zoals </w:t>
      </w:r>
      <w:proofErr w:type="spellStart"/>
      <w:r w:rsidRPr="00CB5BED">
        <w:rPr>
          <w:rFonts w:ascii="Times New Roman" w:eastAsia="Times New Roman" w:hAnsi="Times New Roman" w:cs="Times New Roman"/>
          <w:kern w:val="0"/>
          <w:lang w:eastAsia="nl-NL"/>
          <w14:ligatures w14:val="none"/>
        </w:rPr>
        <w:t>SLAPP’s</w:t>
      </w:r>
      <w:proofErr w:type="spellEnd"/>
      <w:r w:rsidRPr="00CB5BED">
        <w:rPr>
          <w:rFonts w:ascii="Times New Roman" w:eastAsia="Times New Roman" w:hAnsi="Times New Roman" w:cs="Times New Roman"/>
          <w:kern w:val="0"/>
          <w:lang w:eastAsia="nl-NL"/>
          <w14:ligatures w14:val="none"/>
        </w:rPr>
        <w:t xml:space="preserve"> </w:t>
      </w:r>
      <w:commentRangeStart w:id="47"/>
      <w:r w:rsidRPr="00CB5BED">
        <w:rPr>
          <w:rFonts w:ascii="Times New Roman" w:eastAsia="Times New Roman" w:hAnsi="Times New Roman" w:cs="Times New Roman"/>
          <w:kern w:val="0"/>
          <w:lang w:eastAsia="nl-NL"/>
          <w14:ligatures w14:val="none"/>
        </w:rPr>
        <w:t xml:space="preserve">(Strategic </w:t>
      </w:r>
      <w:proofErr w:type="spellStart"/>
      <w:r w:rsidRPr="00CB5BED">
        <w:rPr>
          <w:rFonts w:ascii="Times New Roman" w:eastAsia="Times New Roman" w:hAnsi="Times New Roman" w:cs="Times New Roman"/>
          <w:kern w:val="0"/>
          <w:lang w:eastAsia="nl-NL"/>
          <w14:ligatures w14:val="none"/>
        </w:rPr>
        <w:t>Lawsuits</w:t>
      </w:r>
      <w:proofErr w:type="spellEnd"/>
      <w:r w:rsidRPr="00CB5BED">
        <w:rPr>
          <w:rFonts w:ascii="Times New Roman" w:eastAsia="Times New Roman" w:hAnsi="Times New Roman" w:cs="Times New Roman"/>
          <w:kern w:val="0"/>
          <w:lang w:eastAsia="nl-NL"/>
          <w14:ligatures w14:val="none"/>
        </w:rPr>
        <w:t xml:space="preserve"> </w:t>
      </w:r>
      <w:proofErr w:type="spellStart"/>
      <w:r w:rsidRPr="00CB5BED">
        <w:rPr>
          <w:rFonts w:ascii="Times New Roman" w:eastAsia="Times New Roman" w:hAnsi="Times New Roman" w:cs="Times New Roman"/>
          <w:kern w:val="0"/>
          <w:lang w:eastAsia="nl-NL"/>
          <w14:ligatures w14:val="none"/>
        </w:rPr>
        <w:t>Against</w:t>
      </w:r>
      <w:proofErr w:type="spellEnd"/>
      <w:r w:rsidRPr="00CB5BED">
        <w:rPr>
          <w:rFonts w:ascii="Times New Roman" w:eastAsia="Times New Roman" w:hAnsi="Times New Roman" w:cs="Times New Roman"/>
          <w:kern w:val="0"/>
          <w:lang w:eastAsia="nl-NL"/>
          <w14:ligatures w14:val="none"/>
        </w:rPr>
        <w:t xml:space="preserve"> Public </w:t>
      </w:r>
      <w:proofErr w:type="spellStart"/>
      <w:r w:rsidRPr="00CB5BED">
        <w:rPr>
          <w:rFonts w:ascii="Times New Roman" w:eastAsia="Times New Roman" w:hAnsi="Times New Roman" w:cs="Times New Roman"/>
          <w:kern w:val="0"/>
          <w:lang w:eastAsia="nl-NL"/>
          <w14:ligatures w14:val="none"/>
        </w:rPr>
        <w:t>Participation</w:t>
      </w:r>
      <w:proofErr w:type="spellEnd"/>
      <w:r w:rsidRPr="00CB5BED">
        <w:rPr>
          <w:rFonts w:ascii="Times New Roman" w:eastAsia="Times New Roman" w:hAnsi="Times New Roman" w:cs="Times New Roman"/>
          <w:kern w:val="0"/>
          <w:lang w:eastAsia="nl-NL"/>
          <w14:ligatures w14:val="none"/>
        </w:rPr>
        <w:t>)</w:t>
      </w:r>
      <w:commentRangeEnd w:id="47"/>
      <w:r w:rsidR="00B33260">
        <w:rPr>
          <w:rStyle w:val="CommentReference"/>
        </w:rPr>
        <w:commentReference w:id="47"/>
      </w:r>
      <w:r w:rsidRPr="00CB5BED">
        <w:rPr>
          <w:rFonts w:ascii="Times New Roman" w:eastAsia="Times New Roman" w:hAnsi="Times New Roman" w:cs="Times New Roman"/>
          <w:kern w:val="0"/>
          <w:lang w:eastAsia="nl-NL"/>
          <w14:ligatures w14:val="none"/>
        </w:rPr>
        <w:t>. SLAPP’s worden vaak ingezet als intimidatiemiddelen, niet alleen om journalisten financieel te schaden, maar ook om hen psychologisch te ontmoedigen. Freelancers missen vaak de juridische afdelingen en steun die vaste journalisten in redacties wel hebben, wat hen ernstig belemmert in hun werk, vooral wanneer de juridische risico’s per land variëren (De Jong &amp; Kotišová, 2024, p. 9-10).</w:t>
      </w:r>
    </w:p>
    <w:p w14:paraId="3567CEC9" w14:textId="57C0AFFC" w:rsidR="00A13A95" w:rsidRPr="00CB5BED" w:rsidRDefault="00A13A95" w:rsidP="00324D3C">
      <w:pPr>
        <w:spacing w:line="360" w:lineRule="auto"/>
        <w:ind w:firstLine="708"/>
        <w:rPr>
          <w:rFonts w:ascii="Times New Roman" w:eastAsia="Times New Roman" w:hAnsi="Times New Roman" w:cs="Times New Roman"/>
          <w:kern w:val="0"/>
          <w:lang w:eastAsia="nl-NL"/>
          <w14:ligatures w14:val="none"/>
        </w:rPr>
      </w:pPr>
      <w:r w:rsidRPr="00CB5BED">
        <w:rPr>
          <w:rFonts w:ascii="Times New Roman" w:eastAsia="Times New Roman" w:hAnsi="Times New Roman" w:cs="Times New Roman"/>
          <w:kern w:val="0"/>
          <w:lang w:eastAsia="nl-NL"/>
          <w14:ligatures w14:val="none"/>
        </w:rPr>
        <w:t xml:space="preserve">Het effect van SLAPP’s is echter niet alleen van invloed op de directe betrokkenen. Kerševan en Poler (2024, p. 2490) benadrukken dat de dreiging van deze rechtszaken een breder </w:t>
      </w:r>
      <w:r w:rsidRPr="00CB5BED">
        <w:rPr>
          <w:rFonts w:ascii="Times New Roman" w:eastAsia="Times New Roman" w:hAnsi="Times New Roman" w:cs="Times New Roman"/>
          <w:i/>
          <w:iCs/>
          <w:kern w:val="0"/>
          <w:lang w:eastAsia="nl-NL"/>
          <w14:ligatures w14:val="none"/>
        </w:rPr>
        <w:t>chilling effect</w:t>
      </w:r>
      <w:r w:rsidRPr="00CB5BED">
        <w:rPr>
          <w:rFonts w:ascii="Times New Roman" w:eastAsia="Times New Roman" w:hAnsi="Times New Roman" w:cs="Times New Roman"/>
          <w:kern w:val="0"/>
          <w:lang w:eastAsia="nl-NL"/>
          <w14:ligatures w14:val="none"/>
        </w:rPr>
        <w:t xml:space="preserve"> kan veroorzaken binnen de journalistieke gemeenschap. Dit houdt in dat andere journalisten, uit angst voor juridische </w:t>
      </w:r>
      <w:r w:rsidR="00170D81">
        <w:rPr>
          <w:rFonts w:ascii="Times New Roman" w:eastAsia="Times New Roman" w:hAnsi="Times New Roman" w:cs="Times New Roman"/>
          <w:kern w:val="0"/>
          <w:lang w:eastAsia="nl-NL"/>
          <w14:ligatures w14:val="none"/>
        </w:rPr>
        <w:t>gevolgen</w:t>
      </w:r>
      <w:r w:rsidRPr="00CB5BED">
        <w:rPr>
          <w:rFonts w:ascii="Times New Roman" w:eastAsia="Times New Roman" w:hAnsi="Times New Roman" w:cs="Times New Roman"/>
          <w:kern w:val="0"/>
          <w:lang w:eastAsia="nl-NL"/>
          <w14:ligatures w14:val="none"/>
        </w:rPr>
        <w:t xml:space="preserve">, terughoudender worden in het behandelen van gevoelige of risicovolle onderwerpen. Dit effect ondermijnt de vrijheid van de journalistiek, aangezien journalisten zich mogelijk afwenden van belangrijke, maar controversiële verhalen. Het </w:t>
      </w:r>
      <w:r w:rsidRPr="00CB5BED">
        <w:rPr>
          <w:rFonts w:ascii="Times New Roman" w:eastAsia="Times New Roman" w:hAnsi="Times New Roman" w:cs="Times New Roman"/>
          <w:i/>
          <w:iCs/>
          <w:kern w:val="0"/>
          <w:lang w:eastAsia="nl-NL"/>
          <w14:ligatures w14:val="none"/>
        </w:rPr>
        <w:t>chilling effect</w:t>
      </w:r>
      <w:r w:rsidRPr="00CB5BED">
        <w:rPr>
          <w:rFonts w:ascii="Times New Roman" w:eastAsia="Times New Roman" w:hAnsi="Times New Roman" w:cs="Times New Roman"/>
          <w:kern w:val="0"/>
          <w:lang w:eastAsia="nl-NL"/>
          <w14:ligatures w14:val="none"/>
        </w:rPr>
        <w:t xml:space="preserve"> heeft dus niet alleen invloed op de journalist die direct wordt aangeklaagd, maar kan ook de bereidheid van andere </w:t>
      </w:r>
      <w:r w:rsidRPr="00CB5BED">
        <w:rPr>
          <w:rFonts w:ascii="Times New Roman" w:eastAsia="Times New Roman" w:hAnsi="Times New Roman" w:cs="Times New Roman"/>
          <w:kern w:val="0"/>
          <w:lang w:eastAsia="nl-NL"/>
          <w14:ligatures w14:val="none"/>
        </w:rPr>
        <w:lastRenderedPageBreak/>
        <w:t>journalisten verminderen om maatschappelijke misstanden aan te pakken, wat de democratische functie van de media schaadt.</w:t>
      </w:r>
    </w:p>
    <w:p w14:paraId="18C2311D" w14:textId="585E8B8E" w:rsidR="00FC4092" w:rsidRPr="00CB5BED" w:rsidRDefault="00A13A95" w:rsidP="0009021A">
      <w:pPr>
        <w:spacing w:line="360" w:lineRule="auto"/>
        <w:ind w:firstLine="708"/>
        <w:rPr>
          <w:rFonts w:ascii="Times New Roman" w:eastAsia="Times New Roman" w:hAnsi="Times New Roman" w:cs="Times New Roman"/>
          <w:kern w:val="0"/>
          <w:lang w:eastAsia="nl-NL"/>
          <w14:ligatures w14:val="none"/>
        </w:rPr>
      </w:pPr>
      <w:r w:rsidRPr="00CB5BED">
        <w:rPr>
          <w:rFonts w:ascii="Times New Roman" w:eastAsia="Times New Roman" w:hAnsi="Times New Roman" w:cs="Times New Roman"/>
          <w:kern w:val="0"/>
          <w:lang w:eastAsia="nl-NL"/>
          <w14:ligatures w14:val="none"/>
        </w:rPr>
        <w:t xml:space="preserve">Door het ontbreken van juridische steun en de toenemende dreiging van SLAPP’s wordt het voor freelance onderzoeksjournalisten steeds moeilijker om diepgravende en maatschappelijk relevante verhalen te blijven leveren. Dit vermindert niet alleen hun werkcapaciteit, maar beïnvloedt ook de kwaliteit van de journalistiek in bredere zin, aangezien journalisten zich kunnen terugtrekken uit risicovolle onderzoeksprojecten (Kerševan &amp; Poler, 2024, p. 2496). De impact van SLAPP’s gaat verder dan de individuele zaak en verzwakt de rol van </w:t>
      </w:r>
      <w:r w:rsidR="00B11811" w:rsidRPr="00CB5BED">
        <w:rPr>
          <w:rFonts w:ascii="Times New Roman" w:eastAsia="Times New Roman" w:hAnsi="Times New Roman" w:cs="Times New Roman"/>
          <w:kern w:val="0"/>
          <w:lang w:eastAsia="nl-NL"/>
          <w14:ligatures w14:val="none"/>
        </w:rPr>
        <w:t xml:space="preserve">freelance </w:t>
      </w:r>
      <w:r w:rsidRPr="00CB5BED">
        <w:rPr>
          <w:rFonts w:ascii="Times New Roman" w:eastAsia="Times New Roman" w:hAnsi="Times New Roman" w:cs="Times New Roman"/>
          <w:kern w:val="0"/>
          <w:lang w:eastAsia="nl-NL"/>
          <w14:ligatures w14:val="none"/>
        </w:rPr>
        <w:t>onderzoeksjournalistiek als waakhond voor de samenleving.</w:t>
      </w:r>
      <w:commentRangeEnd w:id="46"/>
      <w:r w:rsidR="0019306E">
        <w:rPr>
          <w:rStyle w:val="CommentReference"/>
        </w:rPr>
        <w:commentReference w:id="46"/>
      </w:r>
    </w:p>
    <w:p w14:paraId="47163994" w14:textId="68AC1968" w:rsidR="00B123C0" w:rsidRPr="00E65A54" w:rsidRDefault="00B123C0" w:rsidP="00E65A54">
      <w:pPr>
        <w:pStyle w:val="Heading3"/>
        <w:ind w:firstLine="0"/>
        <w:rPr>
          <w:rFonts w:ascii="Times New Roman" w:eastAsia="Times New Roman" w:hAnsi="Times New Roman" w:cs="Times New Roman"/>
          <w:b/>
          <w:bCs/>
          <w:color w:val="auto"/>
          <w:sz w:val="22"/>
          <w:szCs w:val="22"/>
          <w:lang w:eastAsia="nl-NL"/>
        </w:rPr>
      </w:pPr>
      <w:bookmarkStart w:id="48" w:name="_Toc192605795"/>
      <w:r w:rsidRPr="00E65A54">
        <w:rPr>
          <w:rFonts w:ascii="Times New Roman" w:eastAsia="Times New Roman" w:hAnsi="Times New Roman" w:cs="Times New Roman"/>
          <w:b/>
          <w:bCs/>
          <w:color w:val="auto"/>
          <w:sz w:val="22"/>
          <w:szCs w:val="22"/>
          <w:lang w:eastAsia="nl-NL"/>
        </w:rPr>
        <w:t>2.2.</w:t>
      </w:r>
      <w:r w:rsidR="0097541B">
        <w:rPr>
          <w:rFonts w:ascii="Times New Roman" w:eastAsia="Times New Roman" w:hAnsi="Times New Roman" w:cs="Times New Roman"/>
          <w:b/>
          <w:bCs/>
          <w:color w:val="auto"/>
          <w:sz w:val="22"/>
          <w:szCs w:val="22"/>
          <w:lang w:eastAsia="nl-NL"/>
        </w:rPr>
        <w:t>5</w:t>
      </w:r>
      <w:r w:rsidRPr="00E65A54">
        <w:rPr>
          <w:rFonts w:ascii="Times New Roman" w:eastAsia="Times New Roman" w:hAnsi="Times New Roman" w:cs="Times New Roman"/>
          <w:b/>
          <w:bCs/>
          <w:color w:val="auto"/>
          <w:sz w:val="22"/>
          <w:szCs w:val="22"/>
          <w:lang w:eastAsia="nl-NL"/>
        </w:rPr>
        <w:t xml:space="preserve"> Psychische </w:t>
      </w:r>
      <w:commentRangeStart w:id="49"/>
      <w:r w:rsidRPr="00E65A54">
        <w:rPr>
          <w:rFonts w:ascii="Times New Roman" w:eastAsia="Times New Roman" w:hAnsi="Times New Roman" w:cs="Times New Roman"/>
          <w:b/>
          <w:bCs/>
          <w:color w:val="auto"/>
          <w:sz w:val="22"/>
          <w:szCs w:val="22"/>
          <w:lang w:eastAsia="nl-NL"/>
        </w:rPr>
        <w:t xml:space="preserve">belasting </w:t>
      </w:r>
      <w:commentRangeEnd w:id="49"/>
      <w:r w:rsidR="00D3067C">
        <w:rPr>
          <w:rStyle w:val="CommentReference"/>
          <w:rFonts w:asciiTheme="minorHAnsi" w:eastAsiaTheme="minorHAnsi" w:hAnsiTheme="minorHAnsi" w:cstheme="minorBidi"/>
          <w:color w:val="auto"/>
        </w:rPr>
        <w:commentReference w:id="49"/>
      </w:r>
      <w:r w:rsidRPr="00E65A54">
        <w:rPr>
          <w:rFonts w:ascii="Times New Roman" w:eastAsia="Times New Roman" w:hAnsi="Times New Roman" w:cs="Times New Roman"/>
          <w:b/>
          <w:bCs/>
          <w:color w:val="auto"/>
          <w:sz w:val="22"/>
          <w:szCs w:val="22"/>
          <w:lang w:eastAsia="nl-NL"/>
        </w:rPr>
        <w:t>en werkdruk</w:t>
      </w:r>
      <w:bookmarkEnd w:id="48"/>
    </w:p>
    <w:p w14:paraId="1AB4D5E2" w14:textId="6EAAD166" w:rsidR="00CB12F7" w:rsidRPr="00CB5BED" w:rsidRDefault="00CB12F7" w:rsidP="00CB12F7">
      <w:pPr>
        <w:spacing w:line="360" w:lineRule="auto"/>
        <w:ind w:firstLine="0"/>
        <w:rPr>
          <w:rFonts w:ascii="Times New Roman" w:eastAsia="Times New Roman" w:hAnsi="Times New Roman" w:cs="Times New Roman"/>
          <w:kern w:val="0"/>
          <w:lang w:eastAsia="nl-NL"/>
          <w14:ligatures w14:val="none"/>
        </w:rPr>
      </w:pPr>
      <w:r w:rsidRPr="00CB5BED">
        <w:rPr>
          <w:rFonts w:ascii="Times New Roman" w:eastAsia="Times New Roman" w:hAnsi="Times New Roman" w:cs="Times New Roman"/>
          <w:kern w:val="0"/>
          <w:lang w:eastAsia="nl-NL"/>
          <w14:ligatures w14:val="none"/>
        </w:rPr>
        <w:t>Freelance journalisten werken onder grote financiële en juridische onzekerheid, wat leidt tot constante stress. Ze moeten continu beschikbaar zijn voor nieuwe opdrachten en hebben vaak geen stabiel inkomen. Vooral grensoverschrijdende onderzoeksjournalisten ervaren extra druk door fysieke en juridische bedreigingen, maar ook door tijdsverschillen die hun werk-privébalans verstoren. Daarnaast ontbreekt het freelancers vaak aan professionele ondersteuning, zoals juridische bijstand of mentale zorg. Zonder een redactie die hen opvangt, staan ze er alleen voor bij juridische conflicten, online intimidatie en de psychische gevolgen van hoge werkdruk en traumatische ervaringen. Dit verhoogt hun kwetsbaarheid voor stress, burn-out en mentale uitputting (De Jong &amp; Kotišová, 2024, p. 1-2).</w:t>
      </w:r>
    </w:p>
    <w:p w14:paraId="107965FF" w14:textId="30F631C9" w:rsidR="0077071E" w:rsidRPr="00CB5BED" w:rsidRDefault="0077071E" w:rsidP="002F4A74">
      <w:pPr>
        <w:spacing w:line="360" w:lineRule="auto"/>
        <w:ind w:firstLine="708"/>
        <w:rPr>
          <w:rFonts w:ascii="Times New Roman" w:eastAsia="Times New Roman" w:hAnsi="Times New Roman" w:cs="Times New Roman"/>
          <w:kern w:val="0"/>
          <w:lang w:eastAsia="nl-NL"/>
          <w14:ligatures w14:val="none"/>
        </w:rPr>
      </w:pPr>
      <w:r w:rsidRPr="00CB5BED">
        <w:rPr>
          <w:rFonts w:ascii="Times New Roman" w:eastAsia="Times New Roman" w:hAnsi="Times New Roman" w:cs="Times New Roman"/>
          <w:kern w:val="0"/>
          <w:lang w:eastAsia="nl-NL"/>
          <w14:ligatures w14:val="none"/>
        </w:rPr>
        <w:t xml:space="preserve">Daarbij worden freelancers vaak gedwongen om meerdere rollen tegelijk te vervullen, wat de </w:t>
      </w:r>
      <w:r w:rsidRPr="002F4A74">
        <w:rPr>
          <w:rFonts w:ascii="Times New Roman" w:eastAsia="Times New Roman" w:hAnsi="Times New Roman" w:cs="Times New Roman"/>
          <w:kern w:val="0"/>
          <w:lang w:eastAsia="nl-NL"/>
          <w14:ligatures w14:val="none"/>
        </w:rPr>
        <w:t xml:space="preserve">werkdruk verhoogt en kan leiden tot overbelasting. Dit speelt niet alleen bij journalisten met diverse taken, maar ook bij degenen die bijvoorbeeld zowel journalistieke als PR-gerelateerde werkzaamheden uitvoeren. Obermaier </w:t>
      </w:r>
      <w:r w:rsidRPr="00CB5BED">
        <w:rPr>
          <w:rFonts w:ascii="Times New Roman" w:eastAsia="Times New Roman" w:hAnsi="Times New Roman" w:cs="Times New Roman"/>
          <w:kern w:val="0"/>
          <w:lang w:eastAsia="nl-NL"/>
          <w14:ligatures w14:val="none"/>
        </w:rPr>
        <w:t>en Koch (2015, p. 624) tonen aan dat conflicten tussen deze verschillende rollen spanning en onzekerheid over de professionele identiteit kunnen veroorzaken, wat de mentale belasting verder vergroot.</w:t>
      </w:r>
    </w:p>
    <w:p w14:paraId="1C4AA77A" w14:textId="77777777" w:rsidR="0077071E" w:rsidRPr="00CB5BED" w:rsidRDefault="0077071E" w:rsidP="003B3CAB">
      <w:pPr>
        <w:spacing w:line="360" w:lineRule="auto"/>
        <w:ind w:firstLine="708"/>
        <w:rPr>
          <w:rFonts w:ascii="Times New Roman" w:eastAsia="Times New Roman" w:hAnsi="Times New Roman" w:cs="Times New Roman"/>
          <w:kern w:val="0"/>
          <w:lang w:eastAsia="nl-NL"/>
          <w14:ligatures w14:val="none"/>
        </w:rPr>
      </w:pPr>
      <w:r w:rsidRPr="00CB5BED">
        <w:rPr>
          <w:rFonts w:ascii="Times New Roman" w:eastAsia="Times New Roman" w:hAnsi="Times New Roman" w:cs="Times New Roman"/>
          <w:kern w:val="0"/>
          <w:lang w:eastAsia="nl-NL"/>
          <w14:ligatures w14:val="none"/>
        </w:rPr>
        <w:t>Naast deze directe stressfactoren spelen bredere beroepsmatige en organisatorische factoren een rol. Volgens MacDonald et al. (2023, p. 87) worden journalisten vaker geconfronteerd met depressieve symptomen als gevolg van een combinatie van structurele onzekerheden. Een afnemend gevoel van effectiviteit in het werk, snelle veranderingen in de industrie, verhoogde werkdruk in combinatie met lagere inkomsten en een toenemende concurrentie zorgen voor een constant gevoel van druk. Vooral freelancers, die zonder vast dienstverband opereren en voortdurend onder onzekere omstandigheden moeten presteren, ervaren deze problematiek in versterkte mate.</w:t>
      </w:r>
    </w:p>
    <w:p w14:paraId="7707C3DD" w14:textId="13BEBD9F" w:rsidR="0077071E" w:rsidRPr="00CB5BED" w:rsidRDefault="0077071E" w:rsidP="00163F7B">
      <w:pPr>
        <w:spacing w:line="360" w:lineRule="auto"/>
        <w:ind w:firstLine="708"/>
        <w:rPr>
          <w:rFonts w:ascii="Times New Roman" w:eastAsia="Times New Roman" w:hAnsi="Times New Roman" w:cs="Times New Roman"/>
          <w:kern w:val="0"/>
          <w:lang w:eastAsia="nl-NL"/>
          <w14:ligatures w14:val="none"/>
        </w:rPr>
      </w:pPr>
      <w:r w:rsidRPr="00CB5BED">
        <w:rPr>
          <w:rFonts w:ascii="Times New Roman" w:eastAsia="Times New Roman" w:hAnsi="Times New Roman" w:cs="Times New Roman"/>
          <w:kern w:val="0"/>
          <w:lang w:eastAsia="nl-NL"/>
          <w14:ligatures w14:val="none"/>
        </w:rPr>
        <w:t xml:space="preserve">Daarnaast kunnen de organisatiecultuur en de werkomstandigheden binnen de journalistiek de mentale belasting verder verzwaren. De sociale zichtbaarheid tijdens verslaggeving, de fysieke nabijheid van traumatische gebeurtenissen en het ontbreken van een vaste werkomgeving kunnen het </w:t>
      </w:r>
      <w:r w:rsidRPr="00CB5BED">
        <w:rPr>
          <w:rFonts w:ascii="Times New Roman" w:eastAsia="Times New Roman" w:hAnsi="Times New Roman" w:cs="Times New Roman"/>
          <w:kern w:val="0"/>
          <w:lang w:eastAsia="nl-NL"/>
          <w14:ligatures w14:val="none"/>
        </w:rPr>
        <w:lastRenderedPageBreak/>
        <w:t xml:space="preserve">gevoel van stress en isolatie vergroten (MacDonald et al., 2023, p. 87). </w:t>
      </w:r>
      <w:commentRangeStart w:id="50"/>
      <w:r w:rsidRPr="00CB5BED">
        <w:rPr>
          <w:rFonts w:ascii="Times New Roman" w:eastAsia="Times New Roman" w:hAnsi="Times New Roman" w:cs="Times New Roman"/>
          <w:kern w:val="0"/>
          <w:lang w:eastAsia="nl-NL"/>
          <w14:ligatures w14:val="none"/>
        </w:rPr>
        <w:t xml:space="preserve">Dit geldt in het bijzonder voor freelancers die in conflict- of rampgebieden werken en minder toegang hebben tot ondersteuning. </w:t>
      </w:r>
      <w:commentRangeEnd w:id="50"/>
      <w:r w:rsidR="00D66306">
        <w:rPr>
          <w:rStyle w:val="CommentReference"/>
        </w:rPr>
        <w:commentReference w:id="50"/>
      </w:r>
      <w:r w:rsidRPr="00CB5BED">
        <w:rPr>
          <w:rFonts w:ascii="Times New Roman" w:eastAsia="Times New Roman" w:hAnsi="Times New Roman" w:cs="Times New Roman"/>
          <w:kern w:val="0"/>
          <w:lang w:eastAsia="nl-NL"/>
          <w14:ligatures w14:val="none"/>
        </w:rPr>
        <w:t>Daarbij toont onderzoek aan dat maar liefst 95% van de journalisten in hun carrière wordt blootgesteld aan traumatische gebeurtenissen, een percentage dat aanzienlijk hoger ligt dan in de algemene bevolking (MacDonald et al., 2023, p. 88). Deze blootstelling verhoogt niet alleen het risico op acute stress, maar kan ook leiden tot langdurige psychische klachten zoals posttraumatische stressstoornis (PTSS).</w:t>
      </w:r>
      <w:r w:rsidR="00163F7B" w:rsidRPr="00CB5BED">
        <w:rPr>
          <w:rFonts w:ascii="Times New Roman" w:eastAsia="Times New Roman" w:hAnsi="Times New Roman" w:cs="Times New Roman"/>
          <w:kern w:val="0"/>
          <w:lang w:eastAsia="nl-NL"/>
          <w14:ligatures w14:val="none"/>
        </w:rPr>
        <w:t xml:space="preserve"> </w:t>
      </w:r>
    </w:p>
    <w:p w14:paraId="7FF1FF99" w14:textId="77777777" w:rsidR="0077071E" w:rsidRPr="00CB5BED" w:rsidRDefault="0077071E" w:rsidP="00905E85">
      <w:pPr>
        <w:spacing w:line="360" w:lineRule="auto"/>
        <w:ind w:firstLine="708"/>
        <w:rPr>
          <w:rFonts w:ascii="Times New Roman" w:eastAsia="Times New Roman" w:hAnsi="Times New Roman" w:cs="Times New Roman"/>
          <w:kern w:val="0"/>
          <w:lang w:eastAsia="nl-NL"/>
          <w14:ligatures w14:val="none"/>
        </w:rPr>
      </w:pPr>
      <w:r w:rsidRPr="00CB5BED">
        <w:rPr>
          <w:rFonts w:ascii="Times New Roman" w:eastAsia="Times New Roman" w:hAnsi="Times New Roman" w:cs="Times New Roman"/>
          <w:kern w:val="0"/>
          <w:lang w:eastAsia="nl-NL"/>
          <w14:ligatures w14:val="none"/>
        </w:rPr>
        <w:t>Naast de structurele en traumagerelateerde factoren speelt ook de balans tussen werk en privé een belangrijke rol in het mentale welzijn van freelancers. De Jong en Kotišová (2024, p. 13) stellen dat de combinatie van hoge werkdruk en externe dreigingen, zoals juridische procedures en online intimidatie, kan leiden tot burn-outklachten en slaapproblemen. De afwezigheid van een duidelijke scheiding tussen werk en privé verergert deze problematiek. Meer dan de helft van de freelancers ervaart moeite met het vinden van een gezonde balans, mede door lange werkdagen en het feit dat werkgerelateerde zorgen vaak blijven doorwerken in hun persoonlijke leven (De Jong &amp; Kotišová, 2024, p. 11). Dit probleem wordt versterkt bij grensoverschrijdende samenwerkingen, waar verschillende tijdzones kunnen leiden tot meetings op onconventionele tijden, waardoor rustmomenten moeilijk in te plannen zijn (De Jong &amp; Kotišová, 2024, p. 11).</w:t>
      </w:r>
    </w:p>
    <w:p w14:paraId="01E79CC7" w14:textId="48FB3D37" w:rsidR="0077071E" w:rsidRPr="00CB5BED" w:rsidRDefault="0077071E" w:rsidP="00E47564">
      <w:pPr>
        <w:spacing w:line="360" w:lineRule="auto"/>
        <w:ind w:firstLine="708"/>
        <w:rPr>
          <w:rFonts w:ascii="Times New Roman" w:eastAsia="Times New Roman" w:hAnsi="Times New Roman" w:cs="Times New Roman"/>
          <w:kern w:val="0"/>
          <w:lang w:eastAsia="nl-NL"/>
          <w14:ligatures w14:val="none"/>
        </w:rPr>
      </w:pPr>
      <w:commentRangeStart w:id="51"/>
      <w:r w:rsidRPr="00CB5BED">
        <w:rPr>
          <w:rFonts w:ascii="Times New Roman" w:eastAsia="Times New Roman" w:hAnsi="Times New Roman" w:cs="Times New Roman"/>
          <w:kern w:val="0"/>
          <w:lang w:eastAsia="nl-NL"/>
          <w14:ligatures w14:val="none"/>
        </w:rPr>
        <w:t xml:space="preserve">Deze stressfactoren worden bovendien versterkt door de wisselwerking tussen werktevredenheid en ervaren spanning. Obermaier en Koch (2015, p. 624) beschrijven hoe stress door </w:t>
      </w:r>
      <w:r w:rsidRPr="003F1E93">
        <w:rPr>
          <w:rFonts w:ascii="Times New Roman" w:eastAsia="Times New Roman" w:hAnsi="Times New Roman" w:cs="Times New Roman"/>
          <w:i/>
          <w:iCs/>
          <w:kern w:val="0"/>
          <w:lang w:eastAsia="nl-NL"/>
          <w14:ligatures w14:val="none"/>
        </w:rPr>
        <w:t>inter-role conflicts</w:t>
      </w:r>
      <w:r w:rsidRPr="00CB5BED">
        <w:rPr>
          <w:rFonts w:ascii="Times New Roman" w:eastAsia="Times New Roman" w:hAnsi="Times New Roman" w:cs="Times New Roman"/>
          <w:kern w:val="0"/>
          <w:lang w:eastAsia="nl-NL"/>
          <w14:ligatures w14:val="none"/>
        </w:rPr>
        <w:t xml:space="preserve"> leidt tot een afname in werktevredenheid, wat op zijn beurt de ervaren stress verder verhoogt. Dit creëert een vicieuze cirkel waarin werkdruk en ontevredenheid elkaar versterken, wat niet alleen het mentale welzijn ondermijnt maar ook de langetermijnperspectieven van freelancers verslechtert.</w:t>
      </w:r>
    </w:p>
    <w:p w14:paraId="2D762C13" w14:textId="122E823D" w:rsidR="0077071E" w:rsidRPr="00CB5BED" w:rsidRDefault="0077071E" w:rsidP="00BB1D2B">
      <w:pPr>
        <w:spacing w:line="360" w:lineRule="auto"/>
        <w:ind w:firstLine="708"/>
        <w:rPr>
          <w:rFonts w:ascii="Times New Roman" w:eastAsia="Times New Roman" w:hAnsi="Times New Roman" w:cs="Times New Roman"/>
          <w:kern w:val="0"/>
          <w:lang w:eastAsia="nl-NL"/>
          <w14:ligatures w14:val="none"/>
        </w:rPr>
      </w:pPr>
      <w:r w:rsidRPr="00CB5BED">
        <w:rPr>
          <w:rFonts w:ascii="Times New Roman" w:eastAsia="Times New Roman" w:hAnsi="Times New Roman" w:cs="Times New Roman"/>
          <w:kern w:val="0"/>
          <w:lang w:eastAsia="nl-NL"/>
          <w14:ligatures w14:val="none"/>
        </w:rPr>
        <w:t>Al deze factoren, van structurele onzekerheid en werkdruk tot blootstelling aan trauma en rolconflicten, maken freelance journalistiek een psychisch veeleisend beroep. Zonder adequate ondersteuning en structurele verbeteringen in de sector dreigt niet alleen het welzijn van individuele journalisten in gevaar te komen, maar ook de duurzame inzetbaarheid van freelancers binnen de journalistiek als geheel.</w:t>
      </w:r>
      <w:commentRangeEnd w:id="51"/>
      <w:r w:rsidR="00FF1259">
        <w:rPr>
          <w:rStyle w:val="CommentReference"/>
        </w:rPr>
        <w:commentReference w:id="51"/>
      </w:r>
    </w:p>
    <w:p w14:paraId="7BB31898" w14:textId="123411AD" w:rsidR="00B123C0" w:rsidRPr="00E65A54" w:rsidRDefault="00B123C0" w:rsidP="00E65A54">
      <w:pPr>
        <w:pStyle w:val="Heading3"/>
        <w:ind w:firstLine="0"/>
        <w:rPr>
          <w:rFonts w:ascii="Times New Roman" w:eastAsia="Times New Roman" w:hAnsi="Times New Roman" w:cs="Times New Roman"/>
          <w:b/>
          <w:bCs/>
          <w:color w:val="auto"/>
          <w:sz w:val="22"/>
          <w:szCs w:val="22"/>
          <w:lang w:eastAsia="nl-NL"/>
        </w:rPr>
      </w:pPr>
      <w:bookmarkStart w:id="52" w:name="_Toc192605796"/>
      <w:r w:rsidRPr="00E65A54">
        <w:rPr>
          <w:rFonts w:ascii="Times New Roman" w:eastAsia="Times New Roman" w:hAnsi="Times New Roman" w:cs="Times New Roman"/>
          <w:b/>
          <w:bCs/>
          <w:color w:val="auto"/>
          <w:sz w:val="22"/>
          <w:szCs w:val="22"/>
          <w:lang w:eastAsia="nl-NL"/>
        </w:rPr>
        <w:t>2.2.</w:t>
      </w:r>
      <w:r w:rsidR="0097541B">
        <w:rPr>
          <w:rFonts w:ascii="Times New Roman" w:eastAsia="Times New Roman" w:hAnsi="Times New Roman" w:cs="Times New Roman"/>
          <w:b/>
          <w:bCs/>
          <w:color w:val="auto"/>
          <w:sz w:val="22"/>
          <w:szCs w:val="22"/>
          <w:lang w:eastAsia="nl-NL"/>
        </w:rPr>
        <w:t>6</w:t>
      </w:r>
      <w:r w:rsidRPr="00E65A54">
        <w:rPr>
          <w:rFonts w:ascii="Times New Roman" w:eastAsia="Times New Roman" w:hAnsi="Times New Roman" w:cs="Times New Roman"/>
          <w:b/>
          <w:bCs/>
          <w:color w:val="auto"/>
          <w:sz w:val="22"/>
          <w:szCs w:val="22"/>
          <w:lang w:eastAsia="nl-NL"/>
        </w:rPr>
        <w:t xml:space="preserve"> </w:t>
      </w:r>
      <w:r w:rsidR="00D35971" w:rsidRPr="00E65A54">
        <w:rPr>
          <w:rFonts w:ascii="Times New Roman" w:eastAsia="Times New Roman" w:hAnsi="Times New Roman" w:cs="Times New Roman"/>
          <w:b/>
          <w:bCs/>
          <w:color w:val="auto"/>
          <w:sz w:val="22"/>
          <w:szCs w:val="22"/>
          <w:lang w:eastAsia="nl-NL"/>
        </w:rPr>
        <w:t>Kwetsbaarheid en motivatie</w:t>
      </w:r>
      <w:r w:rsidRPr="00E65A54">
        <w:rPr>
          <w:rFonts w:ascii="Times New Roman" w:eastAsia="Times New Roman" w:hAnsi="Times New Roman" w:cs="Times New Roman"/>
          <w:b/>
          <w:bCs/>
          <w:color w:val="auto"/>
          <w:sz w:val="22"/>
          <w:szCs w:val="22"/>
          <w:lang w:eastAsia="nl-NL"/>
        </w:rPr>
        <w:t xml:space="preserve"> freelancers</w:t>
      </w:r>
      <w:bookmarkEnd w:id="52"/>
      <w:r w:rsidR="00D35971" w:rsidRPr="00E65A54">
        <w:rPr>
          <w:rFonts w:ascii="Times New Roman" w:eastAsia="Times New Roman" w:hAnsi="Times New Roman" w:cs="Times New Roman"/>
          <w:b/>
          <w:bCs/>
          <w:color w:val="auto"/>
          <w:sz w:val="22"/>
          <w:szCs w:val="22"/>
          <w:lang w:eastAsia="nl-NL"/>
        </w:rPr>
        <w:t xml:space="preserve"> </w:t>
      </w:r>
    </w:p>
    <w:p w14:paraId="3FEF2DB8" w14:textId="1D060D50" w:rsidR="00B67EAF" w:rsidRPr="00CB5BED" w:rsidRDefault="00B67EAF" w:rsidP="00B67EAF">
      <w:pPr>
        <w:spacing w:line="360" w:lineRule="auto"/>
        <w:ind w:firstLine="0"/>
        <w:rPr>
          <w:rFonts w:ascii="Times New Roman" w:eastAsia="Times New Roman" w:hAnsi="Times New Roman" w:cs="Times New Roman"/>
          <w:kern w:val="0"/>
          <w:lang w:eastAsia="nl-NL"/>
          <w14:ligatures w14:val="none"/>
        </w:rPr>
      </w:pPr>
      <w:r w:rsidRPr="00CB5BED">
        <w:rPr>
          <w:rFonts w:ascii="Times New Roman" w:eastAsia="Times New Roman" w:hAnsi="Times New Roman" w:cs="Times New Roman"/>
          <w:kern w:val="0"/>
          <w:lang w:eastAsia="nl-NL"/>
          <w14:ligatures w14:val="none"/>
        </w:rPr>
        <w:t xml:space="preserve">De Precarity Theory biedt een kader om de structurele kwetsbaarheid van freelance journalisten te begrijpen. Precariteit verwijst naar instabiliteit en het gebrek aan structurele zekerheid, gekenmerkt door tijdelijke contracten, lage lonen en beperkte sociale voorzieningen (Ruti, 2017, p. 67-71). Hoewel freelancers autonomie ervaren, gaat deze schijnvrijheid gepaard met constante beschikbaarheidsdruk en de noodzaak om minder aantrekkelijke of slecht betaalde opdrachten aan te nemen uit angst voor </w:t>
      </w:r>
      <w:r w:rsidRPr="00CB5BED">
        <w:rPr>
          <w:rFonts w:ascii="Times New Roman" w:eastAsia="Times New Roman" w:hAnsi="Times New Roman" w:cs="Times New Roman"/>
          <w:kern w:val="0"/>
          <w:lang w:eastAsia="nl-NL"/>
          <w14:ligatures w14:val="none"/>
        </w:rPr>
        <w:lastRenderedPageBreak/>
        <w:t>inkomensverlies (Mathisen, 201</w:t>
      </w:r>
      <w:r w:rsidR="000E0CA3">
        <w:rPr>
          <w:rFonts w:ascii="Times New Roman" w:eastAsia="Times New Roman" w:hAnsi="Times New Roman" w:cs="Times New Roman"/>
          <w:kern w:val="0"/>
          <w:lang w:eastAsia="nl-NL"/>
          <w14:ligatures w14:val="none"/>
        </w:rPr>
        <w:t>8</w:t>
      </w:r>
      <w:r w:rsidRPr="00CB5BED">
        <w:rPr>
          <w:rFonts w:ascii="Times New Roman" w:eastAsia="Times New Roman" w:hAnsi="Times New Roman" w:cs="Times New Roman"/>
          <w:kern w:val="0"/>
          <w:lang w:eastAsia="nl-NL"/>
          <w14:ligatures w14:val="none"/>
        </w:rPr>
        <w:t>, pp. 914-917). Dit sluit aan bij het bredere concept van het precariaat, een groeiende groep werkenden in onzekere werkrelaties (Standing, 2011, p. 52).</w:t>
      </w:r>
      <w:r w:rsidR="007538A9">
        <w:rPr>
          <w:rFonts w:ascii="Times New Roman" w:eastAsia="Times New Roman" w:hAnsi="Times New Roman" w:cs="Times New Roman"/>
          <w:kern w:val="0"/>
          <w:lang w:eastAsia="nl-NL"/>
          <w14:ligatures w14:val="none"/>
        </w:rPr>
        <w:t xml:space="preserve"> </w:t>
      </w:r>
      <w:r w:rsidR="007538A9" w:rsidRPr="007538A9">
        <w:rPr>
          <w:rFonts w:ascii="Times New Roman" w:eastAsia="Times New Roman" w:hAnsi="Times New Roman" w:cs="Times New Roman"/>
          <w:kern w:val="0"/>
          <w:lang w:eastAsia="nl-NL"/>
          <w14:ligatures w14:val="none"/>
        </w:rPr>
        <w:t>Deze theorieën helpen ook om verschillende soorten motivatie te verklaren: waar intrinsieke motivatie vaak voortkomt uit journalistieke idealen en de drang naar maatschappelijke impact, wordt extrinsieke motivatie beïnvloed door financiële noodzaak en de behoefte aan professionele erkenning. Door deze motivatieaspecten te analyseren, draagt dit onderzoek bij aan het beantwoorden van de subvraag over de rol van motivatie in het freelancebestaan.</w:t>
      </w:r>
    </w:p>
    <w:p w14:paraId="414D41F5" w14:textId="77777777" w:rsidR="00DA46BA" w:rsidRDefault="00B67EAF" w:rsidP="00036BA6">
      <w:pPr>
        <w:spacing w:line="360" w:lineRule="auto"/>
        <w:ind w:firstLine="708"/>
        <w:rPr>
          <w:rFonts w:ascii="Times New Roman" w:eastAsia="Times New Roman" w:hAnsi="Times New Roman" w:cs="Times New Roman"/>
          <w:kern w:val="0"/>
          <w:lang w:eastAsia="nl-NL"/>
          <w14:ligatures w14:val="none"/>
        </w:rPr>
      </w:pPr>
      <w:r w:rsidRPr="00CB5BED">
        <w:rPr>
          <w:rFonts w:ascii="Times New Roman" w:eastAsia="Times New Roman" w:hAnsi="Times New Roman" w:cs="Times New Roman"/>
          <w:kern w:val="0"/>
          <w:lang w:eastAsia="nl-NL"/>
          <w14:ligatures w14:val="none"/>
        </w:rPr>
        <w:t xml:space="preserve">Freelancers blijven ondanks deze onzekerheden gemotiveerd, wat verklaard kan worden door de </w:t>
      </w:r>
      <w:bookmarkStart w:id="53" w:name="_Hlk192345247"/>
      <w:r w:rsidR="00D70A7C">
        <w:rPr>
          <w:rFonts w:ascii="Times New Roman" w:eastAsia="Times New Roman" w:hAnsi="Times New Roman" w:cs="Times New Roman"/>
          <w:i/>
          <w:iCs/>
          <w:kern w:val="0"/>
          <w:lang w:eastAsia="nl-NL"/>
          <w14:ligatures w14:val="none"/>
        </w:rPr>
        <w:t>s</w:t>
      </w:r>
      <w:r w:rsidRPr="005C29C9">
        <w:rPr>
          <w:rFonts w:ascii="Times New Roman" w:eastAsia="Times New Roman" w:hAnsi="Times New Roman" w:cs="Times New Roman"/>
          <w:i/>
          <w:iCs/>
          <w:kern w:val="0"/>
          <w:lang w:eastAsia="nl-NL"/>
          <w14:ligatures w14:val="none"/>
        </w:rPr>
        <w:t>elf-</w:t>
      </w:r>
      <w:r w:rsidR="00D70A7C">
        <w:rPr>
          <w:rFonts w:ascii="Times New Roman" w:eastAsia="Times New Roman" w:hAnsi="Times New Roman" w:cs="Times New Roman"/>
          <w:i/>
          <w:iCs/>
          <w:kern w:val="0"/>
          <w:lang w:eastAsia="nl-NL"/>
          <w14:ligatures w14:val="none"/>
        </w:rPr>
        <w:t>d</w:t>
      </w:r>
      <w:r w:rsidRPr="005C29C9">
        <w:rPr>
          <w:rFonts w:ascii="Times New Roman" w:eastAsia="Times New Roman" w:hAnsi="Times New Roman" w:cs="Times New Roman"/>
          <w:i/>
          <w:iCs/>
          <w:kern w:val="0"/>
          <w:lang w:eastAsia="nl-NL"/>
          <w14:ligatures w14:val="none"/>
        </w:rPr>
        <w:t xml:space="preserve">etermination </w:t>
      </w:r>
      <w:r w:rsidR="00D70A7C">
        <w:rPr>
          <w:rFonts w:ascii="Times New Roman" w:eastAsia="Times New Roman" w:hAnsi="Times New Roman" w:cs="Times New Roman"/>
          <w:i/>
          <w:iCs/>
          <w:kern w:val="0"/>
          <w:lang w:eastAsia="nl-NL"/>
          <w14:ligatures w14:val="none"/>
        </w:rPr>
        <w:t>t</w:t>
      </w:r>
      <w:r w:rsidRPr="005C29C9">
        <w:rPr>
          <w:rFonts w:ascii="Times New Roman" w:eastAsia="Times New Roman" w:hAnsi="Times New Roman" w:cs="Times New Roman"/>
          <w:i/>
          <w:iCs/>
          <w:kern w:val="0"/>
          <w:lang w:eastAsia="nl-NL"/>
          <w14:ligatures w14:val="none"/>
        </w:rPr>
        <w:t>heory</w:t>
      </w:r>
      <w:r w:rsidRPr="00CB5BED">
        <w:rPr>
          <w:rFonts w:ascii="Times New Roman" w:eastAsia="Times New Roman" w:hAnsi="Times New Roman" w:cs="Times New Roman"/>
          <w:kern w:val="0"/>
          <w:lang w:eastAsia="nl-NL"/>
          <w14:ligatures w14:val="none"/>
        </w:rPr>
        <w:t xml:space="preserve"> </w:t>
      </w:r>
      <w:bookmarkEnd w:id="53"/>
      <w:r w:rsidRPr="00CB5BED">
        <w:rPr>
          <w:rFonts w:ascii="Times New Roman" w:eastAsia="Times New Roman" w:hAnsi="Times New Roman" w:cs="Times New Roman"/>
          <w:kern w:val="0"/>
          <w:lang w:eastAsia="nl-NL"/>
          <w14:ligatures w14:val="none"/>
        </w:rPr>
        <w:t xml:space="preserve">(Deci &amp; Ryan, 1985). Deze theorie stelt dat motivatie voortkomt uit autonomie, competentie en verbondenheid. </w:t>
      </w:r>
      <w:r w:rsidR="00DA46BA" w:rsidRPr="00DA46BA">
        <w:rPr>
          <w:rFonts w:ascii="Times New Roman" w:eastAsia="Times New Roman" w:hAnsi="Times New Roman" w:cs="Times New Roman"/>
          <w:kern w:val="0"/>
          <w:lang w:eastAsia="nl-NL"/>
          <w14:ligatures w14:val="none"/>
        </w:rPr>
        <w:t>In de praktijk betekent dit dat freelancers autonomie waarderen omdat zij zelf hun onderwerpen kunnen kiezen, maar dat deze vrijheid beperkt wordt door financiële onzekerheid en de noodzaak om commerciële opdrachten aan te nemen. Competentie wordt versterkt door diepgravend onderzoek en de ontwikkeling van expertise binnen specifieke journalistieke domeinen, maar het gebrek aan middelen kan dit proces belemmeren. Verbondenheid speelt een cruciale rol in motivatie, omdat freelancers via samenwerking met collega’s, redacties en onderzoeksnetwerken niet alleen professionele steun krijgen, maar ook erkenning en morele steun ervaren.</w:t>
      </w:r>
    </w:p>
    <w:p w14:paraId="55B9D4E4" w14:textId="13C9D717" w:rsidR="00B67EAF" w:rsidRPr="00CB5BED" w:rsidRDefault="00B67EAF" w:rsidP="00036BA6">
      <w:pPr>
        <w:spacing w:line="360" w:lineRule="auto"/>
        <w:ind w:firstLine="708"/>
        <w:rPr>
          <w:rFonts w:ascii="Times New Roman" w:eastAsia="Times New Roman" w:hAnsi="Times New Roman" w:cs="Times New Roman"/>
          <w:kern w:val="0"/>
          <w:lang w:eastAsia="nl-NL"/>
          <w14:ligatures w14:val="none"/>
        </w:rPr>
      </w:pPr>
      <w:r w:rsidRPr="00CB5BED">
        <w:rPr>
          <w:rFonts w:ascii="Times New Roman" w:eastAsia="Times New Roman" w:hAnsi="Times New Roman" w:cs="Times New Roman"/>
          <w:kern w:val="0"/>
          <w:lang w:eastAsia="nl-NL"/>
          <w14:ligatures w14:val="none"/>
        </w:rPr>
        <w:t>Intrinsieke motivatie speelt een belangrijke rol: journalisten kiezen bewust voor hun vak vanwege hun behoefte aan autonomie en competentie, ondanks financiële onzekerheden (Deci &amp; Ryan, 1980, p. 34-35). Vrijheid in werkwijze en onderwerpkeuze stelt hen in staat diepgravende journalistiek te bedrijven zonder commerciële invloeden, terwijl de uitdaging om maatschappelijk relevante verhalen te onthullen hun competentiebehoefte voedt (Josephi &amp; O’Donnell, 2022; Carpenter et al., 2016).</w:t>
      </w:r>
    </w:p>
    <w:p w14:paraId="552921FE" w14:textId="16555BBB" w:rsidR="00B67EAF" w:rsidRPr="00CB5BED" w:rsidRDefault="00B67EAF" w:rsidP="00036BA6">
      <w:pPr>
        <w:spacing w:line="360" w:lineRule="auto"/>
        <w:ind w:firstLine="708"/>
        <w:rPr>
          <w:rFonts w:ascii="Times New Roman" w:eastAsia="Times New Roman" w:hAnsi="Times New Roman" w:cs="Times New Roman"/>
          <w:kern w:val="0"/>
          <w:lang w:eastAsia="nl-NL"/>
          <w14:ligatures w14:val="none"/>
        </w:rPr>
      </w:pPr>
      <w:r w:rsidRPr="00CB5BED">
        <w:rPr>
          <w:rFonts w:ascii="Times New Roman" w:eastAsia="Times New Roman" w:hAnsi="Times New Roman" w:cs="Times New Roman"/>
          <w:kern w:val="0"/>
          <w:lang w:eastAsia="nl-NL"/>
          <w14:ligatures w14:val="none"/>
        </w:rPr>
        <w:t xml:space="preserve">Daarnaast versterkt samenwerking met collega’s en gevestigde media hun professionele netwerk en maatschappelijke impact (Kolianov, 2020). </w:t>
      </w:r>
      <w:r w:rsidR="00B52248" w:rsidRPr="00B52248">
        <w:rPr>
          <w:rFonts w:ascii="Times New Roman" w:eastAsia="Times New Roman" w:hAnsi="Times New Roman" w:cs="Times New Roman"/>
          <w:kern w:val="0"/>
          <w:lang w:eastAsia="nl-NL"/>
          <w14:ligatures w14:val="none"/>
        </w:rPr>
        <w:t>Verbondenheid is essentieel voor motivatie, omdat freelance journalisten in een onzeker werkveld afhankelijk zijn van netwerken, samenwerkingen en erkenning van collega’s en het publiek. Dit sociale aspect van hun werk draagt bij aan hun doorzettingsvermogen en versterkt hun journalistieke identiteit.</w:t>
      </w:r>
      <w:r w:rsidR="00B52248">
        <w:rPr>
          <w:rFonts w:ascii="Times New Roman" w:eastAsia="Times New Roman" w:hAnsi="Times New Roman" w:cs="Times New Roman"/>
          <w:kern w:val="0"/>
          <w:lang w:eastAsia="nl-NL"/>
          <w14:ligatures w14:val="none"/>
        </w:rPr>
        <w:t xml:space="preserve"> </w:t>
      </w:r>
      <w:r w:rsidRPr="00CB5BED">
        <w:rPr>
          <w:rFonts w:ascii="Times New Roman" w:eastAsia="Times New Roman" w:hAnsi="Times New Roman" w:cs="Times New Roman"/>
          <w:kern w:val="0"/>
          <w:lang w:eastAsia="nl-NL"/>
          <w14:ligatures w14:val="none"/>
        </w:rPr>
        <w:t>Verbondenheid speelt een rol in hun motivatie, waarbij sociale interacties en erkenning bijdragen aan hun doorzettingsvermogen (Deci &amp; Ryan, 1980). Onderzoek toont aan dat freelancers hun identiteit sterk verbinden aan journalistieke kernwaarden, zelfs wanneer ze nevenactiviteiten zoals PR of consultancy ondernemen om financieel te overleven (Josephi &amp; O’Donnell, 2022; Carpenter et al., 2016).</w:t>
      </w:r>
    </w:p>
    <w:p w14:paraId="30688F77" w14:textId="796D87D2" w:rsidR="008513DE" w:rsidRDefault="00B67EAF" w:rsidP="00021343">
      <w:pPr>
        <w:spacing w:line="360" w:lineRule="auto"/>
        <w:ind w:firstLine="708"/>
        <w:rPr>
          <w:rFonts w:ascii="Times New Roman" w:eastAsia="Times New Roman" w:hAnsi="Times New Roman" w:cs="Times New Roman"/>
          <w:kern w:val="0"/>
          <w:lang w:eastAsia="nl-NL"/>
          <w14:ligatures w14:val="none"/>
        </w:rPr>
      </w:pPr>
      <w:r w:rsidRPr="00CB5BED">
        <w:rPr>
          <w:rFonts w:ascii="Times New Roman" w:eastAsia="Times New Roman" w:hAnsi="Times New Roman" w:cs="Times New Roman"/>
          <w:kern w:val="0"/>
          <w:lang w:eastAsia="nl-NL"/>
          <w14:ligatures w14:val="none"/>
        </w:rPr>
        <w:t xml:space="preserve">Samenvattend bevinden freelance journalisten zich in een kwetsbare positie door financiële onzekerheid, juridische kwetsbaarheid en psychische belasting. De Precarity Theory helpt deze onzekerheid te begrijpen en toont hoe het gebrek aan stabiele werkstructuren en sociale vangnetten </w:t>
      </w:r>
      <w:r w:rsidRPr="00CB5BED">
        <w:rPr>
          <w:rFonts w:ascii="Times New Roman" w:eastAsia="Times New Roman" w:hAnsi="Times New Roman" w:cs="Times New Roman"/>
          <w:kern w:val="0"/>
          <w:lang w:eastAsia="nl-NL"/>
          <w14:ligatures w14:val="none"/>
        </w:rPr>
        <w:lastRenderedPageBreak/>
        <w:t xml:space="preserve">hun professionele situatie ondermijnt. Tegelijkertijd verklaart de Self-Determination Theory waarom zij ondanks deze omstandigheden gemotiveerd blijven: </w:t>
      </w:r>
      <w:r w:rsidR="000606A2" w:rsidRPr="000606A2">
        <w:rPr>
          <w:rFonts w:ascii="Times New Roman" w:eastAsia="Times New Roman" w:hAnsi="Times New Roman" w:cs="Times New Roman"/>
          <w:kern w:val="0"/>
          <w:lang w:eastAsia="nl-NL"/>
          <w14:ligatures w14:val="none"/>
        </w:rPr>
        <w:t xml:space="preserve">un werk biedt hen autonomie, de kans om hun competenties te ontwikkelen en een gevoel van verbondenheid met een bredere journalistieke gemeenschap. Deze drie factoren zijn essentieel in het verklaren van hun motivatie en helpen bij het beantwoorden van de subvraag over de rol van autonomie, competentie en verbondenheid in hun motivatie. </w:t>
      </w:r>
      <w:r w:rsidR="000606A2">
        <w:rPr>
          <w:rFonts w:ascii="Times New Roman" w:eastAsia="Times New Roman" w:hAnsi="Times New Roman" w:cs="Times New Roman"/>
          <w:kern w:val="0"/>
          <w:lang w:eastAsia="nl-NL"/>
          <w14:ligatures w14:val="none"/>
        </w:rPr>
        <w:t>H</w:t>
      </w:r>
      <w:r w:rsidRPr="00CB5BED">
        <w:rPr>
          <w:rFonts w:ascii="Times New Roman" w:eastAsia="Times New Roman" w:hAnsi="Times New Roman" w:cs="Times New Roman"/>
          <w:kern w:val="0"/>
          <w:lang w:eastAsia="nl-NL"/>
          <w14:ligatures w14:val="none"/>
        </w:rPr>
        <w:t>oewel economische realiteit soms spanningen oproept tussen journalistieke idealen en overlevingsstrategieën</w:t>
      </w:r>
      <w:r w:rsidR="008513DE">
        <w:rPr>
          <w:rFonts w:ascii="Times New Roman" w:eastAsia="Times New Roman" w:hAnsi="Times New Roman" w:cs="Times New Roman"/>
          <w:kern w:val="0"/>
          <w:lang w:eastAsia="nl-NL"/>
          <w14:ligatures w14:val="none"/>
        </w:rPr>
        <w:t xml:space="preserve">, </w:t>
      </w:r>
      <w:r w:rsidR="008513DE" w:rsidRPr="008513DE">
        <w:rPr>
          <w:rFonts w:ascii="Times New Roman" w:eastAsia="Times New Roman" w:hAnsi="Times New Roman" w:cs="Times New Roman"/>
          <w:kern w:val="0"/>
          <w:lang w:eastAsia="nl-NL"/>
          <w14:ligatures w14:val="none"/>
        </w:rPr>
        <w:t>blijven veel freelancers zich inzetten voor diepgravende journalistiek. Dit proces wordt schematisch weergegeven in Figuur 1, waarin de relatie tussen motivatie, doelgericht gedrag en externe controle wordt uitgelegd</w:t>
      </w:r>
      <w:r w:rsidR="008513DE">
        <w:rPr>
          <w:rFonts w:ascii="Times New Roman" w:eastAsia="Times New Roman" w:hAnsi="Times New Roman" w:cs="Times New Roman"/>
          <w:kern w:val="0"/>
          <w:lang w:eastAsia="nl-NL"/>
          <w14:ligatures w14:val="none"/>
        </w:rPr>
        <w:t xml:space="preserve"> (</w:t>
      </w:r>
      <w:r w:rsidR="008513DE" w:rsidRPr="00CB5BED">
        <w:rPr>
          <w:rFonts w:ascii="Times New Roman" w:eastAsia="Times New Roman" w:hAnsi="Times New Roman" w:cs="Times New Roman"/>
          <w:kern w:val="0"/>
          <w:lang w:eastAsia="nl-NL"/>
          <w14:ligatures w14:val="none"/>
        </w:rPr>
        <w:t>Deci &amp; Ryan, 1980)</w:t>
      </w:r>
      <w:r w:rsidR="008513DE">
        <w:rPr>
          <w:rFonts w:ascii="Times New Roman" w:eastAsia="Times New Roman" w:hAnsi="Times New Roman" w:cs="Times New Roman"/>
          <w:kern w:val="0"/>
          <w:lang w:eastAsia="nl-NL"/>
          <w14:ligatures w14:val="none"/>
        </w:rPr>
        <w:t>.</w:t>
      </w:r>
    </w:p>
    <w:p w14:paraId="2F54AD9F" w14:textId="4B344C86" w:rsidR="00D70A7C" w:rsidRPr="00E65A54" w:rsidRDefault="00E432EA" w:rsidP="003A3FD4">
      <w:pPr>
        <w:spacing w:line="360" w:lineRule="auto"/>
        <w:ind w:firstLine="0"/>
        <w:rPr>
          <w:rFonts w:ascii="Times New Roman" w:hAnsi="Times New Roman" w:cs="Times New Roman"/>
          <w:b/>
          <w:bCs/>
        </w:rPr>
      </w:pPr>
      <w:r w:rsidRPr="00E65A54">
        <w:rPr>
          <w:rFonts w:ascii="Times New Roman" w:hAnsi="Times New Roman" w:cs="Times New Roman"/>
          <w:b/>
          <w:bCs/>
        </w:rPr>
        <w:t>Figuur 1</w:t>
      </w:r>
      <w:r w:rsidR="00E65A54">
        <w:rPr>
          <w:rFonts w:ascii="Times New Roman" w:hAnsi="Times New Roman" w:cs="Times New Roman"/>
          <w:b/>
          <w:bCs/>
        </w:rPr>
        <w:br/>
      </w:r>
      <w:r w:rsidR="00B44FAB" w:rsidRPr="00E65A54">
        <w:rPr>
          <w:rFonts w:ascii="Times New Roman" w:hAnsi="Times New Roman" w:cs="Times New Roman"/>
          <w:i/>
          <w:iCs/>
        </w:rPr>
        <w:t>Een overzicht van de elementen uit de self-determination theory</w:t>
      </w:r>
    </w:p>
    <w:p w14:paraId="6078E091" w14:textId="6C23900D" w:rsidR="00F219BD" w:rsidRPr="003A3FD4" w:rsidRDefault="00E432EA" w:rsidP="003A3FD4">
      <w:pPr>
        <w:spacing w:line="360" w:lineRule="auto"/>
        <w:ind w:firstLine="0"/>
        <w:rPr>
          <w:rFonts w:ascii="Times New Roman" w:hAnsi="Times New Roman" w:cs="Times New Roman"/>
          <w:sz w:val="24"/>
          <w:szCs w:val="24"/>
        </w:rPr>
      </w:pPr>
      <w:r w:rsidRPr="00E432EA">
        <w:rPr>
          <w:rFonts w:ascii="Times New Roman" w:hAnsi="Times New Roman" w:cs="Times New Roman"/>
          <w:noProof/>
          <w:sz w:val="24"/>
          <w:szCs w:val="24"/>
        </w:rPr>
        <w:drawing>
          <wp:inline distT="0" distB="0" distL="0" distR="0" wp14:anchorId="2B5A30F2" wp14:editId="2BB7018D">
            <wp:extent cx="3555443" cy="6614654"/>
            <wp:effectExtent l="0" t="5397" r="1587" b="1588"/>
            <wp:docPr id="97760935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09359" name=""/>
                    <pic:cNvPicPr/>
                  </pic:nvPicPr>
                  <pic:blipFill rotWithShape="1">
                    <a:blip r:embed="rId14"/>
                    <a:srcRect l="8444" t="8938" r="19290" b="4496"/>
                    <a:stretch/>
                  </pic:blipFill>
                  <pic:spPr bwMode="auto">
                    <a:xfrm rot="5400000">
                      <a:off x="0" y="0"/>
                      <a:ext cx="3573842" cy="6648885"/>
                    </a:xfrm>
                    <a:prstGeom prst="rect">
                      <a:avLst/>
                    </a:prstGeom>
                    <a:ln>
                      <a:noFill/>
                    </a:ln>
                    <a:extLst>
                      <a:ext uri="{53640926-AAD7-44D8-BBD7-CCE9431645EC}">
                        <a14:shadowObscured xmlns:a14="http://schemas.microsoft.com/office/drawing/2010/main"/>
                      </a:ext>
                    </a:extLst>
                  </pic:spPr>
                </pic:pic>
              </a:graphicData>
            </a:graphic>
          </wp:inline>
        </w:drawing>
      </w:r>
    </w:p>
    <w:p w14:paraId="073AE839" w14:textId="19F04102" w:rsidR="00852F30" w:rsidRPr="00CB5BED" w:rsidRDefault="00B038FF" w:rsidP="00075B76">
      <w:pPr>
        <w:spacing w:line="360" w:lineRule="auto"/>
        <w:ind w:firstLine="0"/>
        <w:rPr>
          <w:rFonts w:ascii="Times New Roman" w:hAnsi="Times New Roman" w:cs="Times New Roman"/>
        </w:rPr>
      </w:pPr>
      <w:commentRangeStart w:id="54"/>
      <w:r w:rsidRPr="00B038FF">
        <w:rPr>
          <w:rFonts w:ascii="Times New Roman" w:hAnsi="Times New Roman" w:cs="Times New Roman"/>
          <w:i/>
          <w:iCs/>
        </w:rPr>
        <w:t>Noot.</w:t>
      </w:r>
      <w:r w:rsidRPr="00B038FF">
        <w:rPr>
          <w:rFonts w:ascii="Times New Roman" w:hAnsi="Times New Roman" w:cs="Times New Roman"/>
        </w:rPr>
        <w:t xml:space="preserve"> Dit figuur geeft een overzicht van de kerncomponenten van de self-determination theory. Gebaseerd op </w:t>
      </w:r>
      <w:proofErr w:type="spellStart"/>
      <w:r w:rsidRPr="00B038FF">
        <w:rPr>
          <w:rFonts w:ascii="Times New Roman" w:hAnsi="Times New Roman" w:cs="Times New Roman"/>
        </w:rPr>
        <w:t>Deci</w:t>
      </w:r>
      <w:proofErr w:type="spellEnd"/>
      <w:r w:rsidRPr="00B038FF">
        <w:rPr>
          <w:rFonts w:ascii="Times New Roman" w:hAnsi="Times New Roman" w:cs="Times New Roman"/>
        </w:rPr>
        <w:t xml:space="preserve"> en Ryan (1980).</w:t>
      </w:r>
      <w:commentRangeEnd w:id="54"/>
      <w:r w:rsidR="00FF1259">
        <w:rPr>
          <w:rStyle w:val="CommentReference"/>
        </w:rPr>
        <w:commentReference w:id="54"/>
      </w:r>
    </w:p>
    <w:p w14:paraId="55B59072" w14:textId="2E8DD2C7" w:rsidR="002216AE" w:rsidRPr="00EE19A6" w:rsidRDefault="00D13AEA" w:rsidP="00B4102C">
      <w:pPr>
        <w:pStyle w:val="Heading2"/>
        <w:spacing w:line="360" w:lineRule="auto"/>
        <w:ind w:firstLine="0"/>
        <w:rPr>
          <w:rFonts w:ascii="Times New Roman" w:hAnsi="Times New Roman" w:cs="Times New Roman"/>
          <w:color w:val="auto"/>
          <w:sz w:val="22"/>
          <w:szCs w:val="22"/>
        </w:rPr>
      </w:pPr>
      <w:bookmarkStart w:id="55" w:name="_Toc192605797"/>
      <w:r w:rsidRPr="00E65A54">
        <w:rPr>
          <w:rFonts w:ascii="Times New Roman" w:hAnsi="Times New Roman" w:cs="Times New Roman"/>
          <w:b/>
          <w:bCs/>
          <w:color w:val="auto"/>
          <w:sz w:val="24"/>
          <w:szCs w:val="24"/>
        </w:rPr>
        <w:lastRenderedPageBreak/>
        <w:t>2.</w:t>
      </w:r>
      <w:r w:rsidR="00925831">
        <w:rPr>
          <w:rFonts w:ascii="Times New Roman" w:hAnsi="Times New Roman" w:cs="Times New Roman"/>
          <w:b/>
          <w:bCs/>
          <w:color w:val="auto"/>
          <w:sz w:val="24"/>
          <w:szCs w:val="24"/>
        </w:rPr>
        <w:t>3</w:t>
      </w:r>
      <w:r w:rsidRPr="00E65A54">
        <w:rPr>
          <w:rFonts w:ascii="Times New Roman" w:hAnsi="Times New Roman" w:cs="Times New Roman"/>
          <w:b/>
          <w:bCs/>
          <w:color w:val="auto"/>
          <w:sz w:val="24"/>
          <w:szCs w:val="24"/>
        </w:rPr>
        <w:t xml:space="preserve"> </w:t>
      </w:r>
      <w:r w:rsidR="002216AE" w:rsidRPr="00E65A54">
        <w:rPr>
          <w:rFonts w:ascii="Times New Roman" w:hAnsi="Times New Roman" w:cs="Times New Roman"/>
          <w:b/>
          <w:bCs/>
          <w:color w:val="auto"/>
          <w:sz w:val="24"/>
          <w:szCs w:val="24"/>
        </w:rPr>
        <w:t>O</w:t>
      </w:r>
      <w:r w:rsidRPr="00E65A54">
        <w:rPr>
          <w:rFonts w:ascii="Times New Roman" w:hAnsi="Times New Roman" w:cs="Times New Roman"/>
          <w:b/>
          <w:bCs/>
          <w:color w:val="auto"/>
          <w:sz w:val="24"/>
          <w:szCs w:val="24"/>
        </w:rPr>
        <w:t>nderzoeksvra</w:t>
      </w:r>
      <w:r w:rsidR="002216AE" w:rsidRPr="00E65A54">
        <w:rPr>
          <w:rFonts w:ascii="Times New Roman" w:hAnsi="Times New Roman" w:cs="Times New Roman"/>
          <w:b/>
          <w:bCs/>
          <w:color w:val="auto"/>
          <w:sz w:val="24"/>
          <w:szCs w:val="24"/>
        </w:rPr>
        <w:t>gen</w:t>
      </w:r>
      <w:r w:rsidR="00EE19A6">
        <w:rPr>
          <w:rFonts w:ascii="Times New Roman" w:hAnsi="Times New Roman" w:cs="Times New Roman"/>
          <w:b/>
          <w:bCs/>
          <w:color w:val="auto"/>
          <w:sz w:val="24"/>
          <w:szCs w:val="24"/>
        </w:rPr>
        <w:br/>
      </w:r>
      <w:r w:rsidR="00B4102C">
        <w:rPr>
          <w:rFonts w:ascii="Times New Roman" w:hAnsi="Times New Roman" w:cs="Times New Roman"/>
          <w:color w:val="auto"/>
          <w:sz w:val="22"/>
          <w:szCs w:val="22"/>
        </w:rPr>
        <w:t>F</w:t>
      </w:r>
      <w:r w:rsidR="00B4102C" w:rsidRPr="00B4102C">
        <w:rPr>
          <w:rFonts w:ascii="Times New Roman" w:hAnsi="Times New Roman" w:cs="Times New Roman"/>
          <w:color w:val="auto"/>
          <w:sz w:val="22"/>
          <w:szCs w:val="22"/>
        </w:rPr>
        <w:t>reelance onderzoeksjournalisten werken in een dynamisch en onzeker werkveld, waarin ze financiële stabiliteit, professionele autonomie en journalistieke idealen voortdurend in evenwicht moeten brengen. De Precarity Theory en de Self-Determination Theory helpen verklaren waarom deze journalisten, ondanks structurele onzekerheden, gemotiveerd blijven om hun werk voort te zetten. Daarnaast laten de besproken verdienmodellen en samenwerkingsstrategieën zien hoe freelancers hun journalistieke onafhankelijkheid proberen te waarborgen in een veranderend medialandschap. Om deze complexiteit beter te begrijpen, richt dit onderzoek zich op de volgende centrale onderzoeksvraag:</w:t>
      </w:r>
      <w:bookmarkEnd w:id="55"/>
    </w:p>
    <w:p w14:paraId="31734B3E" w14:textId="76806836" w:rsidR="002216AE" w:rsidRPr="00B4102C" w:rsidRDefault="00B4102C" w:rsidP="002216AE">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commentRangeStart w:id="56"/>
      <w:r>
        <w:rPr>
          <w:rFonts w:ascii="Times New Roman" w:eastAsia="Times New Roman" w:hAnsi="Times New Roman" w:cs="Times New Roman"/>
          <w:i/>
          <w:iCs/>
          <w:kern w:val="0"/>
          <w:lang w:eastAsia="nl-NL"/>
          <w14:ligatures w14:val="none"/>
        </w:rPr>
        <w:t>“</w:t>
      </w:r>
      <w:r w:rsidR="002216AE" w:rsidRPr="00B4102C">
        <w:rPr>
          <w:rFonts w:ascii="Times New Roman" w:eastAsia="Times New Roman" w:hAnsi="Times New Roman" w:cs="Times New Roman"/>
          <w:i/>
          <w:iCs/>
          <w:kern w:val="0"/>
          <w:lang w:eastAsia="nl-NL"/>
          <w14:ligatures w14:val="none"/>
        </w:rPr>
        <w:t>Hoe gaan freelance onderzoeksjournalisten om met de financiële uitdagingen van hun beroep</w:t>
      </w:r>
      <w:r w:rsidR="00773A1A" w:rsidRPr="00B4102C">
        <w:rPr>
          <w:rFonts w:ascii="Times New Roman" w:eastAsia="Times New Roman" w:hAnsi="Times New Roman" w:cs="Times New Roman"/>
          <w:i/>
          <w:iCs/>
          <w:kern w:val="0"/>
          <w:lang w:eastAsia="nl-NL"/>
          <w14:ligatures w14:val="none"/>
        </w:rPr>
        <w:t xml:space="preserve"> </w:t>
      </w:r>
      <w:r w:rsidR="002216AE" w:rsidRPr="00B4102C">
        <w:rPr>
          <w:rFonts w:ascii="Times New Roman" w:eastAsia="Times New Roman" w:hAnsi="Times New Roman" w:cs="Times New Roman"/>
          <w:i/>
          <w:iCs/>
          <w:kern w:val="0"/>
          <w:lang w:eastAsia="nl-NL"/>
          <w14:ligatures w14:val="none"/>
        </w:rPr>
        <w:t>en welke factoren motiveren hen om door te gaan?</w:t>
      </w:r>
      <w:r>
        <w:rPr>
          <w:rFonts w:ascii="Times New Roman" w:eastAsia="Times New Roman" w:hAnsi="Times New Roman" w:cs="Times New Roman"/>
          <w:i/>
          <w:iCs/>
          <w:kern w:val="0"/>
          <w:lang w:eastAsia="nl-NL"/>
          <w14:ligatures w14:val="none"/>
        </w:rPr>
        <w:t>”</w:t>
      </w:r>
      <w:commentRangeEnd w:id="56"/>
      <w:r w:rsidR="00FF1259">
        <w:rPr>
          <w:rStyle w:val="CommentReference"/>
        </w:rPr>
        <w:commentReference w:id="56"/>
      </w:r>
    </w:p>
    <w:p w14:paraId="2F1A5D98" w14:textId="1EBEC9F5" w:rsidR="002216AE" w:rsidRPr="002216AE" w:rsidRDefault="002216AE" w:rsidP="002216AE">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2216AE">
        <w:rPr>
          <w:rFonts w:ascii="Times New Roman" w:eastAsia="Times New Roman" w:hAnsi="Times New Roman" w:cs="Times New Roman"/>
          <w:kern w:val="0"/>
          <w:lang w:eastAsia="nl-NL"/>
          <w14:ligatures w14:val="none"/>
        </w:rPr>
        <w:t xml:space="preserve">Om deze vraag te beantwoorden, </w:t>
      </w:r>
      <w:r w:rsidR="007F26D5">
        <w:rPr>
          <w:rFonts w:ascii="Times New Roman" w:eastAsia="Times New Roman" w:hAnsi="Times New Roman" w:cs="Times New Roman"/>
          <w:kern w:val="0"/>
          <w:lang w:eastAsia="nl-NL"/>
          <w14:ligatures w14:val="none"/>
        </w:rPr>
        <w:t xml:space="preserve">zijn er </w:t>
      </w:r>
      <w:r w:rsidRPr="002216AE">
        <w:rPr>
          <w:rFonts w:ascii="Times New Roman" w:eastAsia="Times New Roman" w:hAnsi="Times New Roman" w:cs="Times New Roman"/>
          <w:kern w:val="0"/>
          <w:lang w:eastAsia="nl-NL"/>
          <w14:ligatures w14:val="none"/>
        </w:rPr>
        <w:t xml:space="preserve"> vijf subvragen geformuleerd:</w:t>
      </w:r>
    </w:p>
    <w:p w14:paraId="01D58E08" w14:textId="32D361B9" w:rsidR="007F26D5" w:rsidRPr="00F95054" w:rsidRDefault="007F26D5" w:rsidP="007F26D5">
      <w:pPr>
        <w:pStyle w:val="ListParagraph"/>
        <w:numPr>
          <w:ilvl w:val="0"/>
          <w:numId w:val="40"/>
        </w:numPr>
        <w:spacing w:before="100" w:beforeAutospacing="1" w:after="100" w:afterAutospacing="1" w:line="360" w:lineRule="auto"/>
        <w:rPr>
          <w:rFonts w:ascii="Times New Roman" w:eastAsia="Times New Roman" w:hAnsi="Times New Roman" w:cs="Times New Roman"/>
          <w:kern w:val="0"/>
          <w:lang w:eastAsia="nl-NL"/>
          <w14:ligatures w14:val="none"/>
        </w:rPr>
      </w:pPr>
      <w:commentRangeStart w:id="57"/>
      <w:r w:rsidRPr="007F26D5">
        <w:rPr>
          <w:rFonts w:ascii="Times New Roman" w:eastAsia="Times New Roman" w:hAnsi="Times New Roman" w:cs="Times New Roman"/>
          <w:kern w:val="0"/>
          <w:lang w:eastAsia="nl-NL"/>
          <w14:ligatures w14:val="none"/>
        </w:rPr>
        <w:t>Welke intrinsieke en extrinsieke motivaties spelen een rol bij freelance onderzoeksjournalisten?</w:t>
      </w:r>
    </w:p>
    <w:p w14:paraId="7DB6964B" w14:textId="77777777" w:rsidR="00AB7B97" w:rsidRDefault="007F26D5" w:rsidP="00AB7B97">
      <w:pPr>
        <w:pStyle w:val="ListParagraph"/>
        <w:numPr>
          <w:ilvl w:val="0"/>
          <w:numId w:val="40"/>
        </w:numPr>
        <w:spacing w:before="100" w:beforeAutospacing="1" w:after="100" w:afterAutospacing="1" w:line="360" w:lineRule="auto"/>
        <w:rPr>
          <w:rFonts w:ascii="Times New Roman" w:eastAsia="Times New Roman" w:hAnsi="Times New Roman" w:cs="Times New Roman"/>
          <w:kern w:val="0"/>
          <w:lang w:eastAsia="nl-NL"/>
          <w14:ligatures w14:val="none"/>
        </w:rPr>
      </w:pPr>
      <w:r w:rsidRPr="00F95054">
        <w:rPr>
          <w:rFonts w:ascii="Times New Roman" w:eastAsia="Times New Roman" w:hAnsi="Times New Roman" w:cs="Times New Roman"/>
          <w:kern w:val="0"/>
          <w:lang w:eastAsia="nl-NL"/>
          <w14:ligatures w14:val="none"/>
        </w:rPr>
        <w:t>In hoeverre dragen autonomie, competentie en verbondenheid (</w:t>
      </w:r>
      <w:r w:rsidR="00AB7B97">
        <w:rPr>
          <w:rFonts w:ascii="Times New Roman" w:eastAsia="Times New Roman" w:hAnsi="Times New Roman" w:cs="Times New Roman"/>
          <w:i/>
          <w:iCs/>
          <w:kern w:val="0"/>
          <w:lang w:eastAsia="nl-NL"/>
          <w14:ligatures w14:val="none"/>
        </w:rPr>
        <w:t>se</w:t>
      </w:r>
      <w:r w:rsidRPr="00AB7B97">
        <w:rPr>
          <w:rFonts w:ascii="Times New Roman" w:eastAsia="Times New Roman" w:hAnsi="Times New Roman" w:cs="Times New Roman"/>
          <w:i/>
          <w:iCs/>
          <w:kern w:val="0"/>
          <w:lang w:eastAsia="nl-NL"/>
          <w14:ligatures w14:val="none"/>
        </w:rPr>
        <w:t>lf-</w:t>
      </w:r>
      <w:r w:rsidR="00AB7B97">
        <w:rPr>
          <w:rFonts w:ascii="Times New Roman" w:eastAsia="Times New Roman" w:hAnsi="Times New Roman" w:cs="Times New Roman"/>
          <w:i/>
          <w:iCs/>
          <w:kern w:val="0"/>
          <w:lang w:eastAsia="nl-NL"/>
          <w14:ligatures w14:val="none"/>
        </w:rPr>
        <w:t>d</w:t>
      </w:r>
      <w:r w:rsidRPr="00AB7B97">
        <w:rPr>
          <w:rFonts w:ascii="Times New Roman" w:eastAsia="Times New Roman" w:hAnsi="Times New Roman" w:cs="Times New Roman"/>
          <w:i/>
          <w:iCs/>
          <w:kern w:val="0"/>
          <w:lang w:eastAsia="nl-NL"/>
          <w14:ligatures w14:val="none"/>
        </w:rPr>
        <w:t xml:space="preserve">etermination </w:t>
      </w:r>
      <w:r w:rsidR="00AB7B97">
        <w:rPr>
          <w:rFonts w:ascii="Times New Roman" w:eastAsia="Times New Roman" w:hAnsi="Times New Roman" w:cs="Times New Roman"/>
          <w:i/>
          <w:iCs/>
          <w:kern w:val="0"/>
          <w:lang w:eastAsia="nl-NL"/>
          <w14:ligatures w14:val="none"/>
        </w:rPr>
        <w:t>t</w:t>
      </w:r>
      <w:r w:rsidRPr="00AB7B97">
        <w:rPr>
          <w:rFonts w:ascii="Times New Roman" w:eastAsia="Times New Roman" w:hAnsi="Times New Roman" w:cs="Times New Roman"/>
          <w:i/>
          <w:iCs/>
          <w:kern w:val="0"/>
          <w:lang w:eastAsia="nl-NL"/>
          <w14:ligatures w14:val="none"/>
        </w:rPr>
        <w:t>heory</w:t>
      </w:r>
      <w:r w:rsidRPr="00F95054">
        <w:rPr>
          <w:rFonts w:ascii="Times New Roman" w:eastAsia="Times New Roman" w:hAnsi="Times New Roman" w:cs="Times New Roman"/>
          <w:kern w:val="0"/>
          <w:lang w:eastAsia="nl-NL"/>
          <w14:ligatures w14:val="none"/>
        </w:rPr>
        <w:t>) bij aan hun motivatie?</w:t>
      </w:r>
    </w:p>
    <w:p w14:paraId="0C99C61B" w14:textId="77777777" w:rsidR="00AB7B97" w:rsidRDefault="007F26D5" w:rsidP="00AB7B97">
      <w:pPr>
        <w:pStyle w:val="ListParagraph"/>
        <w:numPr>
          <w:ilvl w:val="0"/>
          <w:numId w:val="40"/>
        </w:numPr>
        <w:spacing w:before="100" w:beforeAutospacing="1" w:after="100" w:afterAutospacing="1" w:line="360" w:lineRule="auto"/>
        <w:rPr>
          <w:rFonts w:ascii="Times New Roman" w:eastAsia="Times New Roman" w:hAnsi="Times New Roman" w:cs="Times New Roman"/>
          <w:kern w:val="0"/>
          <w:lang w:eastAsia="nl-NL"/>
          <w14:ligatures w14:val="none"/>
        </w:rPr>
      </w:pPr>
      <w:r w:rsidRPr="00AB7B97">
        <w:rPr>
          <w:rFonts w:ascii="Times New Roman" w:eastAsia="Times New Roman" w:hAnsi="Times New Roman" w:cs="Times New Roman"/>
          <w:kern w:val="0"/>
          <w:lang w:eastAsia="nl-NL"/>
          <w14:ligatures w14:val="none"/>
        </w:rPr>
        <w:t>Hoe beïnvloeden financiële overwegingen hun keuze voor het freelancebestaan?</w:t>
      </w:r>
    </w:p>
    <w:p w14:paraId="550E26A4" w14:textId="77777777" w:rsidR="00AB7B97" w:rsidRDefault="007F26D5" w:rsidP="00AB7B97">
      <w:pPr>
        <w:pStyle w:val="ListParagraph"/>
        <w:numPr>
          <w:ilvl w:val="0"/>
          <w:numId w:val="40"/>
        </w:numPr>
        <w:spacing w:before="100" w:beforeAutospacing="1" w:after="100" w:afterAutospacing="1" w:line="360" w:lineRule="auto"/>
        <w:rPr>
          <w:rFonts w:ascii="Times New Roman" w:eastAsia="Times New Roman" w:hAnsi="Times New Roman" w:cs="Times New Roman"/>
          <w:kern w:val="0"/>
          <w:lang w:eastAsia="nl-NL"/>
          <w14:ligatures w14:val="none"/>
        </w:rPr>
      </w:pPr>
      <w:r w:rsidRPr="00AB7B97">
        <w:rPr>
          <w:rFonts w:ascii="Times New Roman" w:eastAsia="Times New Roman" w:hAnsi="Times New Roman" w:cs="Times New Roman"/>
          <w:kern w:val="0"/>
          <w:lang w:eastAsia="nl-NL"/>
          <w14:ligatures w14:val="none"/>
        </w:rPr>
        <w:t>Op welke manieren combineren zij onderzoekswerk met andere inkomstenbronnen?</w:t>
      </w:r>
    </w:p>
    <w:p w14:paraId="35C1BF8B" w14:textId="1BB3D689" w:rsidR="007F26D5" w:rsidRPr="00AB7B97" w:rsidRDefault="007F26D5" w:rsidP="00AB7B97">
      <w:pPr>
        <w:pStyle w:val="ListParagraph"/>
        <w:numPr>
          <w:ilvl w:val="0"/>
          <w:numId w:val="40"/>
        </w:numPr>
        <w:spacing w:before="100" w:beforeAutospacing="1" w:after="100" w:afterAutospacing="1" w:line="360" w:lineRule="auto"/>
        <w:rPr>
          <w:rFonts w:ascii="Times New Roman" w:eastAsia="Times New Roman" w:hAnsi="Times New Roman" w:cs="Times New Roman"/>
          <w:kern w:val="0"/>
          <w:lang w:eastAsia="nl-NL"/>
          <w14:ligatures w14:val="none"/>
        </w:rPr>
      </w:pPr>
      <w:r w:rsidRPr="00AB7B97">
        <w:rPr>
          <w:rFonts w:ascii="Times New Roman" w:eastAsia="Times New Roman" w:hAnsi="Times New Roman" w:cs="Times New Roman"/>
          <w:kern w:val="0"/>
          <w:lang w:eastAsia="nl-NL"/>
          <w14:ligatures w14:val="none"/>
        </w:rPr>
        <w:t xml:space="preserve">Welke strategieën hanteren zij, zoals subsidieaanvragen, lezersfinanciering, consultancy en samenwerkingen met </w:t>
      </w:r>
      <w:proofErr w:type="spellStart"/>
      <w:r w:rsidRPr="00AB7B97">
        <w:rPr>
          <w:rFonts w:ascii="Times New Roman" w:eastAsia="Times New Roman" w:hAnsi="Times New Roman" w:cs="Times New Roman"/>
          <w:kern w:val="0"/>
          <w:lang w:eastAsia="nl-NL"/>
          <w14:ligatures w14:val="none"/>
        </w:rPr>
        <w:t>NGO’s</w:t>
      </w:r>
      <w:proofErr w:type="spellEnd"/>
      <w:r w:rsidRPr="00AB7B97">
        <w:rPr>
          <w:rFonts w:ascii="Times New Roman" w:eastAsia="Times New Roman" w:hAnsi="Times New Roman" w:cs="Times New Roman"/>
          <w:kern w:val="0"/>
          <w:lang w:eastAsia="nl-NL"/>
          <w14:ligatures w14:val="none"/>
        </w:rPr>
        <w:t>?</w:t>
      </w:r>
      <w:commentRangeEnd w:id="57"/>
      <w:r w:rsidR="00FF1259">
        <w:rPr>
          <w:rStyle w:val="CommentReference"/>
        </w:rPr>
        <w:commentReference w:id="57"/>
      </w:r>
    </w:p>
    <w:p w14:paraId="56C6E190" w14:textId="15EC6814" w:rsidR="002216AE" w:rsidRDefault="002216AE" w:rsidP="002216AE">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2216AE">
        <w:rPr>
          <w:rFonts w:ascii="Times New Roman" w:eastAsia="Times New Roman" w:hAnsi="Times New Roman" w:cs="Times New Roman"/>
          <w:kern w:val="0"/>
          <w:lang w:eastAsia="nl-NL"/>
          <w14:ligatures w14:val="none"/>
        </w:rPr>
        <w:t>Door deze subvragen systematisch te beantwoorden, biedt dit onderzoek een diepgaand inzicht in de werkwijze en drijfveren van freelance onderzoeksjournalisten in Nederland. In het volgende hoofdstuk wordt de methodologie uiteengezet waarmee deze vragen onderzocht worden.</w:t>
      </w:r>
      <w:r w:rsidR="007F26D5">
        <w:rPr>
          <w:rFonts w:ascii="Times New Roman" w:eastAsia="Times New Roman" w:hAnsi="Times New Roman" w:cs="Times New Roman"/>
          <w:kern w:val="0"/>
          <w:lang w:eastAsia="nl-NL"/>
          <w14:ligatures w14:val="none"/>
        </w:rPr>
        <w:t xml:space="preserve"> </w:t>
      </w:r>
    </w:p>
    <w:p w14:paraId="72D864BF" w14:textId="77777777" w:rsidR="000F2230" w:rsidRDefault="000F2230" w:rsidP="002216AE">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p>
    <w:p w14:paraId="2C6969B7" w14:textId="77777777" w:rsidR="000F2230" w:rsidRDefault="000F2230" w:rsidP="002216AE">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p>
    <w:p w14:paraId="766AB3E1" w14:textId="77777777" w:rsidR="000F2230" w:rsidRDefault="000F2230" w:rsidP="002216AE">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p>
    <w:p w14:paraId="356F4A40" w14:textId="77777777" w:rsidR="000F2230" w:rsidRDefault="000F2230" w:rsidP="002216AE">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p>
    <w:p w14:paraId="188DC739" w14:textId="77777777" w:rsidR="000F2230" w:rsidRDefault="000F2230" w:rsidP="002216AE">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p>
    <w:p w14:paraId="15DDEBA4" w14:textId="77777777" w:rsidR="00E7511A" w:rsidRDefault="00E7511A" w:rsidP="00E7511A">
      <w:pPr>
        <w:pStyle w:val="NormalWeb"/>
        <w:rPr>
          <w:rFonts w:eastAsiaTheme="minorHAnsi"/>
          <w:i/>
          <w:iCs/>
          <w:kern w:val="2"/>
          <w:sz w:val="22"/>
          <w:szCs w:val="22"/>
          <w:lang w:eastAsia="en-US"/>
          <w14:ligatures w14:val="standardContextual"/>
        </w:rPr>
      </w:pPr>
    </w:p>
    <w:p w14:paraId="7B149E49" w14:textId="77777777" w:rsidR="003E51FF" w:rsidRPr="00E65A54" w:rsidRDefault="003E51FF" w:rsidP="00064FAD">
      <w:pPr>
        <w:pStyle w:val="Heading1"/>
        <w:rPr>
          <w:rFonts w:ascii="Times New Roman" w:eastAsia="Times New Roman" w:hAnsi="Times New Roman" w:cs="Times New Roman"/>
          <w:b/>
          <w:bCs/>
          <w:color w:val="auto"/>
          <w:sz w:val="28"/>
          <w:szCs w:val="28"/>
          <w:lang w:eastAsia="nl-NL"/>
        </w:rPr>
      </w:pPr>
      <w:bookmarkStart w:id="58" w:name="_Toc192605798"/>
      <w:r w:rsidRPr="00E65A54">
        <w:rPr>
          <w:rFonts w:ascii="Times New Roman" w:eastAsia="Times New Roman" w:hAnsi="Times New Roman" w:cs="Times New Roman"/>
          <w:b/>
          <w:bCs/>
          <w:color w:val="auto"/>
          <w:sz w:val="28"/>
          <w:szCs w:val="28"/>
          <w:lang w:eastAsia="nl-NL"/>
        </w:rPr>
        <w:lastRenderedPageBreak/>
        <w:t>3. Methode</w:t>
      </w:r>
      <w:bookmarkEnd w:id="58"/>
    </w:p>
    <w:p w14:paraId="458A0950" w14:textId="216A8A73" w:rsidR="00F318A8" w:rsidRPr="00F318A8" w:rsidRDefault="00F318A8" w:rsidP="00F318A8">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FC0700">
        <w:rPr>
          <w:rFonts w:ascii="Times New Roman" w:eastAsia="Times New Roman" w:hAnsi="Times New Roman" w:cs="Times New Roman"/>
          <w:kern w:val="0"/>
          <w:lang w:eastAsia="nl-NL"/>
          <w14:ligatures w14:val="none"/>
        </w:rPr>
        <w:t>Freelance onderzoeksjournalisten opereren in een veld waarin passie en doorzettingsvermogen vaak botsen met financiële onzekerheid. Om beter te begrijpen hoe zij omgaan met deze uitdagingen en welke motivaties hen drijven, is gekozen voor een kwalitatieve onderzoeksmethode. Dit onderzoek maakt gebruik van semi-gestructureerde interviews om diepgaande inzichten te verkrijgen in de ervaringen, strategieën en keuzes van freelance onderzoeksjournalisten in Nederland. In de volgende paragrafen wordt allereerst de onderzoeksopzet toegelicht, waarin de centrale onderzoeksvraag en de keuze voor kwalitatief onderzoek worden onderbouwd. Vervolgens wordt de interviewmethode beschreven, inclusief de selectie en werving van respondenten. Daarna wordt ingegaan op de wijze van dataverzameling en de thematische analyse van de interviews. Tot slot worden de betrouwbaarheid en validiteit van het onderzoek besproken, evenals de ethische overwegingen die zijn meegenomen in de uitvoering van deze studie. Door deze opzet wordt niet alleen inzicht verkregen in de werkwijze van freelance onderzoeksjournalisten, maar ook in de bredere impact van financiële onzekerheid op hun professionele keuzes en autonomie.</w:t>
      </w:r>
    </w:p>
    <w:p w14:paraId="22C6DBF6" w14:textId="62933CA2" w:rsidR="00773A1A" w:rsidRPr="00E65A54" w:rsidRDefault="00773A1A" w:rsidP="00E65A54">
      <w:pPr>
        <w:pStyle w:val="Heading2"/>
        <w:ind w:firstLine="0"/>
        <w:rPr>
          <w:rFonts w:ascii="Times New Roman" w:eastAsia="Times New Roman" w:hAnsi="Times New Roman" w:cs="Times New Roman"/>
          <w:b/>
          <w:bCs/>
          <w:color w:val="auto"/>
          <w:sz w:val="24"/>
          <w:szCs w:val="24"/>
        </w:rPr>
      </w:pPr>
      <w:bookmarkStart w:id="59" w:name="_Toc192605799"/>
      <w:r w:rsidRPr="00E65A54">
        <w:rPr>
          <w:rFonts w:ascii="Times New Roman" w:eastAsia="Times New Roman" w:hAnsi="Times New Roman" w:cs="Times New Roman"/>
          <w:b/>
          <w:bCs/>
          <w:color w:val="auto"/>
          <w:sz w:val="24"/>
          <w:szCs w:val="24"/>
        </w:rPr>
        <w:t xml:space="preserve">3.1 </w:t>
      </w:r>
      <w:sdt>
        <w:sdtPr>
          <w:rPr>
            <w:rFonts w:ascii="Times New Roman" w:hAnsi="Times New Roman" w:cs="Times New Roman"/>
            <w:b/>
            <w:bCs/>
            <w:color w:val="auto"/>
            <w:sz w:val="24"/>
            <w:szCs w:val="24"/>
          </w:rPr>
          <w:tag w:val="goog_rdk_0"/>
          <w:id w:val="2095128498"/>
        </w:sdtPr>
        <w:sdtContent/>
      </w:sdt>
      <w:r w:rsidRPr="00E65A54">
        <w:rPr>
          <w:rFonts w:ascii="Times New Roman" w:eastAsia="Times New Roman" w:hAnsi="Times New Roman" w:cs="Times New Roman"/>
          <w:b/>
          <w:bCs/>
          <w:color w:val="auto"/>
          <w:sz w:val="24"/>
          <w:szCs w:val="24"/>
        </w:rPr>
        <w:t>Verantwoording van de keuze voor kwalitatief onderzoek</w:t>
      </w:r>
      <w:bookmarkEnd w:id="59"/>
      <w:r w:rsidRPr="00E65A54">
        <w:rPr>
          <w:rFonts w:ascii="Times New Roman" w:eastAsia="Times New Roman" w:hAnsi="Times New Roman" w:cs="Times New Roman"/>
          <w:b/>
          <w:bCs/>
          <w:color w:val="auto"/>
          <w:sz w:val="24"/>
          <w:szCs w:val="24"/>
        </w:rPr>
        <w:t xml:space="preserve"> </w:t>
      </w:r>
    </w:p>
    <w:p w14:paraId="41F12922" w14:textId="77777777" w:rsidR="00773A1A" w:rsidRDefault="00773A1A" w:rsidP="00773A1A">
      <w:pPr>
        <w:spacing w:before="280" w:after="280" w:line="360" w:lineRule="auto"/>
        <w:ind w:firstLine="0"/>
        <w:rPr>
          <w:rFonts w:ascii="Times New Roman" w:eastAsia="Times New Roman" w:hAnsi="Times New Roman" w:cs="Times New Roman"/>
        </w:rPr>
      </w:pPr>
      <w:commentRangeStart w:id="60"/>
      <w:r w:rsidRPr="00CF12BA">
        <w:rPr>
          <w:rFonts w:ascii="Times New Roman" w:eastAsia="Times New Roman" w:hAnsi="Times New Roman" w:cs="Times New Roman"/>
        </w:rPr>
        <w:t xml:space="preserve">Dit onderzoek richt zich op hoe freelance onderzoeksjournalisten omgaan met financiële uitdagingen en welke factoren hun motivatie beïnvloeden. Omdat dit een complex en subjectief vraagstuk is, waarbij persoonlijke ervaringen en overwegingen een grote rol spelen, biedt een kwalitatieve benadering de meest geschikte methode. Deze aanpak maakt het mogelijk om </w:t>
      </w:r>
      <w:r>
        <w:rPr>
          <w:rFonts w:ascii="Times New Roman" w:eastAsia="Times New Roman" w:hAnsi="Times New Roman" w:cs="Times New Roman"/>
        </w:rPr>
        <w:t xml:space="preserve">een gedetailleerd beeld </w:t>
      </w:r>
      <w:r w:rsidRPr="00CF12BA">
        <w:rPr>
          <w:rFonts w:ascii="Times New Roman" w:eastAsia="Times New Roman" w:hAnsi="Times New Roman" w:cs="Times New Roman"/>
        </w:rPr>
        <w:t xml:space="preserve">te krijgen in de leefwereld, motivaties en strategieën van freelance onderzoeksjournalisten in Nederland (Creswell &amp; Poth, 2016). </w:t>
      </w:r>
      <w:r w:rsidRPr="00521F7C">
        <w:rPr>
          <w:rFonts w:ascii="Times New Roman" w:eastAsia="Times New Roman" w:hAnsi="Times New Roman" w:cs="Times New Roman"/>
        </w:rPr>
        <w:t xml:space="preserve">In tegenstelling tot kwantitatief onderzoek, dat zich richt op het identificeren van datapatronen en correlaties, biedt dit kwalitatieve onderzoek de mogelijkheid om inzicht te krijgen in hoe betekenis wordt toegeschreven aan de ervaringen van de </w:t>
      </w:r>
      <w:r>
        <w:rPr>
          <w:rFonts w:ascii="Times New Roman" w:eastAsia="Times New Roman" w:hAnsi="Times New Roman" w:cs="Times New Roman"/>
        </w:rPr>
        <w:t>onderzoekspopulatie</w:t>
      </w:r>
      <w:r w:rsidRPr="00521F7C">
        <w:rPr>
          <w:rFonts w:ascii="Times New Roman" w:eastAsia="Times New Roman" w:hAnsi="Times New Roman" w:cs="Times New Roman"/>
        </w:rPr>
        <w:t xml:space="preserve"> en welke onderliggende dynamieken zich afspelen binnen het werkveld</w:t>
      </w:r>
      <w:r>
        <w:rPr>
          <w:rFonts w:ascii="Times New Roman" w:eastAsia="Times New Roman" w:hAnsi="Times New Roman" w:cs="Times New Roman"/>
        </w:rPr>
        <w:t xml:space="preserve"> van freelance onderzoeksjournalistiek.</w:t>
      </w:r>
    </w:p>
    <w:p w14:paraId="5BC3E31A" w14:textId="77777777" w:rsidR="00773A1A" w:rsidRDefault="00773A1A" w:rsidP="00773A1A">
      <w:pPr>
        <w:spacing w:before="280" w:after="280" w:line="360" w:lineRule="auto"/>
        <w:ind w:firstLine="708"/>
        <w:rPr>
          <w:rFonts w:ascii="Times New Roman" w:eastAsia="Times New Roman" w:hAnsi="Times New Roman" w:cs="Times New Roman"/>
        </w:rPr>
      </w:pPr>
      <w:r>
        <w:rPr>
          <w:rFonts w:ascii="Times New Roman" w:eastAsia="Times New Roman" w:hAnsi="Times New Roman" w:cs="Times New Roman"/>
        </w:rPr>
        <w:t xml:space="preserve">Volgens Creswell en Poth (2016, p. 40-41) is kwalitatief onderzoek geen eenvoudig alternatief voor kwantitatief onderzoek, maar vraagt het om zorgvuldige dataverzameling en langdurige betrokkenheid in het onderzoeksveld. </w:t>
      </w:r>
      <w:commentRangeStart w:id="61"/>
      <w:r w:rsidRPr="007F351D">
        <w:rPr>
          <w:rFonts w:ascii="Times New Roman" w:eastAsia="Times New Roman" w:hAnsi="Times New Roman" w:cs="Times New Roman"/>
        </w:rPr>
        <w:t>Onderzoekers moeten bereid zijn om uitgebreide tijd te steken in het onderzoeken van het specifieke veld van onderzoek en een vertrouwensband op te bouwen met respondenten om een "insider"-perspectief te verkrijgen</w:t>
      </w:r>
      <w:r>
        <w:rPr>
          <w:rFonts w:ascii="Times New Roman" w:eastAsia="Times New Roman" w:hAnsi="Times New Roman" w:cs="Times New Roman"/>
        </w:rPr>
        <w:t xml:space="preserve">. Middels interviews wil ik ook dit insiderperspectief van freelance onderzoeksjournalisten verkennen. Op basis daarvan wil ik de </w:t>
      </w:r>
      <w:r>
        <w:rPr>
          <w:rFonts w:ascii="Times New Roman" w:eastAsia="Times New Roman" w:hAnsi="Times New Roman" w:cs="Times New Roman"/>
        </w:rPr>
        <w:lastRenderedPageBreak/>
        <w:t>motieven en journalistieke keuzes ontrafelen, waarbij ik specifiek kijk naar het spanningsveld tussen de lage vergoedingen die zij ontvangen en hun arbeidsintensieve werkprocessen.</w:t>
      </w:r>
      <w:commentRangeEnd w:id="61"/>
      <w:r w:rsidR="0089488C">
        <w:rPr>
          <w:rStyle w:val="CommentReference"/>
        </w:rPr>
        <w:commentReference w:id="61"/>
      </w:r>
      <w:r>
        <w:rPr>
          <w:rFonts w:ascii="Times New Roman" w:eastAsia="Times New Roman" w:hAnsi="Times New Roman" w:cs="Times New Roman"/>
        </w:rPr>
        <w:t xml:space="preserve"> Daarnaast richt kwalitatief onderzoek zich niet op strikte oorzaak-gevolgrelaties, maar op de complexe interacties tussen verschillende factoren binnen een bepaalde sociale context (Creswell &amp; Poth, 2016, p. 42). Dit sluit goed aan bij dit onderzoek, waarin de invloed van financiële onzekerheid, autonomie en samenwerking op de journalistieke keuzes van freelancers wordt onderzocht.</w:t>
      </w:r>
    </w:p>
    <w:p w14:paraId="04EC4FEA" w14:textId="77777777" w:rsidR="00773A1A" w:rsidRDefault="00773A1A" w:rsidP="00773A1A">
      <w:pPr>
        <w:spacing w:before="280" w:after="280" w:line="360" w:lineRule="auto"/>
        <w:ind w:firstLine="708"/>
        <w:rPr>
          <w:rFonts w:ascii="Times New Roman" w:eastAsia="Times New Roman" w:hAnsi="Times New Roman" w:cs="Times New Roman"/>
        </w:rPr>
      </w:pPr>
      <w:r>
        <w:rPr>
          <w:rFonts w:ascii="Times New Roman" w:eastAsia="Times New Roman" w:hAnsi="Times New Roman" w:cs="Times New Roman"/>
        </w:rPr>
        <w:t xml:space="preserve">Daarnaast is een kwalitatieve benadering noodzakelijk om een gedetailleerd en diepgaand begrip van het onderwerp te verkrijgen. </w:t>
      </w:r>
      <w:r w:rsidRPr="00B94805">
        <w:rPr>
          <w:rFonts w:ascii="Times New Roman" w:eastAsia="Times New Roman" w:hAnsi="Times New Roman" w:cs="Times New Roman"/>
          <w:lang w:val="en-US"/>
        </w:rPr>
        <w:t>Creswell en Poth (2016, p. 40) stellen</w:t>
      </w:r>
      <w:commentRangeStart w:id="62"/>
      <w:r w:rsidRPr="00B94805">
        <w:rPr>
          <w:rFonts w:ascii="Times New Roman" w:eastAsia="Times New Roman" w:hAnsi="Times New Roman" w:cs="Times New Roman"/>
          <w:lang w:val="en-US"/>
        </w:rPr>
        <w:t>: "</w:t>
      </w:r>
      <w:commentRangeEnd w:id="62"/>
      <w:r w:rsidR="00FF40EB">
        <w:rPr>
          <w:rStyle w:val="CommentReference"/>
        </w:rPr>
        <w:commentReference w:id="62"/>
      </w:r>
      <w:r w:rsidRPr="00B94805">
        <w:rPr>
          <w:rFonts w:ascii="Times New Roman" w:eastAsia="Times New Roman" w:hAnsi="Times New Roman" w:cs="Times New Roman"/>
          <w:lang w:val="en-US"/>
        </w:rPr>
        <w:t xml:space="preserve">We also conduct qualitative research because we need a complex, detailed understanding of the issue." </w:t>
      </w:r>
      <w:r>
        <w:rPr>
          <w:rFonts w:ascii="Times New Roman" w:eastAsia="Times New Roman" w:hAnsi="Times New Roman" w:cs="Times New Roman"/>
        </w:rPr>
        <w:t>Deze auteurs stellen dat het alleen mogelijk is om dit niveau van detailonderzoek te realiseren door direct met mensen te praten over hun werkomgeving en persoonlijke ervaringen. Voor dit onderzoek betekent dit dat door middel van semi-gestructureerde interviews inzicht wordt verkregen in de werkwijzen en strategieën van freelance onderzoeksjournalisten.</w:t>
      </w:r>
    </w:p>
    <w:p w14:paraId="5B1E28CB" w14:textId="7BF73897" w:rsidR="00773A1A" w:rsidRPr="007C6515" w:rsidRDefault="00773A1A" w:rsidP="007C6515">
      <w:pPr>
        <w:spacing w:before="280" w:after="280" w:line="360" w:lineRule="auto"/>
        <w:ind w:firstLine="708"/>
        <w:rPr>
          <w:rFonts w:ascii="Times New Roman" w:eastAsia="Times New Roman" w:hAnsi="Times New Roman" w:cs="Times New Roman"/>
        </w:rPr>
      </w:pPr>
      <w:r>
        <w:rPr>
          <w:rFonts w:ascii="Times New Roman" w:eastAsia="Times New Roman" w:hAnsi="Times New Roman" w:cs="Times New Roman"/>
        </w:rPr>
        <w:t>Kwalitatief onderzoek wordt ook vaak gebruikt om betekenis en interpretatie binnen een bepaald vakgebied te verkennen, waarbij het aansluit bij bestaande wetenschappelijke discussies en literatuur. Creswell en Poth (2016, p. 111) benadrukken dat kwalitatief onderzoek een waardevolle bijdrage levert aan het academische debat door het bestuderen van concepten, theorieën en groepsdynamieken in detail. Dit onderzoek draagt hieraan bij door te analyseren hoe freelancers navigeren binnen de structurele onzekerheden van hun beroep en welke journalistieke keuzes zij maken onder invloed van economische en institutionele beperkingen.</w:t>
      </w:r>
      <w:commentRangeEnd w:id="60"/>
      <w:r w:rsidR="0089488C">
        <w:rPr>
          <w:rStyle w:val="CommentReference"/>
        </w:rPr>
        <w:commentReference w:id="60"/>
      </w:r>
    </w:p>
    <w:p w14:paraId="00869E23" w14:textId="7F2DF296" w:rsidR="003E51FF" w:rsidRPr="00E65A54" w:rsidRDefault="003E51FF" w:rsidP="00400F7A">
      <w:pPr>
        <w:pStyle w:val="Heading2"/>
        <w:ind w:firstLine="0"/>
        <w:rPr>
          <w:rFonts w:ascii="Times New Roman" w:eastAsia="Times New Roman" w:hAnsi="Times New Roman" w:cs="Times New Roman"/>
          <w:b/>
          <w:bCs/>
          <w:color w:val="auto"/>
          <w:sz w:val="24"/>
          <w:szCs w:val="24"/>
          <w:lang w:eastAsia="nl-NL"/>
        </w:rPr>
      </w:pPr>
      <w:bookmarkStart w:id="63" w:name="_Toc192605800"/>
      <w:r w:rsidRPr="00E65A54">
        <w:rPr>
          <w:rFonts w:ascii="Times New Roman" w:eastAsia="Times New Roman" w:hAnsi="Times New Roman" w:cs="Times New Roman"/>
          <w:b/>
          <w:bCs/>
          <w:color w:val="auto"/>
          <w:sz w:val="24"/>
          <w:szCs w:val="24"/>
          <w:lang w:eastAsia="nl-NL"/>
        </w:rPr>
        <w:t xml:space="preserve">3.2 </w:t>
      </w:r>
      <w:r w:rsidR="00F318A8" w:rsidRPr="00E65A54">
        <w:rPr>
          <w:rFonts w:ascii="Times New Roman" w:eastAsia="Times New Roman" w:hAnsi="Times New Roman" w:cs="Times New Roman"/>
          <w:b/>
          <w:bCs/>
          <w:color w:val="auto"/>
          <w:sz w:val="24"/>
          <w:szCs w:val="24"/>
          <w:lang w:eastAsia="nl-NL"/>
        </w:rPr>
        <w:t>Toepassing van de semi-gestructureerde interviewmethode</w:t>
      </w:r>
      <w:bookmarkEnd w:id="63"/>
    </w:p>
    <w:p w14:paraId="476D5F9C" w14:textId="34AA18C2" w:rsidR="003E51FF" w:rsidRPr="00257086" w:rsidRDefault="00121EBE" w:rsidP="005121F6">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121EBE">
        <w:rPr>
          <w:rFonts w:ascii="Times New Roman" w:eastAsia="Times New Roman" w:hAnsi="Times New Roman" w:cs="Times New Roman"/>
          <w:kern w:val="0"/>
          <w:lang w:eastAsia="nl-NL"/>
          <w14:ligatures w14:val="none"/>
        </w:rPr>
        <w:t>Om dieper in te gaan op de ervaringen van freelance onderzoeksjournalisten, is in dit onderzoek gekozen voor de inzet van semi-gestructureerde interviews. Deze aanpak combineert flexibiliteit en structuur, wat essentieel is voor het verkrijgen van rijke en gedetailleerde informatie over persoonlijke en sociale vraagstukken. DiCicco-Bloom en Crabtree (2006) benadrukken dat semi-gestructureerde interviews een populaire methode zijn binnen kwalitatief onderzoek, doordat ze de interviewer de ruimte bieden om op specifieke thema's door te vragen, terwijl er toch een vooraf bepaalde opbouw van het gesprek behouden blijft</w:t>
      </w:r>
      <w:r w:rsidR="003E51FF" w:rsidRPr="007D5339">
        <w:rPr>
          <w:rFonts w:ascii="Times New Roman" w:eastAsia="Times New Roman" w:hAnsi="Times New Roman" w:cs="Times New Roman"/>
          <w:kern w:val="0"/>
          <w:lang w:eastAsia="nl-NL"/>
          <w14:ligatures w14:val="none"/>
        </w:rPr>
        <w:t xml:space="preserve">. </w:t>
      </w:r>
      <w:r w:rsidR="00900323">
        <w:rPr>
          <w:rFonts w:ascii="Times New Roman" w:eastAsia="Times New Roman" w:hAnsi="Times New Roman" w:cs="Times New Roman"/>
          <w:kern w:val="0"/>
          <w:lang w:eastAsia="nl-NL"/>
          <w14:ligatures w14:val="none"/>
        </w:rPr>
        <w:t>S</w:t>
      </w:r>
      <w:r w:rsidR="00900323" w:rsidRPr="00900323">
        <w:rPr>
          <w:rFonts w:ascii="Times New Roman" w:eastAsia="Times New Roman" w:hAnsi="Times New Roman" w:cs="Times New Roman"/>
          <w:kern w:val="0"/>
          <w:lang w:eastAsia="nl-NL"/>
          <w14:ligatures w14:val="none"/>
        </w:rPr>
        <w:t xml:space="preserve">emi-gestructureerde interviews </w:t>
      </w:r>
      <w:r w:rsidR="00900323">
        <w:rPr>
          <w:rFonts w:ascii="Times New Roman" w:eastAsia="Times New Roman" w:hAnsi="Times New Roman" w:cs="Times New Roman"/>
          <w:kern w:val="0"/>
          <w:lang w:eastAsia="nl-NL"/>
          <w14:ligatures w14:val="none"/>
        </w:rPr>
        <w:t xml:space="preserve">worden </w:t>
      </w:r>
      <w:r w:rsidR="00900323" w:rsidRPr="00900323">
        <w:rPr>
          <w:rFonts w:ascii="Times New Roman" w:eastAsia="Times New Roman" w:hAnsi="Times New Roman" w:cs="Times New Roman"/>
          <w:kern w:val="0"/>
          <w:lang w:eastAsia="nl-NL"/>
          <w14:ligatures w14:val="none"/>
        </w:rPr>
        <w:t>doorgaans opgebouwd rond een set van vooraf bepaalde open vragen, waarbij aanvullende vragen ontstaan uit de interactie tussen de interviewer en de geïnterviewde</w:t>
      </w:r>
      <w:r w:rsidR="005E2C8F">
        <w:rPr>
          <w:rFonts w:ascii="Times New Roman" w:eastAsia="Times New Roman" w:hAnsi="Times New Roman" w:cs="Times New Roman"/>
          <w:kern w:val="0"/>
          <w:lang w:eastAsia="nl-NL"/>
          <w14:ligatures w14:val="none"/>
        </w:rPr>
        <w:t xml:space="preserve"> (</w:t>
      </w:r>
      <w:r w:rsidR="005E2C8F" w:rsidRPr="00121EBE">
        <w:rPr>
          <w:rFonts w:ascii="Times New Roman" w:eastAsia="Times New Roman" w:hAnsi="Times New Roman" w:cs="Times New Roman"/>
          <w:kern w:val="0"/>
          <w:lang w:eastAsia="nl-NL"/>
          <w14:ligatures w14:val="none"/>
        </w:rPr>
        <w:t>DiCicco-Bloom en Crabtree</w:t>
      </w:r>
      <w:r w:rsidR="005E2C8F">
        <w:rPr>
          <w:rFonts w:ascii="Times New Roman" w:eastAsia="Times New Roman" w:hAnsi="Times New Roman" w:cs="Times New Roman"/>
          <w:kern w:val="0"/>
          <w:lang w:eastAsia="nl-NL"/>
          <w14:ligatures w14:val="none"/>
        </w:rPr>
        <w:t>, 2006,</w:t>
      </w:r>
      <w:r w:rsidR="005121F6">
        <w:rPr>
          <w:rFonts w:ascii="Times New Roman" w:eastAsia="Times New Roman" w:hAnsi="Times New Roman" w:cs="Times New Roman"/>
          <w:kern w:val="0"/>
          <w:lang w:eastAsia="nl-NL"/>
          <w14:ligatures w14:val="none"/>
        </w:rPr>
        <w:t xml:space="preserve"> p. 318)</w:t>
      </w:r>
      <w:r w:rsidR="00900323" w:rsidRPr="00900323">
        <w:rPr>
          <w:rFonts w:ascii="Times New Roman" w:eastAsia="Times New Roman" w:hAnsi="Times New Roman" w:cs="Times New Roman"/>
          <w:kern w:val="0"/>
          <w:lang w:eastAsia="nl-NL"/>
          <w14:ligatures w14:val="none"/>
        </w:rPr>
        <w:t xml:space="preserve">. Deze aanpak is </w:t>
      </w:r>
      <w:r w:rsidR="005121F6">
        <w:rPr>
          <w:rFonts w:ascii="Times New Roman" w:eastAsia="Times New Roman" w:hAnsi="Times New Roman" w:cs="Times New Roman"/>
          <w:kern w:val="0"/>
          <w:lang w:eastAsia="nl-NL"/>
          <w14:ligatures w14:val="none"/>
        </w:rPr>
        <w:t>toepasselijk</w:t>
      </w:r>
      <w:r w:rsidR="00900323" w:rsidRPr="00900323">
        <w:rPr>
          <w:rFonts w:ascii="Times New Roman" w:eastAsia="Times New Roman" w:hAnsi="Times New Roman" w:cs="Times New Roman"/>
          <w:kern w:val="0"/>
          <w:lang w:eastAsia="nl-NL"/>
          <w14:ligatures w14:val="none"/>
        </w:rPr>
        <w:t xml:space="preserve"> voor het onderzoeken van de ervaringen en percepties van freelance onderzoeksjournalisten, omdat het ruimte biedt voor zowel gestructureerde vragen als voor het </w:t>
      </w:r>
      <w:r w:rsidR="009E4B3C" w:rsidRPr="009E4B3C">
        <w:rPr>
          <w:rFonts w:ascii="Times New Roman" w:eastAsia="Times New Roman" w:hAnsi="Times New Roman" w:cs="Times New Roman"/>
          <w:kern w:val="0"/>
          <w:lang w:eastAsia="nl-NL"/>
          <w14:ligatures w14:val="none"/>
        </w:rPr>
        <w:t xml:space="preserve">het verkennen van persoonlijke verhalen </w:t>
      </w:r>
      <w:r w:rsidR="009E4B3C">
        <w:rPr>
          <w:rFonts w:ascii="Times New Roman" w:eastAsia="Times New Roman" w:hAnsi="Times New Roman" w:cs="Times New Roman"/>
          <w:kern w:val="0"/>
          <w:lang w:eastAsia="nl-NL"/>
          <w14:ligatures w14:val="none"/>
        </w:rPr>
        <w:t>in een</w:t>
      </w:r>
      <w:r w:rsidR="009E4B3C" w:rsidRPr="009E4B3C">
        <w:rPr>
          <w:rFonts w:ascii="Times New Roman" w:eastAsia="Times New Roman" w:hAnsi="Times New Roman" w:cs="Times New Roman"/>
          <w:kern w:val="0"/>
          <w:lang w:eastAsia="nl-NL"/>
          <w14:ligatures w14:val="none"/>
        </w:rPr>
        <w:t xml:space="preserve"> bredere context.</w:t>
      </w:r>
    </w:p>
    <w:p w14:paraId="49F9B4AC" w14:textId="74D92198" w:rsidR="003E51FF" w:rsidRPr="00257086" w:rsidRDefault="003E51FF" w:rsidP="003E51FF">
      <w:pPr>
        <w:spacing w:before="100" w:beforeAutospacing="1" w:after="100" w:afterAutospacing="1" w:line="360" w:lineRule="auto"/>
        <w:ind w:firstLine="708"/>
        <w:rPr>
          <w:rFonts w:ascii="Times New Roman" w:eastAsia="Times New Roman" w:hAnsi="Times New Roman" w:cs="Times New Roman"/>
          <w:kern w:val="0"/>
          <w:lang w:eastAsia="nl-NL"/>
          <w14:ligatures w14:val="none"/>
        </w:rPr>
      </w:pPr>
      <w:r w:rsidRPr="007A64E0">
        <w:rPr>
          <w:rFonts w:ascii="Times New Roman" w:eastAsia="Times New Roman" w:hAnsi="Times New Roman" w:cs="Times New Roman"/>
          <w:kern w:val="0"/>
          <w:lang w:eastAsia="nl-NL"/>
          <w14:ligatures w14:val="none"/>
        </w:rPr>
        <w:lastRenderedPageBreak/>
        <w:t xml:space="preserve">Semi-gestructureerde gesprekken zijn zeer effectief voor het doorgronden van ingewikkelde onderwerpen, zoals de beslissingen die freelance journalisten nemen in een onzekere economische en juridische situatie. </w:t>
      </w:r>
      <w:r w:rsidR="00DE2202">
        <w:rPr>
          <w:rFonts w:ascii="Times New Roman" w:eastAsia="Times New Roman" w:hAnsi="Times New Roman" w:cs="Times New Roman"/>
          <w:kern w:val="0"/>
          <w:lang w:eastAsia="nl-NL"/>
          <w14:ligatures w14:val="none"/>
        </w:rPr>
        <w:t>Dit</w:t>
      </w:r>
      <w:r w:rsidRPr="007A64E0">
        <w:rPr>
          <w:rFonts w:ascii="Times New Roman" w:eastAsia="Times New Roman" w:hAnsi="Times New Roman" w:cs="Times New Roman"/>
          <w:kern w:val="0"/>
          <w:lang w:eastAsia="nl-NL"/>
          <w14:ligatures w14:val="none"/>
        </w:rPr>
        <w:t xml:space="preserve"> soort interviews </w:t>
      </w:r>
      <w:r w:rsidR="00DE2202">
        <w:rPr>
          <w:rFonts w:ascii="Times New Roman" w:eastAsia="Times New Roman" w:hAnsi="Times New Roman" w:cs="Times New Roman"/>
          <w:kern w:val="0"/>
          <w:lang w:eastAsia="nl-NL"/>
          <w14:ligatures w14:val="none"/>
        </w:rPr>
        <w:t xml:space="preserve">worden </w:t>
      </w:r>
      <w:r w:rsidRPr="007A64E0">
        <w:rPr>
          <w:rFonts w:ascii="Times New Roman" w:eastAsia="Times New Roman" w:hAnsi="Times New Roman" w:cs="Times New Roman"/>
          <w:kern w:val="0"/>
          <w:lang w:eastAsia="nl-NL"/>
          <w14:ligatures w14:val="none"/>
        </w:rPr>
        <w:t xml:space="preserve">vaak worden ingezet om de opvattingen van deelnemers te reconstrueren en een grondig begrip van hun ervaringen te verkrijgen. </w:t>
      </w:r>
      <w:r w:rsidR="00DE2202" w:rsidRPr="00DE2202">
        <w:rPr>
          <w:rFonts w:ascii="Times New Roman" w:eastAsia="Times New Roman" w:hAnsi="Times New Roman" w:cs="Times New Roman"/>
          <w:kern w:val="0"/>
          <w:lang w:eastAsia="nl-NL"/>
          <w14:ligatures w14:val="none"/>
        </w:rPr>
        <w:t>DiCicco-Bloom en Crabtree (2006</w:t>
      </w:r>
      <w:r w:rsidR="00DE2202">
        <w:rPr>
          <w:rFonts w:ascii="Times New Roman" w:eastAsia="Times New Roman" w:hAnsi="Times New Roman" w:cs="Times New Roman"/>
          <w:kern w:val="0"/>
          <w:lang w:eastAsia="nl-NL"/>
          <w14:ligatures w14:val="none"/>
        </w:rPr>
        <w:t>,</w:t>
      </w:r>
      <w:r w:rsidR="00DE2202" w:rsidRPr="00DE2202">
        <w:rPr>
          <w:rFonts w:ascii="Times New Roman" w:eastAsia="Times New Roman" w:hAnsi="Times New Roman" w:cs="Times New Roman"/>
          <w:kern w:val="0"/>
          <w:lang w:eastAsia="nl-NL"/>
          <w14:ligatures w14:val="none"/>
        </w:rPr>
        <w:t xml:space="preserve"> </w:t>
      </w:r>
      <w:r w:rsidR="00DE2202" w:rsidRPr="00257086">
        <w:rPr>
          <w:rFonts w:ascii="Times New Roman" w:eastAsia="Times New Roman" w:hAnsi="Times New Roman" w:cs="Times New Roman"/>
          <w:kern w:val="0"/>
          <w:lang w:eastAsia="nl-NL"/>
          <w14:ligatures w14:val="none"/>
        </w:rPr>
        <w:t>p. 317</w:t>
      </w:r>
      <w:r w:rsidR="00DE2202">
        <w:rPr>
          <w:rFonts w:ascii="Times New Roman" w:eastAsia="Times New Roman" w:hAnsi="Times New Roman" w:cs="Times New Roman"/>
          <w:kern w:val="0"/>
          <w:lang w:eastAsia="nl-NL"/>
          <w14:ligatures w14:val="none"/>
        </w:rPr>
        <w:t xml:space="preserve"> </w:t>
      </w:r>
      <w:r w:rsidR="00DE2202" w:rsidRPr="00DE2202">
        <w:rPr>
          <w:rFonts w:ascii="Times New Roman" w:eastAsia="Times New Roman" w:hAnsi="Times New Roman" w:cs="Times New Roman"/>
          <w:kern w:val="0"/>
          <w:lang w:eastAsia="nl-NL"/>
          <w14:ligatures w14:val="none"/>
        </w:rPr>
        <w:t xml:space="preserve">) benadrukken dat semi-gestructureerde interviews een proces van "co-creation of meaning" mogelijk maken, waarbij de betekenis van gebeurtenissen en ervaringen samen met de geïnterviewden wordt opgebouwd. Dit stelt de onderzoeker in staat niet alleen te begrijpen wat respondenten doen, maar ook waarom en hoe zij bepaalde keuzes maken. Deze </w:t>
      </w:r>
      <w:r w:rsidR="007D6D55">
        <w:rPr>
          <w:rFonts w:ascii="Times New Roman" w:eastAsia="Times New Roman" w:hAnsi="Times New Roman" w:cs="Times New Roman"/>
          <w:kern w:val="0"/>
          <w:lang w:eastAsia="nl-NL"/>
          <w14:ligatures w14:val="none"/>
        </w:rPr>
        <w:t>manier van interviewen</w:t>
      </w:r>
      <w:r w:rsidR="00DE2202" w:rsidRPr="00DE2202">
        <w:rPr>
          <w:rFonts w:ascii="Times New Roman" w:eastAsia="Times New Roman" w:hAnsi="Times New Roman" w:cs="Times New Roman"/>
          <w:kern w:val="0"/>
          <w:lang w:eastAsia="nl-NL"/>
          <w14:ligatures w14:val="none"/>
        </w:rPr>
        <w:t xml:space="preserve"> is waardevol voor het onderzoeken van de diepere lagen van de ervaringen van freelance onderzoeksjournalisten, aangezien het inzicht biedt in zowel de externe gedragingen als de onderliggende motieven achter hun beslissingen.</w:t>
      </w:r>
      <w:r w:rsidR="00DE2202">
        <w:rPr>
          <w:rFonts w:ascii="Times New Roman" w:eastAsia="Times New Roman" w:hAnsi="Times New Roman" w:cs="Times New Roman"/>
          <w:kern w:val="0"/>
          <w:lang w:eastAsia="nl-NL"/>
          <w14:ligatures w14:val="none"/>
        </w:rPr>
        <w:t xml:space="preserve"> </w:t>
      </w:r>
    </w:p>
    <w:p w14:paraId="6DB8606F" w14:textId="54DD74C3" w:rsidR="00AB13C4" w:rsidRDefault="00FF40EB" w:rsidP="003E51FF">
      <w:pPr>
        <w:spacing w:before="100" w:beforeAutospacing="1" w:after="100" w:afterAutospacing="1" w:line="360" w:lineRule="auto"/>
        <w:ind w:firstLine="708"/>
        <w:rPr>
          <w:rFonts w:ascii="Times New Roman" w:eastAsia="Times New Roman" w:hAnsi="Times New Roman" w:cs="Times New Roman"/>
          <w:kern w:val="0"/>
          <w:lang w:eastAsia="nl-NL"/>
          <w14:ligatures w14:val="none"/>
        </w:rPr>
      </w:pPr>
      <w:r>
        <w:rPr>
          <w:rFonts w:ascii="Times New Roman" w:eastAsia="Times New Roman" w:hAnsi="Times New Roman" w:cs="Times New Roman"/>
          <w:kern w:val="0"/>
          <w:lang w:eastAsia="nl-NL"/>
          <w14:ligatures w14:val="none"/>
        </w:rPr>
        <w:t>Kortom</w:t>
      </w:r>
      <w:r w:rsidR="00656503">
        <w:rPr>
          <w:rFonts w:ascii="Times New Roman" w:eastAsia="Times New Roman" w:hAnsi="Times New Roman" w:cs="Times New Roman"/>
          <w:kern w:val="0"/>
          <w:lang w:eastAsia="nl-NL"/>
          <w14:ligatures w14:val="none"/>
        </w:rPr>
        <w:t>,</w:t>
      </w:r>
      <w:r w:rsidR="003E51FF" w:rsidRPr="00A305D2">
        <w:rPr>
          <w:rFonts w:ascii="Times New Roman" w:eastAsia="Times New Roman" w:hAnsi="Times New Roman" w:cs="Times New Roman"/>
          <w:kern w:val="0"/>
          <w:lang w:eastAsia="nl-NL"/>
          <w14:ligatures w14:val="none"/>
        </w:rPr>
        <w:t xml:space="preserve"> semi-gestructureerde interviews </w:t>
      </w:r>
      <w:r w:rsidR="00656503" w:rsidRPr="00A305D2">
        <w:rPr>
          <w:rFonts w:ascii="Times New Roman" w:eastAsia="Times New Roman" w:hAnsi="Times New Roman" w:cs="Times New Roman"/>
          <w:kern w:val="0"/>
          <w:lang w:eastAsia="nl-NL"/>
          <w14:ligatures w14:val="none"/>
        </w:rPr>
        <w:t xml:space="preserve">geven </w:t>
      </w:r>
      <w:r w:rsidR="003E51FF" w:rsidRPr="00A305D2">
        <w:rPr>
          <w:rFonts w:ascii="Times New Roman" w:eastAsia="Times New Roman" w:hAnsi="Times New Roman" w:cs="Times New Roman"/>
          <w:kern w:val="0"/>
          <w:lang w:eastAsia="nl-NL"/>
          <w14:ligatures w14:val="none"/>
        </w:rPr>
        <w:t>de mogelijkheid om dieper in te gaan op de persoonlijke ervaringen van de deelnemers, terwijl ze tegelijkertijd de structuur behouden voor het verzamelen van soortgelijke gegevens.</w:t>
      </w:r>
      <w:r w:rsidR="00AB13C4">
        <w:rPr>
          <w:rFonts w:ascii="Times New Roman" w:eastAsia="Times New Roman" w:hAnsi="Times New Roman" w:cs="Times New Roman"/>
          <w:kern w:val="0"/>
          <w:lang w:eastAsia="nl-NL"/>
          <w14:ligatures w14:val="none"/>
        </w:rPr>
        <w:t xml:space="preserve"> Daarom is deze methode geschikt voor het verkrijgen van inzichten in de beslissingen en motivaties van freelance onderzoeksjournalisten. </w:t>
      </w:r>
    </w:p>
    <w:p w14:paraId="6CD40CD7" w14:textId="77777777" w:rsidR="003E51FF" w:rsidRPr="00E65A54" w:rsidRDefault="003E51FF" w:rsidP="00E65A54">
      <w:pPr>
        <w:pStyle w:val="Heading2"/>
        <w:ind w:firstLine="0"/>
        <w:rPr>
          <w:rFonts w:ascii="Times New Roman" w:eastAsia="Times New Roman" w:hAnsi="Times New Roman" w:cs="Times New Roman"/>
          <w:b/>
          <w:bCs/>
          <w:color w:val="auto"/>
          <w:sz w:val="24"/>
          <w:szCs w:val="24"/>
          <w:lang w:eastAsia="nl-NL"/>
        </w:rPr>
      </w:pPr>
      <w:bookmarkStart w:id="64" w:name="_Toc192605801"/>
      <w:r w:rsidRPr="00E65A54">
        <w:rPr>
          <w:rFonts w:ascii="Times New Roman" w:eastAsia="Times New Roman" w:hAnsi="Times New Roman" w:cs="Times New Roman"/>
          <w:b/>
          <w:bCs/>
          <w:color w:val="auto"/>
          <w:sz w:val="24"/>
          <w:szCs w:val="24"/>
          <w:lang w:eastAsia="nl-NL"/>
        </w:rPr>
        <w:t>3.3 Steekproef en selectie van respondenten</w:t>
      </w:r>
      <w:bookmarkEnd w:id="64"/>
    </w:p>
    <w:p w14:paraId="1D4005F7" w14:textId="77777777" w:rsidR="00705CFE" w:rsidRPr="00705CFE" w:rsidRDefault="00705CFE" w:rsidP="00705CFE">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commentRangeStart w:id="65"/>
      <w:r w:rsidRPr="00705CFE">
        <w:rPr>
          <w:rFonts w:ascii="Times New Roman" w:eastAsia="Times New Roman" w:hAnsi="Times New Roman" w:cs="Times New Roman"/>
          <w:kern w:val="0"/>
          <w:lang w:eastAsia="nl-NL"/>
          <w14:ligatures w14:val="none"/>
        </w:rPr>
        <w:t>Voor dit onderzoek worden 12 tot 16 freelance onderzoeksjournalisten geïnterviewd. Deze steekproefgrootte is gekozen vanwege de aard van kwalitatief onderzoek, dat zich richt op het verkrijgen van diepgaande inzichten in de perspectieven van de deelnemers, in plaats van statistische generalisaties naar een bredere populatie. Cobern en Adams (2020, p. 77) stellen dat bij goed gedefinieerde onderwerpen, zoals de motivatie van freelance journalisten, het aantal unieke perspectieven doorgaans beperkt is. Daarom is een steekproef van 12 tot 16 respondenten voldoende om de belangrijkste thema’s te identificeren, zonder redundantie te veroorzaken. Redundantie, in dit geval, verwijst naar het herhaaldelijk verkrijgen van dezelfde informatie of perspectieven, wat de toegevoegde waarde van verdere interviews zou verminderen. Aangezien de variëteit aan perspectieven binnen de groep relatief beperkt zal zijn, biedt een steekproef van deze grootte voldoende ruimte om de belangrijkste motivaties en werkprocessen van freelance onderzoeksjournalisten te belichten.</w:t>
      </w:r>
      <w:commentRangeEnd w:id="65"/>
      <w:r w:rsidR="00811053">
        <w:rPr>
          <w:rStyle w:val="CommentReference"/>
        </w:rPr>
        <w:commentReference w:id="65"/>
      </w:r>
    </w:p>
    <w:p w14:paraId="53574A05" w14:textId="74F59E52" w:rsidR="00705CFE" w:rsidRPr="00705CFE" w:rsidRDefault="00A9620A" w:rsidP="00705CFE">
      <w:pPr>
        <w:spacing w:before="100" w:beforeAutospacing="1" w:after="100" w:afterAutospacing="1" w:line="360" w:lineRule="auto"/>
        <w:ind w:firstLine="708"/>
        <w:rPr>
          <w:rFonts w:ascii="Times New Roman" w:eastAsia="Times New Roman" w:hAnsi="Times New Roman" w:cs="Times New Roman"/>
          <w:kern w:val="0"/>
          <w:lang w:eastAsia="nl-NL"/>
          <w14:ligatures w14:val="none"/>
        </w:rPr>
      </w:pPr>
      <w:commentRangeStart w:id="66"/>
      <w:r>
        <w:rPr>
          <w:rFonts w:ascii="Times New Roman" w:eastAsia="Times New Roman" w:hAnsi="Times New Roman" w:cs="Times New Roman"/>
          <w:kern w:val="0"/>
          <w:lang w:eastAsia="nl-NL"/>
          <w14:ligatures w14:val="none"/>
        </w:rPr>
        <w:t xml:space="preserve">Ook wordt er </w:t>
      </w:r>
      <w:r w:rsidRPr="00705CFE">
        <w:rPr>
          <w:rFonts w:ascii="Times New Roman" w:eastAsia="Times New Roman" w:hAnsi="Times New Roman" w:cs="Times New Roman"/>
          <w:kern w:val="0"/>
          <w:lang w:eastAsia="nl-NL"/>
          <w14:ligatures w14:val="none"/>
        </w:rPr>
        <w:t xml:space="preserve">gebruik </w:t>
      </w:r>
      <w:r>
        <w:rPr>
          <w:rFonts w:ascii="Times New Roman" w:eastAsia="Times New Roman" w:hAnsi="Times New Roman" w:cs="Times New Roman"/>
          <w:kern w:val="0"/>
          <w:lang w:eastAsia="nl-NL"/>
          <w14:ligatures w14:val="none"/>
        </w:rPr>
        <w:t>ge</w:t>
      </w:r>
      <w:r w:rsidR="00705CFE" w:rsidRPr="00705CFE">
        <w:rPr>
          <w:rFonts w:ascii="Times New Roman" w:eastAsia="Times New Roman" w:hAnsi="Times New Roman" w:cs="Times New Roman"/>
          <w:kern w:val="0"/>
          <w:lang w:eastAsia="nl-NL"/>
          <w14:ligatures w14:val="none"/>
        </w:rPr>
        <w:t>maakt van</w:t>
      </w:r>
      <w:r w:rsidR="002C7AB6">
        <w:rPr>
          <w:rFonts w:ascii="Times New Roman" w:eastAsia="Times New Roman" w:hAnsi="Times New Roman" w:cs="Times New Roman"/>
          <w:kern w:val="0"/>
          <w:lang w:eastAsia="nl-NL"/>
          <w14:ligatures w14:val="none"/>
        </w:rPr>
        <w:t xml:space="preserve"> een</w:t>
      </w:r>
      <w:r w:rsidR="00705CFE" w:rsidRPr="00705CFE">
        <w:rPr>
          <w:rFonts w:ascii="Times New Roman" w:eastAsia="Times New Roman" w:hAnsi="Times New Roman" w:cs="Times New Roman"/>
          <w:kern w:val="0"/>
          <w:lang w:eastAsia="nl-NL"/>
          <w14:ligatures w14:val="none"/>
        </w:rPr>
        <w:t xml:space="preserve"> doelgerichte selectie van onderzoekseenheden (</w:t>
      </w:r>
      <w:r w:rsidR="00705CFE" w:rsidRPr="00705CFE">
        <w:rPr>
          <w:rFonts w:ascii="Times New Roman" w:eastAsia="Times New Roman" w:hAnsi="Times New Roman" w:cs="Times New Roman"/>
          <w:i/>
          <w:iCs/>
          <w:kern w:val="0"/>
          <w:lang w:eastAsia="nl-NL"/>
          <w14:ligatures w14:val="none"/>
        </w:rPr>
        <w:t>purposeful sampling</w:t>
      </w:r>
      <w:r w:rsidR="00705CFE" w:rsidRPr="00705CFE">
        <w:rPr>
          <w:rFonts w:ascii="Times New Roman" w:eastAsia="Times New Roman" w:hAnsi="Times New Roman" w:cs="Times New Roman"/>
          <w:kern w:val="0"/>
          <w:lang w:eastAsia="nl-NL"/>
          <w14:ligatures w14:val="none"/>
        </w:rPr>
        <w:t xml:space="preserve">), een methode waarbij respondenten worden geselecteerd op basis van specifieke kenmerken die essentieel zijn voor het onderzoeksdoel. In dit geval worden alleen freelance onderzoeksjournalisten geselecteerd, aangezien zij het fenomeen vertegenwoordigen. Het doel van deze aanpak is niet om een willekeurige steekproef te trekken, maar om respondenten te kiezen die </w:t>
      </w:r>
      <w:r w:rsidR="00705CFE" w:rsidRPr="00705CFE">
        <w:rPr>
          <w:rFonts w:ascii="Times New Roman" w:eastAsia="Times New Roman" w:hAnsi="Times New Roman" w:cs="Times New Roman"/>
          <w:kern w:val="0"/>
          <w:lang w:eastAsia="nl-NL"/>
          <w14:ligatures w14:val="none"/>
        </w:rPr>
        <w:lastRenderedPageBreak/>
        <w:t>waardevolle informatie kunnen leveren over dit specifieke onderwerp. Deze benadering zorgt voor een breed scala aan perspectieven en ervaringen, wat cruciaal is voor het verkrijgen van diepgaand inzicht in de motivaties en werkprocessen van freelance onderzoeksjournalisten (Palinkas et al., 2015, p. 2). Door gericht te selecteren, wordt de kans vergroot dat de meest relevante en informatieve respondenten in de steekproef worden opgenomen.</w:t>
      </w:r>
      <w:commentRangeEnd w:id="66"/>
      <w:r w:rsidR="000A45F1">
        <w:rPr>
          <w:rStyle w:val="CommentReference"/>
        </w:rPr>
        <w:commentReference w:id="66"/>
      </w:r>
    </w:p>
    <w:p w14:paraId="0C537E0F" w14:textId="216CB0EB" w:rsidR="00705CFE" w:rsidRPr="00705CFE" w:rsidRDefault="00705CFE" w:rsidP="00705CFE">
      <w:pPr>
        <w:spacing w:before="100" w:beforeAutospacing="1" w:after="100" w:afterAutospacing="1" w:line="360" w:lineRule="auto"/>
        <w:ind w:firstLine="708"/>
        <w:rPr>
          <w:rFonts w:ascii="Times New Roman" w:eastAsia="Times New Roman" w:hAnsi="Times New Roman" w:cs="Times New Roman"/>
          <w:kern w:val="0"/>
          <w:lang w:eastAsia="nl-NL"/>
          <w14:ligatures w14:val="none"/>
        </w:rPr>
      </w:pPr>
      <w:r w:rsidRPr="00705CFE">
        <w:rPr>
          <w:rFonts w:ascii="Times New Roman" w:eastAsia="Times New Roman" w:hAnsi="Times New Roman" w:cs="Times New Roman"/>
          <w:kern w:val="0"/>
          <w:lang w:eastAsia="nl-NL"/>
          <w14:ligatures w14:val="none"/>
        </w:rPr>
        <w:t>Naast de variatie in perspectieven, wordt er ook gestreefd naar een representatieve spreiding van de achtergronden van de respondenten. Dit houdt in dat journalisten uit verschillende onderzoeksrichtingen en werkvelden</w:t>
      </w:r>
      <w:r w:rsidR="00697A26">
        <w:rPr>
          <w:rFonts w:ascii="Times New Roman" w:eastAsia="Times New Roman" w:hAnsi="Times New Roman" w:cs="Times New Roman"/>
          <w:kern w:val="0"/>
          <w:lang w:eastAsia="nl-NL"/>
          <w14:ligatures w14:val="none"/>
        </w:rPr>
        <w:t xml:space="preserve"> </w:t>
      </w:r>
      <w:r w:rsidR="00697A26" w:rsidRPr="00705CFE">
        <w:rPr>
          <w:rFonts w:ascii="Times New Roman" w:eastAsia="Times New Roman" w:hAnsi="Times New Roman" w:cs="Times New Roman"/>
          <w:kern w:val="0"/>
          <w:lang w:eastAsia="nl-NL"/>
          <w14:ligatures w14:val="none"/>
        </w:rPr>
        <w:t>worden geselecteerd</w:t>
      </w:r>
      <w:r w:rsidRPr="00705CFE">
        <w:rPr>
          <w:rFonts w:ascii="Times New Roman" w:eastAsia="Times New Roman" w:hAnsi="Times New Roman" w:cs="Times New Roman"/>
          <w:kern w:val="0"/>
          <w:lang w:eastAsia="nl-NL"/>
          <w14:ligatures w14:val="none"/>
        </w:rPr>
        <w:t xml:space="preserve">, zoals </w:t>
      </w:r>
      <w:r w:rsidR="00697A26">
        <w:rPr>
          <w:rFonts w:ascii="Times New Roman" w:eastAsia="Times New Roman" w:hAnsi="Times New Roman" w:cs="Times New Roman"/>
          <w:kern w:val="0"/>
          <w:lang w:eastAsia="nl-NL"/>
          <w14:ligatures w14:val="none"/>
        </w:rPr>
        <w:t xml:space="preserve">uit </w:t>
      </w:r>
      <w:r w:rsidRPr="00705CFE">
        <w:rPr>
          <w:rFonts w:ascii="Times New Roman" w:eastAsia="Times New Roman" w:hAnsi="Times New Roman" w:cs="Times New Roman"/>
          <w:kern w:val="0"/>
          <w:lang w:eastAsia="nl-NL"/>
          <w14:ligatures w14:val="none"/>
        </w:rPr>
        <w:t xml:space="preserve">kranten, </w:t>
      </w:r>
      <w:r w:rsidR="005907B5">
        <w:rPr>
          <w:rFonts w:ascii="Times New Roman" w:eastAsia="Times New Roman" w:hAnsi="Times New Roman" w:cs="Times New Roman"/>
          <w:kern w:val="0"/>
          <w:lang w:eastAsia="nl-NL"/>
          <w14:ligatures w14:val="none"/>
        </w:rPr>
        <w:t xml:space="preserve">magazines en </w:t>
      </w:r>
      <w:r w:rsidRPr="00705CFE">
        <w:rPr>
          <w:rFonts w:ascii="Times New Roman" w:eastAsia="Times New Roman" w:hAnsi="Times New Roman" w:cs="Times New Roman"/>
          <w:kern w:val="0"/>
          <w:lang w:eastAsia="nl-NL"/>
          <w14:ligatures w14:val="none"/>
        </w:rPr>
        <w:t xml:space="preserve">online platforms. </w:t>
      </w:r>
      <w:r w:rsidR="009C4BDD" w:rsidRPr="009C4BDD">
        <w:rPr>
          <w:rFonts w:ascii="Times New Roman" w:eastAsia="Times New Roman" w:hAnsi="Times New Roman" w:cs="Times New Roman"/>
          <w:kern w:val="0"/>
          <w:lang w:eastAsia="nl-NL"/>
          <w14:ligatures w14:val="none"/>
        </w:rPr>
        <w:t>De onderzoeksgebieden kunnen uiteenlopen van klimaat en economie tot voedsel en psychologie, waardoor een breed scala aan ervaringen wordt meegenomen</w:t>
      </w:r>
      <w:commentRangeStart w:id="67"/>
      <w:r w:rsidR="009C4BDD" w:rsidRPr="009C4BDD">
        <w:rPr>
          <w:rFonts w:ascii="Times New Roman" w:eastAsia="Times New Roman" w:hAnsi="Times New Roman" w:cs="Times New Roman"/>
          <w:kern w:val="0"/>
          <w:lang w:eastAsia="nl-NL"/>
          <w14:ligatures w14:val="none"/>
        </w:rPr>
        <w:t>.</w:t>
      </w:r>
      <w:r w:rsidR="009C4BDD">
        <w:rPr>
          <w:rFonts w:ascii="Times New Roman" w:eastAsia="Times New Roman" w:hAnsi="Times New Roman" w:cs="Times New Roman"/>
          <w:kern w:val="0"/>
          <w:lang w:eastAsia="nl-NL"/>
          <w14:ligatures w14:val="none"/>
        </w:rPr>
        <w:t xml:space="preserve"> </w:t>
      </w:r>
      <w:r w:rsidRPr="00705CFE">
        <w:rPr>
          <w:rFonts w:ascii="Times New Roman" w:eastAsia="Times New Roman" w:hAnsi="Times New Roman" w:cs="Times New Roman"/>
          <w:kern w:val="0"/>
          <w:lang w:eastAsia="nl-NL"/>
          <w14:ligatures w14:val="none"/>
        </w:rPr>
        <w:t>Bovendien wordt er specifiek gelet op een evenwichtige verdeling tussen mannelijke en vrouwelijke respondenten, zodat diverse opvattingen over geslacht goed vertegenwoordigd zijn. Deze diversiteit draagt bij aan een rijke variatie in de opvattingen en keuzes van freelance onderzoeksjournalisten. Het doel is om een zo representatief mogelijk beeld van de sector te krijgen, wat kan helpen bij het vormen van een typologie van ervaringen en keuzes binnen deze groep. De respondenten zullen worden geworven via netwerken binnen de journalistieke wereld en via online platforms voor freelance journalisten, zoals bureau Wibaut, wat bijdraagt aan een diverse en representatieve steekproef.</w:t>
      </w:r>
      <w:commentRangeEnd w:id="67"/>
      <w:r w:rsidR="000A45F1">
        <w:rPr>
          <w:rStyle w:val="CommentReference"/>
        </w:rPr>
        <w:commentReference w:id="67"/>
      </w:r>
    </w:p>
    <w:p w14:paraId="7A17B88C" w14:textId="77777777" w:rsidR="00705CFE" w:rsidRPr="00705CFE" w:rsidRDefault="00705CFE" w:rsidP="00B7027B">
      <w:pPr>
        <w:spacing w:before="100" w:beforeAutospacing="1" w:after="100" w:afterAutospacing="1" w:line="360" w:lineRule="auto"/>
        <w:ind w:firstLine="708"/>
        <w:rPr>
          <w:rFonts w:ascii="Times New Roman" w:eastAsia="Times New Roman" w:hAnsi="Times New Roman" w:cs="Times New Roman"/>
          <w:kern w:val="0"/>
          <w:lang w:eastAsia="nl-NL"/>
          <w14:ligatures w14:val="none"/>
        </w:rPr>
      </w:pPr>
      <w:r w:rsidRPr="00705CFE">
        <w:rPr>
          <w:rFonts w:ascii="Times New Roman" w:eastAsia="Times New Roman" w:hAnsi="Times New Roman" w:cs="Times New Roman"/>
          <w:kern w:val="0"/>
          <w:lang w:eastAsia="nl-NL"/>
          <w14:ligatures w14:val="none"/>
        </w:rPr>
        <w:t>Door deze opzet van steekproefgrootte, doelgerichte selectie en variatie in achtergronden wordt een representatief en divers scala aan perspectieven verkregen, wat bijdraagt aan een diepgaand begrip van de motivaties en werkprocessen van freelance onderzoeksjournalisten.</w:t>
      </w:r>
    </w:p>
    <w:p w14:paraId="2013CE64" w14:textId="77777777" w:rsidR="003E51FF" w:rsidRPr="00E65A54" w:rsidRDefault="003E51FF" w:rsidP="00E65A54">
      <w:pPr>
        <w:pStyle w:val="Heading2"/>
        <w:ind w:firstLine="0"/>
        <w:rPr>
          <w:rFonts w:ascii="Times New Roman" w:eastAsia="Times New Roman" w:hAnsi="Times New Roman" w:cs="Times New Roman"/>
          <w:b/>
          <w:bCs/>
          <w:color w:val="auto"/>
          <w:sz w:val="24"/>
          <w:szCs w:val="24"/>
          <w:lang w:eastAsia="nl-NL"/>
        </w:rPr>
      </w:pPr>
      <w:bookmarkStart w:id="68" w:name="_Toc192605802"/>
      <w:r w:rsidRPr="00E65A54">
        <w:rPr>
          <w:rFonts w:ascii="Times New Roman" w:eastAsia="Times New Roman" w:hAnsi="Times New Roman" w:cs="Times New Roman"/>
          <w:b/>
          <w:bCs/>
          <w:color w:val="auto"/>
          <w:sz w:val="24"/>
          <w:szCs w:val="24"/>
          <w:lang w:eastAsia="nl-NL"/>
        </w:rPr>
        <w:t>3.4 Dataverzameling en interviewopzet</w:t>
      </w:r>
      <w:bookmarkEnd w:id="68"/>
    </w:p>
    <w:p w14:paraId="32E19910" w14:textId="77777777" w:rsidR="003E51FF" w:rsidRPr="00455519" w:rsidRDefault="003E51FF" w:rsidP="003E51FF">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commentRangeStart w:id="69"/>
      <w:r w:rsidRPr="00455519">
        <w:rPr>
          <w:rFonts w:ascii="Times New Roman" w:eastAsia="Times New Roman" w:hAnsi="Times New Roman" w:cs="Times New Roman"/>
          <w:kern w:val="0"/>
          <w:lang w:eastAsia="nl-NL"/>
          <w14:ligatures w14:val="none"/>
        </w:rPr>
        <w:t xml:space="preserve">De interviews worden afgenomen via videogesprekken of fysieke bijeenkomsten en duren gemiddeld 45 tot 60 minuten. Alle interviews worden opgenomen om ervoor te zorgen dat de gegevens nauwkeurig worden vastgelegd. </w:t>
      </w:r>
      <w:commentRangeEnd w:id="69"/>
      <w:r w:rsidR="000A45F1">
        <w:rPr>
          <w:rStyle w:val="CommentReference"/>
        </w:rPr>
        <w:commentReference w:id="69"/>
      </w:r>
      <w:r w:rsidRPr="00455519">
        <w:rPr>
          <w:rFonts w:ascii="Times New Roman" w:eastAsia="Times New Roman" w:hAnsi="Times New Roman" w:cs="Times New Roman"/>
          <w:kern w:val="0"/>
          <w:lang w:eastAsia="nl-NL"/>
          <w14:ligatures w14:val="none"/>
        </w:rPr>
        <w:t>De opname wordt vervolgens verbatim getranscribeerd, wat betekent dat het gesprek letterlijk wordt uitgeschreven, zonder bewerkingen, om de authenticiteit van de gegevens te behouden en ervoor te zorgen dat er geen informatie verloren gaat tijdens de analyse</w:t>
      </w:r>
      <w:r w:rsidRPr="00B375EB">
        <w:rPr>
          <w:rFonts w:ascii="Times New Roman" w:eastAsia="Times New Roman" w:hAnsi="Times New Roman" w:cs="Times New Roman"/>
          <w:kern w:val="0"/>
          <w:lang w:eastAsia="nl-NL"/>
          <w14:ligatures w14:val="none"/>
        </w:rPr>
        <w:t xml:space="preserve"> (Halcomb en Davidson, 2006, 38-42)</w:t>
      </w:r>
      <w:r w:rsidRPr="00455519">
        <w:rPr>
          <w:rFonts w:ascii="Times New Roman" w:eastAsia="Times New Roman" w:hAnsi="Times New Roman" w:cs="Times New Roman"/>
          <w:kern w:val="0"/>
          <w:lang w:eastAsia="nl-NL"/>
          <w14:ligatures w14:val="none"/>
        </w:rPr>
        <w:t>. Dit biedt een solide basis voor gedetailleerde kwalitatieve analyse en zorgt ervoor dat de nuances van de antwoorden intact blijven.</w:t>
      </w:r>
    </w:p>
    <w:p w14:paraId="5811FF84" w14:textId="1FDC93D1" w:rsidR="003E51FF" w:rsidRDefault="003E51FF" w:rsidP="003E51FF">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455519">
        <w:rPr>
          <w:rFonts w:ascii="Times New Roman" w:eastAsia="Times New Roman" w:hAnsi="Times New Roman" w:cs="Times New Roman"/>
          <w:kern w:val="0"/>
          <w:lang w:eastAsia="nl-NL"/>
          <w14:ligatures w14:val="none"/>
        </w:rPr>
        <w:t xml:space="preserve">De vragenlijst is opgebouwd op basis van een topic </w:t>
      </w:r>
      <w:r w:rsidR="004920F7">
        <w:rPr>
          <w:rFonts w:ascii="Times New Roman" w:eastAsia="Times New Roman" w:hAnsi="Times New Roman" w:cs="Times New Roman"/>
          <w:kern w:val="0"/>
          <w:lang w:eastAsia="nl-NL"/>
          <w14:ligatures w14:val="none"/>
        </w:rPr>
        <w:t>lijst</w:t>
      </w:r>
      <w:r w:rsidRPr="00455519">
        <w:rPr>
          <w:rFonts w:ascii="Times New Roman" w:eastAsia="Times New Roman" w:hAnsi="Times New Roman" w:cs="Times New Roman"/>
          <w:kern w:val="0"/>
          <w:lang w:eastAsia="nl-NL"/>
          <w14:ligatures w14:val="none"/>
        </w:rPr>
        <w:t xml:space="preserve">, een lijst van aandachtspunten of onderwerpen die in de interviews aan bod komen. De topic </w:t>
      </w:r>
      <w:r w:rsidR="006778BC">
        <w:rPr>
          <w:rFonts w:ascii="Times New Roman" w:eastAsia="Times New Roman" w:hAnsi="Times New Roman" w:cs="Times New Roman"/>
          <w:kern w:val="0"/>
          <w:lang w:eastAsia="nl-NL"/>
          <w14:ligatures w14:val="none"/>
        </w:rPr>
        <w:t>lijst</w:t>
      </w:r>
      <w:r w:rsidRPr="00455519">
        <w:rPr>
          <w:rFonts w:ascii="Times New Roman" w:eastAsia="Times New Roman" w:hAnsi="Times New Roman" w:cs="Times New Roman"/>
          <w:kern w:val="0"/>
          <w:lang w:eastAsia="nl-NL"/>
          <w14:ligatures w14:val="none"/>
        </w:rPr>
        <w:t xml:space="preserve"> </w:t>
      </w:r>
      <w:r w:rsidR="0042533B">
        <w:rPr>
          <w:rFonts w:ascii="Times New Roman" w:eastAsia="Times New Roman" w:hAnsi="Times New Roman" w:cs="Times New Roman"/>
          <w:kern w:val="0"/>
          <w:lang w:eastAsia="nl-NL"/>
          <w14:ligatures w14:val="none"/>
        </w:rPr>
        <w:t>dienen als sensitizing concepts: ze geven richting aa</w:t>
      </w:r>
      <w:r w:rsidR="0035079C">
        <w:rPr>
          <w:rFonts w:ascii="Times New Roman" w:eastAsia="Times New Roman" w:hAnsi="Times New Roman" w:cs="Times New Roman"/>
          <w:kern w:val="0"/>
          <w:lang w:eastAsia="nl-NL"/>
          <w14:ligatures w14:val="none"/>
        </w:rPr>
        <w:t xml:space="preserve">n de interviews en naderhand aan de analuse. Deze sensitizing concepts zijn </w:t>
      </w:r>
      <w:r w:rsidR="00AB164B">
        <w:rPr>
          <w:rFonts w:ascii="Times New Roman" w:eastAsia="Times New Roman" w:hAnsi="Times New Roman" w:cs="Times New Roman"/>
          <w:kern w:val="0"/>
          <w:lang w:eastAsia="nl-NL"/>
          <w14:ligatures w14:val="none"/>
        </w:rPr>
        <w:t>afgeleid</w:t>
      </w:r>
      <w:r w:rsidR="0035079C">
        <w:rPr>
          <w:rFonts w:ascii="Times New Roman" w:eastAsia="Times New Roman" w:hAnsi="Times New Roman" w:cs="Times New Roman"/>
          <w:kern w:val="0"/>
          <w:lang w:eastAsia="nl-NL"/>
          <w14:ligatures w14:val="none"/>
        </w:rPr>
        <w:t xml:space="preserve"> uit </w:t>
      </w:r>
      <w:r w:rsidRPr="00455519">
        <w:rPr>
          <w:rFonts w:ascii="Times New Roman" w:eastAsia="Times New Roman" w:hAnsi="Times New Roman" w:cs="Times New Roman"/>
          <w:kern w:val="0"/>
          <w:lang w:eastAsia="nl-NL"/>
          <w14:ligatures w14:val="none"/>
        </w:rPr>
        <w:t>het theoretisch kader van het onderzoek</w:t>
      </w:r>
      <w:r w:rsidR="00AB164B">
        <w:rPr>
          <w:rFonts w:ascii="Times New Roman" w:eastAsia="Times New Roman" w:hAnsi="Times New Roman" w:cs="Times New Roman"/>
          <w:kern w:val="0"/>
          <w:lang w:eastAsia="nl-NL"/>
          <w14:ligatures w14:val="none"/>
        </w:rPr>
        <w:t xml:space="preserve">. </w:t>
      </w:r>
      <w:r w:rsidR="00B008CE" w:rsidRPr="00B008CE">
        <w:rPr>
          <w:rFonts w:ascii="Times New Roman" w:eastAsia="Times New Roman" w:hAnsi="Times New Roman" w:cs="Times New Roman"/>
          <w:kern w:val="0"/>
          <w:lang w:eastAsia="nl-NL"/>
          <w14:ligatures w14:val="none"/>
        </w:rPr>
        <w:t xml:space="preserve">Tabel 1 toont de </w:t>
      </w:r>
      <w:r w:rsidR="0064624D">
        <w:rPr>
          <w:rFonts w:ascii="Times New Roman" w:eastAsia="Times New Roman" w:hAnsi="Times New Roman" w:cs="Times New Roman"/>
          <w:kern w:val="0"/>
          <w:lang w:eastAsia="nl-NL"/>
          <w14:ligatures w14:val="none"/>
        </w:rPr>
        <w:t>s</w:t>
      </w:r>
      <w:r w:rsidR="00B008CE" w:rsidRPr="00B008CE">
        <w:rPr>
          <w:rFonts w:ascii="Times New Roman" w:eastAsia="Times New Roman" w:hAnsi="Times New Roman" w:cs="Times New Roman"/>
          <w:kern w:val="0"/>
          <w:lang w:eastAsia="nl-NL"/>
          <w14:ligatures w14:val="none"/>
        </w:rPr>
        <w:t xml:space="preserve">vijf hoofdthema’s die aan bod komen in de </w:t>
      </w:r>
      <w:r w:rsidR="00B008CE" w:rsidRPr="00B008CE">
        <w:rPr>
          <w:rFonts w:ascii="Times New Roman" w:eastAsia="Times New Roman" w:hAnsi="Times New Roman" w:cs="Times New Roman"/>
          <w:kern w:val="0"/>
          <w:lang w:eastAsia="nl-NL"/>
          <w14:ligatures w14:val="none"/>
        </w:rPr>
        <w:lastRenderedPageBreak/>
        <w:t>interviews: Motivatie en autonomie, financiële duurzaamheid, toegang tot middelen en institutionele steun, samenwerking en netwerken, en impact op mentale gezondheid. Deze thema’s sluiten aan bij de sensitizing concepts, die het onderzoek sturen door relevante thema’s en concepten te identificeren die de data-analyse richting geven.</w:t>
      </w:r>
      <w:r w:rsidR="00B008CE">
        <w:rPr>
          <w:rFonts w:ascii="Times New Roman" w:eastAsia="Times New Roman" w:hAnsi="Times New Roman" w:cs="Times New Roman"/>
          <w:kern w:val="0"/>
          <w:lang w:eastAsia="nl-NL"/>
          <w14:ligatures w14:val="none"/>
        </w:rPr>
        <w:t xml:space="preserve"> </w:t>
      </w:r>
    </w:p>
    <w:p w14:paraId="14F6DB6B" w14:textId="374A7493" w:rsidR="006679AE" w:rsidRPr="00B375EB" w:rsidRDefault="006679AE" w:rsidP="003E51FF">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6679AE">
        <w:rPr>
          <w:rFonts w:ascii="Times New Roman" w:eastAsia="Times New Roman" w:hAnsi="Times New Roman" w:cs="Times New Roman"/>
          <w:b/>
          <w:bCs/>
          <w:kern w:val="0"/>
          <w:lang w:eastAsia="nl-NL"/>
          <w14:ligatures w14:val="none"/>
        </w:rPr>
        <w:t>Tabel 1</w:t>
      </w:r>
      <w:r w:rsidRPr="006679AE">
        <w:rPr>
          <w:rFonts w:ascii="Times New Roman" w:eastAsia="Times New Roman" w:hAnsi="Times New Roman" w:cs="Times New Roman"/>
          <w:kern w:val="0"/>
          <w:lang w:eastAsia="nl-NL"/>
          <w14:ligatures w14:val="none"/>
        </w:rPr>
        <w:br/>
      </w:r>
      <w:r w:rsidR="00E051DE">
        <w:rPr>
          <w:rFonts w:ascii="Times New Roman" w:eastAsia="Times New Roman" w:hAnsi="Times New Roman" w:cs="Times New Roman"/>
          <w:i/>
          <w:iCs/>
          <w:kern w:val="0"/>
          <w:lang w:eastAsia="nl-NL"/>
          <w14:ligatures w14:val="none"/>
        </w:rPr>
        <w:t>Overzicht van de h</w:t>
      </w:r>
      <w:r w:rsidRPr="00E65A54">
        <w:rPr>
          <w:rFonts w:ascii="Times New Roman" w:eastAsia="Times New Roman" w:hAnsi="Times New Roman" w:cs="Times New Roman"/>
          <w:i/>
          <w:iCs/>
          <w:kern w:val="0"/>
          <w:lang w:eastAsia="nl-NL"/>
          <w14:ligatures w14:val="none"/>
        </w:rPr>
        <w:t>oofdthema’s en bijbehorende interviewvrage</w:t>
      </w:r>
      <w:r w:rsidR="00E051DE">
        <w:rPr>
          <w:rFonts w:ascii="Times New Roman" w:eastAsia="Times New Roman" w:hAnsi="Times New Roman" w:cs="Times New Roman"/>
          <w:i/>
          <w:iCs/>
          <w:kern w:val="0"/>
          <w:lang w:eastAsia="nl-NL"/>
          <w14:ligatures w14:val="none"/>
        </w:rPr>
        <w:t>n over freelance onderzoeksjournalistiek</w:t>
      </w:r>
    </w:p>
    <w:tbl>
      <w:tblPr>
        <w:tblStyle w:val="TableGrid"/>
        <w:tblW w:w="0" w:type="auto"/>
        <w:tblLook w:val="04A0" w:firstRow="1" w:lastRow="0" w:firstColumn="1" w:lastColumn="0" w:noHBand="0" w:noVBand="1"/>
      </w:tblPr>
      <w:tblGrid>
        <w:gridCol w:w="4531"/>
        <w:gridCol w:w="4531"/>
      </w:tblGrid>
      <w:tr w:rsidR="003E51FF" w:rsidRPr="00B375EB" w14:paraId="051547AD" w14:textId="77777777" w:rsidTr="00A626D0">
        <w:tc>
          <w:tcPr>
            <w:tcW w:w="4531" w:type="dxa"/>
            <w:shd w:val="clear" w:color="auto" w:fill="D0CECE" w:themeFill="background2" w:themeFillShade="E6"/>
          </w:tcPr>
          <w:p w14:paraId="45844CBC" w14:textId="77777777" w:rsidR="003E51FF" w:rsidRPr="00B375EB"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455519">
              <w:rPr>
                <w:rFonts w:ascii="Times New Roman" w:eastAsia="Times New Roman" w:hAnsi="Times New Roman" w:cs="Times New Roman"/>
                <w:b/>
                <w:bCs/>
                <w:kern w:val="0"/>
                <w:lang w:eastAsia="nl-NL"/>
                <w14:ligatures w14:val="none"/>
              </w:rPr>
              <w:t>Thema</w:t>
            </w:r>
          </w:p>
        </w:tc>
        <w:tc>
          <w:tcPr>
            <w:tcW w:w="4531" w:type="dxa"/>
            <w:shd w:val="clear" w:color="auto" w:fill="D0CECE" w:themeFill="background2" w:themeFillShade="E6"/>
          </w:tcPr>
          <w:p w14:paraId="7F80A3B5" w14:textId="77777777" w:rsidR="003E51FF" w:rsidRPr="00B375EB"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455519">
              <w:rPr>
                <w:rFonts w:ascii="Times New Roman" w:eastAsia="Times New Roman" w:hAnsi="Times New Roman" w:cs="Times New Roman"/>
                <w:b/>
                <w:bCs/>
                <w:kern w:val="0"/>
                <w:lang w:eastAsia="nl-NL"/>
                <w14:ligatures w14:val="none"/>
              </w:rPr>
              <w:t>Vragen</w:t>
            </w:r>
          </w:p>
        </w:tc>
      </w:tr>
      <w:tr w:rsidR="003E51FF" w:rsidRPr="00B375EB" w14:paraId="10ECD6EA" w14:textId="77777777" w:rsidTr="00A626D0">
        <w:tc>
          <w:tcPr>
            <w:tcW w:w="4531" w:type="dxa"/>
            <w:vAlign w:val="center"/>
          </w:tcPr>
          <w:p w14:paraId="1C6B6123" w14:textId="77777777" w:rsidR="003E51FF" w:rsidRPr="00B375EB"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455519">
              <w:rPr>
                <w:rFonts w:ascii="Times New Roman" w:eastAsia="Times New Roman" w:hAnsi="Times New Roman" w:cs="Times New Roman"/>
                <w:b/>
                <w:bCs/>
                <w:kern w:val="0"/>
                <w:lang w:eastAsia="nl-NL"/>
                <w14:ligatures w14:val="none"/>
              </w:rPr>
              <w:t>Motivatie en autonomie</w:t>
            </w:r>
          </w:p>
        </w:tc>
        <w:tc>
          <w:tcPr>
            <w:tcW w:w="4531" w:type="dxa"/>
            <w:vAlign w:val="center"/>
          </w:tcPr>
          <w:p w14:paraId="5E7A3269" w14:textId="77777777" w:rsidR="003E51FF" w:rsidRPr="00B375EB"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455519">
              <w:rPr>
                <w:rFonts w:ascii="Times New Roman" w:eastAsia="Times New Roman" w:hAnsi="Times New Roman" w:cs="Times New Roman"/>
                <w:kern w:val="0"/>
                <w:lang w:eastAsia="nl-NL"/>
                <w14:ligatures w14:val="none"/>
              </w:rPr>
              <w:t>Waarom kiezen journalisten voor freelance werk? Hoe ervaren zij hun vrijheid in onderwerpkeuze?</w:t>
            </w:r>
          </w:p>
        </w:tc>
      </w:tr>
      <w:tr w:rsidR="003E51FF" w:rsidRPr="00B375EB" w14:paraId="1EB5B992" w14:textId="77777777" w:rsidTr="00A626D0">
        <w:tc>
          <w:tcPr>
            <w:tcW w:w="4531" w:type="dxa"/>
            <w:vAlign w:val="center"/>
          </w:tcPr>
          <w:p w14:paraId="68FD90A5" w14:textId="77777777" w:rsidR="003E51FF" w:rsidRPr="00B375EB"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455519">
              <w:rPr>
                <w:rFonts w:ascii="Times New Roman" w:eastAsia="Times New Roman" w:hAnsi="Times New Roman" w:cs="Times New Roman"/>
                <w:b/>
                <w:bCs/>
                <w:kern w:val="0"/>
                <w:lang w:eastAsia="nl-NL"/>
                <w14:ligatures w14:val="none"/>
              </w:rPr>
              <w:t>Financiële duurzaamheid</w:t>
            </w:r>
          </w:p>
        </w:tc>
        <w:tc>
          <w:tcPr>
            <w:tcW w:w="4531" w:type="dxa"/>
            <w:vAlign w:val="center"/>
          </w:tcPr>
          <w:p w14:paraId="62A2E846" w14:textId="77777777" w:rsidR="003E51FF" w:rsidRPr="00B375EB"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455519">
              <w:rPr>
                <w:rFonts w:ascii="Times New Roman" w:eastAsia="Times New Roman" w:hAnsi="Times New Roman" w:cs="Times New Roman"/>
                <w:kern w:val="0"/>
                <w:lang w:eastAsia="nl-NL"/>
                <w14:ligatures w14:val="none"/>
              </w:rPr>
              <w:t>Welke verdienmodellen hanteren freelancers? Hoe beïnvloedt dit hun journalistieke keuzes?</w:t>
            </w:r>
          </w:p>
        </w:tc>
      </w:tr>
      <w:tr w:rsidR="003E51FF" w:rsidRPr="00B375EB" w14:paraId="5BA8371E" w14:textId="77777777" w:rsidTr="00A626D0">
        <w:tc>
          <w:tcPr>
            <w:tcW w:w="4531" w:type="dxa"/>
            <w:vAlign w:val="center"/>
          </w:tcPr>
          <w:p w14:paraId="3C9CDE58" w14:textId="77777777" w:rsidR="003E51FF" w:rsidRPr="00B375EB"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455519">
              <w:rPr>
                <w:rFonts w:ascii="Times New Roman" w:eastAsia="Times New Roman" w:hAnsi="Times New Roman" w:cs="Times New Roman"/>
                <w:b/>
                <w:bCs/>
                <w:kern w:val="0"/>
                <w:lang w:eastAsia="nl-NL"/>
                <w14:ligatures w14:val="none"/>
              </w:rPr>
              <w:t>Toegang tot middelen en institutionele steun</w:t>
            </w:r>
          </w:p>
        </w:tc>
        <w:tc>
          <w:tcPr>
            <w:tcW w:w="4531" w:type="dxa"/>
            <w:vAlign w:val="center"/>
          </w:tcPr>
          <w:p w14:paraId="690ABAAC" w14:textId="77777777" w:rsidR="003E51FF" w:rsidRPr="00B375EB"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455519">
              <w:rPr>
                <w:rFonts w:ascii="Times New Roman" w:eastAsia="Times New Roman" w:hAnsi="Times New Roman" w:cs="Times New Roman"/>
                <w:kern w:val="0"/>
                <w:lang w:eastAsia="nl-NL"/>
                <w14:ligatures w14:val="none"/>
              </w:rPr>
              <w:t>Hoe verkrijgen freelancers financiering en juridische bescherming?</w:t>
            </w:r>
          </w:p>
        </w:tc>
      </w:tr>
      <w:tr w:rsidR="003E51FF" w:rsidRPr="00B375EB" w14:paraId="39441C33" w14:textId="77777777" w:rsidTr="00A626D0">
        <w:tc>
          <w:tcPr>
            <w:tcW w:w="4531" w:type="dxa"/>
            <w:vAlign w:val="center"/>
          </w:tcPr>
          <w:p w14:paraId="5F57638C" w14:textId="77777777" w:rsidR="003E51FF" w:rsidRPr="00B375EB"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455519">
              <w:rPr>
                <w:rFonts w:ascii="Times New Roman" w:eastAsia="Times New Roman" w:hAnsi="Times New Roman" w:cs="Times New Roman"/>
                <w:b/>
                <w:bCs/>
                <w:kern w:val="0"/>
                <w:lang w:eastAsia="nl-NL"/>
                <w14:ligatures w14:val="none"/>
              </w:rPr>
              <w:t>Samenwerking en netwerken</w:t>
            </w:r>
          </w:p>
        </w:tc>
        <w:tc>
          <w:tcPr>
            <w:tcW w:w="4531" w:type="dxa"/>
            <w:vAlign w:val="center"/>
          </w:tcPr>
          <w:p w14:paraId="3692D00C" w14:textId="77777777" w:rsidR="003E51FF" w:rsidRPr="00B375EB"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455519">
              <w:rPr>
                <w:rFonts w:ascii="Times New Roman" w:eastAsia="Times New Roman" w:hAnsi="Times New Roman" w:cs="Times New Roman"/>
                <w:kern w:val="0"/>
                <w:lang w:eastAsia="nl-NL"/>
                <w14:ligatures w14:val="none"/>
              </w:rPr>
              <w:t>Welke rol spelen netwerken en internationale samenwerkingen in hun werk?</w:t>
            </w:r>
          </w:p>
        </w:tc>
      </w:tr>
      <w:tr w:rsidR="003E51FF" w:rsidRPr="00B375EB" w14:paraId="56726C3C" w14:textId="77777777" w:rsidTr="00A626D0">
        <w:tc>
          <w:tcPr>
            <w:tcW w:w="4531" w:type="dxa"/>
            <w:vAlign w:val="center"/>
          </w:tcPr>
          <w:p w14:paraId="04FAA114" w14:textId="77777777" w:rsidR="003E51FF" w:rsidRPr="00B375EB"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455519">
              <w:rPr>
                <w:rFonts w:ascii="Times New Roman" w:eastAsia="Times New Roman" w:hAnsi="Times New Roman" w:cs="Times New Roman"/>
                <w:b/>
                <w:bCs/>
                <w:kern w:val="0"/>
                <w:lang w:eastAsia="nl-NL"/>
                <w14:ligatures w14:val="none"/>
              </w:rPr>
              <w:t>Impact op mentale gezondheid</w:t>
            </w:r>
          </w:p>
        </w:tc>
        <w:tc>
          <w:tcPr>
            <w:tcW w:w="4531" w:type="dxa"/>
            <w:vAlign w:val="center"/>
          </w:tcPr>
          <w:p w14:paraId="1E0239DC" w14:textId="77777777" w:rsidR="003E51FF" w:rsidRPr="00B375EB"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455519">
              <w:rPr>
                <w:rFonts w:ascii="Times New Roman" w:eastAsia="Times New Roman" w:hAnsi="Times New Roman" w:cs="Times New Roman"/>
                <w:kern w:val="0"/>
                <w:lang w:eastAsia="nl-NL"/>
                <w14:ligatures w14:val="none"/>
              </w:rPr>
              <w:t>Hoe beïnvloeden werkdruk, juridische dreiging en financiële onzekerheid hun welzijn?</w:t>
            </w:r>
          </w:p>
        </w:tc>
      </w:tr>
    </w:tbl>
    <w:p w14:paraId="7EAF264A" w14:textId="77777777" w:rsidR="003E51FF" w:rsidRDefault="003E51FF" w:rsidP="003E51FF">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commentRangeStart w:id="70"/>
      <w:r w:rsidRPr="00455519">
        <w:rPr>
          <w:rFonts w:ascii="Times New Roman" w:eastAsia="Times New Roman" w:hAnsi="Times New Roman" w:cs="Times New Roman"/>
          <w:kern w:val="0"/>
          <w:lang w:eastAsia="nl-NL"/>
          <w14:ligatures w14:val="none"/>
        </w:rPr>
        <w:t>Deze vragen zijn deels geïnspireerd door eerdere studies naar freelance journalistiek en de impact van onzekerheid op journalistieke autonomie (Mathisen, 2019; Norbäck, 2022). Door het gebruik van een topic list en het toepassen van sensitizing concepts, wordt het mogelijk om gestructureerd te onderzoeken hoe de verschillende factoren, zoals de autonomie en de financiële situatie van freelance journalisten, hun keuzes en werkprocessen beïnvloeden.</w:t>
      </w:r>
      <w:commentRangeEnd w:id="70"/>
      <w:r w:rsidR="005B3940">
        <w:rPr>
          <w:rStyle w:val="CommentReference"/>
        </w:rPr>
        <w:commentReference w:id="70"/>
      </w:r>
    </w:p>
    <w:p w14:paraId="0E011D8D" w14:textId="77777777" w:rsidR="00AA5533" w:rsidRDefault="00AA5533" w:rsidP="003E51FF">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p>
    <w:p w14:paraId="731DCC12" w14:textId="77777777" w:rsidR="00AA5533" w:rsidRDefault="00AA5533" w:rsidP="003E51FF">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p>
    <w:p w14:paraId="30DB43CA" w14:textId="77777777" w:rsidR="00AA5533" w:rsidRPr="00455519" w:rsidRDefault="00AA5533" w:rsidP="003E51FF">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p>
    <w:p w14:paraId="205CE5B0" w14:textId="77777777" w:rsidR="003E51FF" w:rsidRPr="00E65A54" w:rsidRDefault="003E51FF" w:rsidP="00E65A54">
      <w:pPr>
        <w:pStyle w:val="Heading2"/>
        <w:ind w:firstLine="0"/>
        <w:rPr>
          <w:rFonts w:ascii="Times New Roman" w:eastAsia="Times New Roman" w:hAnsi="Times New Roman" w:cs="Times New Roman"/>
          <w:b/>
          <w:bCs/>
          <w:color w:val="auto"/>
          <w:sz w:val="24"/>
          <w:szCs w:val="24"/>
          <w:lang w:eastAsia="nl-NL"/>
        </w:rPr>
      </w:pPr>
      <w:bookmarkStart w:id="71" w:name="_Toc192605803"/>
      <w:r w:rsidRPr="00E65A54">
        <w:rPr>
          <w:rFonts w:ascii="Times New Roman" w:eastAsia="Times New Roman" w:hAnsi="Times New Roman" w:cs="Times New Roman"/>
          <w:b/>
          <w:bCs/>
          <w:color w:val="auto"/>
          <w:sz w:val="24"/>
          <w:szCs w:val="24"/>
          <w:lang w:eastAsia="nl-NL"/>
        </w:rPr>
        <w:lastRenderedPageBreak/>
        <w:t>3.5 Data-analyse: Thematische codering</w:t>
      </w:r>
      <w:bookmarkEnd w:id="71"/>
    </w:p>
    <w:p w14:paraId="6C16DC1C" w14:textId="77777777" w:rsidR="00FD5E6F" w:rsidRPr="00FD5E6F" w:rsidRDefault="00FD5E6F" w:rsidP="00BA57E1">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FD5E6F">
        <w:rPr>
          <w:rFonts w:ascii="Times New Roman" w:eastAsia="Times New Roman" w:hAnsi="Times New Roman" w:cs="Times New Roman"/>
          <w:kern w:val="0"/>
          <w:lang w:eastAsia="nl-NL"/>
          <w14:ligatures w14:val="none"/>
        </w:rPr>
        <w:t>Voor de analyse van de interviewdata wordt gebruikgemaakt van thematische codering, zoals beschreven door Braun en Clarke (2006). Deze methode biedt een systematische en flexibele benadering om patronen en thema’s te identificeren in kwalitatieve data, wat ideaal is voor het analyseren van de ervaringen van freelance onderzoeksjournalisten. Omdat het onderzoek exploratief van aard is, worden de thema’s niet vooraf vastgesteld, maar ontstaan ze tijdens de analyse op basis van de verzamelde gegevens. De vooraf gedefinieerde thema's, zoals motivatie, autonomie, financiële duurzaamheid en de impact op mentale gezondheid, dienen als sensitizing concepts en bieden richting aan het analyseproces, terwijl er ruimte wordt gelaten voor nieuwe thema’s die zich tijdens de analyse aandienen.</w:t>
      </w:r>
    </w:p>
    <w:p w14:paraId="4407068C" w14:textId="77777777" w:rsidR="00FD5E6F" w:rsidRPr="00FD5E6F" w:rsidRDefault="00FD5E6F" w:rsidP="00170125">
      <w:pPr>
        <w:spacing w:before="100" w:beforeAutospacing="1" w:after="100" w:afterAutospacing="1" w:line="360" w:lineRule="auto"/>
        <w:ind w:firstLine="708"/>
        <w:rPr>
          <w:rFonts w:ascii="Times New Roman" w:eastAsia="Times New Roman" w:hAnsi="Times New Roman" w:cs="Times New Roman"/>
          <w:kern w:val="0"/>
          <w:lang w:eastAsia="nl-NL"/>
          <w14:ligatures w14:val="none"/>
        </w:rPr>
      </w:pPr>
      <w:r w:rsidRPr="00FD5E6F">
        <w:rPr>
          <w:rFonts w:ascii="Times New Roman" w:eastAsia="Times New Roman" w:hAnsi="Times New Roman" w:cs="Times New Roman"/>
          <w:kern w:val="0"/>
          <w:lang w:eastAsia="nl-NL"/>
          <w14:ligatures w14:val="none"/>
        </w:rPr>
        <w:t>De sensitizing concepts helpen het onderzoek gefocust te blijven op de belangrijkste onderwerpen, maar tegelijkertijd wordt de flexibiliteit behouden om onverwachte inzichten uit de interviews te integreren. Deze benadering zorgt voor een rijke en diepgaande analyse, waarin zowel vooropgezette ideeën worden getoetst als nieuwe, opkomende inzichten worden meegenomen.</w:t>
      </w:r>
    </w:p>
    <w:p w14:paraId="5C9303BF" w14:textId="1C252234" w:rsidR="00FD5E6F" w:rsidRPr="00FD5E6F" w:rsidRDefault="00FD5E6F" w:rsidP="00170125">
      <w:pPr>
        <w:spacing w:before="100" w:beforeAutospacing="1" w:after="100" w:afterAutospacing="1" w:line="360" w:lineRule="auto"/>
        <w:ind w:firstLine="708"/>
        <w:rPr>
          <w:rFonts w:ascii="Times New Roman" w:eastAsia="Times New Roman" w:hAnsi="Times New Roman" w:cs="Times New Roman"/>
          <w:kern w:val="0"/>
          <w:lang w:eastAsia="nl-NL"/>
          <w14:ligatures w14:val="none"/>
        </w:rPr>
      </w:pPr>
      <w:r w:rsidRPr="00FD5E6F">
        <w:rPr>
          <w:rFonts w:ascii="Times New Roman" w:eastAsia="Times New Roman" w:hAnsi="Times New Roman" w:cs="Times New Roman"/>
          <w:kern w:val="0"/>
          <w:lang w:eastAsia="nl-NL"/>
          <w14:ligatures w14:val="none"/>
        </w:rPr>
        <w:t xml:space="preserve">Daarnaast wordt de </w:t>
      </w:r>
      <w:r w:rsidR="00283FB6" w:rsidRPr="0011408B">
        <w:rPr>
          <w:rFonts w:ascii="Times New Roman" w:eastAsia="Times New Roman" w:hAnsi="Times New Roman" w:cs="Times New Roman"/>
          <w:i/>
          <w:iCs/>
          <w:kern w:val="0"/>
          <w:lang w:eastAsia="nl-NL"/>
          <w14:ligatures w14:val="none"/>
        </w:rPr>
        <w:t>c</w:t>
      </w:r>
      <w:r w:rsidRPr="00FD5E6F">
        <w:rPr>
          <w:rFonts w:ascii="Times New Roman" w:eastAsia="Times New Roman" w:hAnsi="Times New Roman" w:cs="Times New Roman"/>
          <w:i/>
          <w:iCs/>
          <w:kern w:val="0"/>
          <w:lang w:eastAsia="nl-NL"/>
          <w14:ligatures w14:val="none"/>
        </w:rPr>
        <w:t xml:space="preserve">onstant </w:t>
      </w:r>
      <w:r w:rsidR="00283FB6" w:rsidRPr="0011408B">
        <w:rPr>
          <w:rFonts w:ascii="Times New Roman" w:eastAsia="Times New Roman" w:hAnsi="Times New Roman" w:cs="Times New Roman"/>
          <w:i/>
          <w:iCs/>
          <w:kern w:val="0"/>
          <w:lang w:eastAsia="nl-NL"/>
          <w14:ligatures w14:val="none"/>
        </w:rPr>
        <w:t>c</w:t>
      </w:r>
      <w:r w:rsidRPr="00FD5E6F">
        <w:rPr>
          <w:rFonts w:ascii="Times New Roman" w:eastAsia="Times New Roman" w:hAnsi="Times New Roman" w:cs="Times New Roman"/>
          <w:i/>
          <w:iCs/>
          <w:kern w:val="0"/>
          <w:lang w:eastAsia="nl-NL"/>
          <w14:ligatures w14:val="none"/>
        </w:rPr>
        <w:t xml:space="preserve">omparative </w:t>
      </w:r>
      <w:r w:rsidR="0011408B" w:rsidRPr="0011408B">
        <w:rPr>
          <w:rFonts w:ascii="Times New Roman" w:eastAsia="Times New Roman" w:hAnsi="Times New Roman" w:cs="Times New Roman"/>
          <w:i/>
          <w:iCs/>
          <w:kern w:val="0"/>
          <w:lang w:eastAsia="nl-NL"/>
          <w14:ligatures w14:val="none"/>
        </w:rPr>
        <w:t>m</w:t>
      </w:r>
      <w:r w:rsidRPr="00FD5E6F">
        <w:rPr>
          <w:rFonts w:ascii="Times New Roman" w:eastAsia="Times New Roman" w:hAnsi="Times New Roman" w:cs="Times New Roman"/>
          <w:i/>
          <w:iCs/>
          <w:kern w:val="0"/>
          <w:lang w:eastAsia="nl-NL"/>
          <w14:ligatures w14:val="none"/>
        </w:rPr>
        <w:t>ethod</w:t>
      </w:r>
      <w:r w:rsidRPr="00FD5E6F">
        <w:rPr>
          <w:rFonts w:ascii="Times New Roman" w:eastAsia="Times New Roman" w:hAnsi="Times New Roman" w:cs="Times New Roman"/>
          <w:kern w:val="0"/>
          <w:lang w:eastAsia="nl-NL"/>
          <w14:ligatures w14:val="none"/>
        </w:rPr>
        <w:t xml:space="preserve"> (Boeije, 2002) toegepast, </w:t>
      </w:r>
      <w:r w:rsidR="00497AA4">
        <w:rPr>
          <w:rFonts w:ascii="Times New Roman" w:eastAsia="Times New Roman" w:hAnsi="Times New Roman" w:cs="Times New Roman"/>
          <w:kern w:val="0"/>
          <w:lang w:eastAsia="nl-NL"/>
          <w14:ligatures w14:val="none"/>
        </w:rPr>
        <w:t xml:space="preserve">vertaald naar </w:t>
      </w:r>
      <w:r w:rsidR="00A76605" w:rsidRPr="00A76605">
        <w:rPr>
          <w:rFonts w:ascii="Times New Roman" w:eastAsia="Times New Roman" w:hAnsi="Times New Roman" w:cs="Times New Roman"/>
          <w:kern w:val="0"/>
          <w:lang w:eastAsia="nl-NL"/>
          <w14:ligatures w14:val="none"/>
        </w:rPr>
        <w:t>de methode van constante vergelijking,</w:t>
      </w:r>
      <w:r w:rsidR="00A76605">
        <w:rPr>
          <w:rFonts w:ascii="Times New Roman" w:eastAsia="Times New Roman" w:hAnsi="Times New Roman" w:cs="Times New Roman"/>
          <w:kern w:val="0"/>
          <w:lang w:eastAsia="nl-NL"/>
          <w14:ligatures w14:val="none"/>
        </w:rPr>
        <w:t xml:space="preserve"> </w:t>
      </w:r>
      <w:r w:rsidRPr="00FD5E6F">
        <w:rPr>
          <w:rFonts w:ascii="Times New Roman" w:eastAsia="Times New Roman" w:hAnsi="Times New Roman" w:cs="Times New Roman"/>
          <w:kern w:val="0"/>
          <w:lang w:eastAsia="nl-NL"/>
          <w14:ligatures w14:val="none"/>
        </w:rPr>
        <w:t>wat inhoudt dat nieuwe gegevens continu worden vergeleken met bestaande data. Dit proces stelt de onderzoeker in staat om patronen, overeenkomsten en verschillen te identificeren, waardoor er een iteratief proces ontstaat waarbij de data steeds verder verfijnd en geanalyseerd wordt. Door herhaaldelijke vergelijking kunnen de thema’s in de data nauwkeuriger worden gedefinieerd en verder uitgewerkt.</w:t>
      </w:r>
    </w:p>
    <w:p w14:paraId="0F039CE4" w14:textId="77777777" w:rsidR="00FD5E6F" w:rsidRPr="00FD5E6F" w:rsidRDefault="00FD5E6F" w:rsidP="00170125">
      <w:pPr>
        <w:spacing w:before="100" w:beforeAutospacing="1" w:after="100" w:afterAutospacing="1" w:line="360" w:lineRule="auto"/>
        <w:ind w:firstLine="708"/>
        <w:rPr>
          <w:rFonts w:ascii="Times New Roman" w:eastAsia="Times New Roman" w:hAnsi="Times New Roman" w:cs="Times New Roman"/>
          <w:kern w:val="0"/>
          <w:lang w:eastAsia="nl-NL"/>
          <w14:ligatures w14:val="none"/>
        </w:rPr>
      </w:pPr>
      <w:r w:rsidRPr="00FD5E6F">
        <w:rPr>
          <w:rFonts w:ascii="Times New Roman" w:eastAsia="Times New Roman" w:hAnsi="Times New Roman" w:cs="Times New Roman"/>
          <w:kern w:val="0"/>
          <w:lang w:eastAsia="nl-NL"/>
          <w14:ligatures w14:val="none"/>
        </w:rPr>
        <w:t>De codering van de data volgt drie fasen: open coderen, axiaal coderen en selectief coderen. In de open codering fase worden de gegevens gedetailleerd doorlopen en geanalyseerd, waarbij belangrijke segmenten van de tekst worden gelabeld. In de axiale codering fase worden de verschillende codes met elkaar in verband gebracht, wat leidt tot het identificeren van bredere thema’s en patronen. In de laatste fase, selectief coderen, worden de belangrijkste thema’s en concepten verder geoptimaliseerd, waarbij ze worden geïntegreerd in een overkoepelend verhaal dat het volledige proces van motivatie, keuzes en werkprocessen van freelance onderzoeksjournalisten weerspiegelt.</w:t>
      </w:r>
    </w:p>
    <w:p w14:paraId="4ADD83EF" w14:textId="0663AA23" w:rsidR="00FD5E6F" w:rsidRDefault="00FD5E6F" w:rsidP="00170125">
      <w:pPr>
        <w:spacing w:before="100" w:beforeAutospacing="1" w:after="100" w:afterAutospacing="1" w:line="360" w:lineRule="auto"/>
        <w:ind w:firstLine="708"/>
        <w:rPr>
          <w:rFonts w:ascii="Times New Roman" w:eastAsia="Times New Roman" w:hAnsi="Times New Roman" w:cs="Times New Roman"/>
          <w:kern w:val="0"/>
          <w:lang w:eastAsia="nl-NL"/>
          <w14:ligatures w14:val="none"/>
        </w:rPr>
      </w:pPr>
      <w:r w:rsidRPr="00FD5E6F">
        <w:rPr>
          <w:rFonts w:ascii="Times New Roman" w:eastAsia="Times New Roman" w:hAnsi="Times New Roman" w:cs="Times New Roman"/>
          <w:kern w:val="0"/>
          <w:lang w:eastAsia="nl-NL"/>
          <w14:ligatures w14:val="none"/>
        </w:rPr>
        <w:t>Deze methoden samen zorgen voor een grondige en gelaagde analyse van de data, waarbij niet alleen de vooraf gedefinieerde thema’s worden onderzocht, maar ook nieuwe inzichten en nuances die naar voren komen uit de interviews.</w:t>
      </w:r>
    </w:p>
    <w:p w14:paraId="672A4966" w14:textId="77777777" w:rsidR="00AA5533" w:rsidRPr="00FD5E6F" w:rsidRDefault="00AA5533" w:rsidP="00170125">
      <w:pPr>
        <w:spacing w:before="100" w:beforeAutospacing="1" w:after="100" w:afterAutospacing="1" w:line="360" w:lineRule="auto"/>
        <w:ind w:firstLine="708"/>
        <w:rPr>
          <w:rFonts w:ascii="Times New Roman" w:eastAsia="Times New Roman" w:hAnsi="Times New Roman" w:cs="Times New Roman"/>
          <w:kern w:val="0"/>
          <w:lang w:eastAsia="nl-NL"/>
          <w14:ligatures w14:val="none"/>
        </w:rPr>
      </w:pPr>
    </w:p>
    <w:p w14:paraId="6CC1D08A" w14:textId="77777777" w:rsidR="003E51FF" w:rsidRPr="0054332A" w:rsidRDefault="003E51FF" w:rsidP="0054332A">
      <w:pPr>
        <w:pStyle w:val="Heading3"/>
        <w:ind w:firstLine="0"/>
        <w:rPr>
          <w:rFonts w:ascii="Times New Roman" w:eastAsia="Times New Roman" w:hAnsi="Times New Roman" w:cs="Times New Roman"/>
          <w:b/>
          <w:bCs/>
          <w:color w:val="auto"/>
          <w:sz w:val="22"/>
          <w:szCs w:val="22"/>
          <w:lang w:eastAsia="nl-NL"/>
        </w:rPr>
      </w:pPr>
      <w:bookmarkStart w:id="72" w:name="_Toc192605804"/>
      <w:r w:rsidRPr="0054332A">
        <w:rPr>
          <w:rFonts w:ascii="Times New Roman" w:eastAsia="Times New Roman" w:hAnsi="Times New Roman" w:cs="Times New Roman"/>
          <w:b/>
          <w:bCs/>
          <w:color w:val="auto"/>
          <w:sz w:val="22"/>
          <w:szCs w:val="22"/>
          <w:lang w:eastAsia="nl-NL"/>
        </w:rPr>
        <w:lastRenderedPageBreak/>
        <w:t>3.5.1 Stappenplan voor thematische codering</w:t>
      </w:r>
      <w:bookmarkEnd w:id="72"/>
    </w:p>
    <w:p w14:paraId="626A3AD0" w14:textId="77777777" w:rsidR="003E51FF" w:rsidRPr="00FD5E6F" w:rsidRDefault="003E51FF" w:rsidP="003E51FF">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DC2783">
        <w:rPr>
          <w:rFonts w:ascii="Times New Roman" w:eastAsia="Times New Roman" w:hAnsi="Times New Roman" w:cs="Times New Roman"/>
          <w:b/>
          <w:bCs/>
          <w:kern w:val="0"/>
          <w:lang w:eastAsia="nl-NL"/>
          <w14:ligatures w14:val="none"/>
        </w:rPr>
        <w:t>Stap 1: Transcriberen</w:t>
      </w:r>
    </w:p>
    <w:p w14:paraId="205F20FF" w14:textId="77777777" w:rsidR="003E51FF" w:rsidRPr="00DC2783" w:rsidRDefault="003E51FF" w:rsidP="003E51FF">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DC2783">
        <w:rPr>
          <w:rFonts w:ascii="Times New Roman" w:eastAsia="Times New Roman" w:hAnsi="Times New Roman" w:cs="Times New Roman"/>
          <w:kern w:val="0"/>
          <w:lang w:eastAsia="nl-NL"/>
          <w14:ligatures w14:val="none"/>
        </w:rPr>
        <w:t>De eerste stap in het analyseproces is het transcriberen van alle interviews. Dit houdt in dat de gesprekken woord voor woord worden uitgeschreven, zodat de ruwe data volledig beschikbaar is voor verdere analyse. Na het transcriberen worden de interviews meerdere keren zorgvuldig gelezen om vertrouwd te raken met de inhoud. Tijdens dit proces worden eerste indrukken genoteerd en opvallende terugkerende thema’s geïdentificeerd. Daarnaast wordt de bestaande literatuur betrokken bij deze fase, zodat er een eerste vergelijking kan worden gemaakt tussen de gegevens uit de interviews en de theoretische kaders.</w:t>
      </w:r>
    </w:p>
    <w:p w14:paraId="7C818B88" w14:textId="77777777" w:rsidR="003E51FF" w:rsidRPr="00DC2783" w:rsidRDefault="003E51FF" w:rsidP="003E51FF">
      <w:pPr>
        <w:spacing w:before="100" w:beforeAutospacing="1" w:after="100" w:afterAutospacing="1" w:line="360" w:lineRule="auto"/>
        <w:ind w:firstLine="0"/>
        <w:rPr>
          <w:rFonts w:ascii="Times New Roman" w:eastAsia="Times New Roman" w:hAnsi="Times New Roman" w:cs="Times New Roman"/>
          <w:b/>
          <w:bCs/>
          <w:kern w:val="0"/>
          <w:lang w:eastAsia="nl-NL"/>
          <w14:ligatures w14:val="none"/>
        </w:rPr>
      </w:pPr>
      <w:r w:rsidRPr="00DC2783">
        <w:rPr>
          <w:rFonts w:ascii="Times New Roman" w:eastAsia="Times New Roman" w:hAnsi="Times New Roman" w:cs="Times New Roman"/>
          <w:b/>
          <w:bCs/>
          <w:kern w:val="0"/>
          <w:lang w:eastAsia="nl-NL"/>
          <w14:ligatures w14:val="none"/>
        </w:rPr>
        <w:t>Stap 2: Open coderen</w:t>
      </w:r>
    </w:p>
    <w:p w14:paraId="2EFBF890" w14:textId="77777777" w:rsidR="009D23C1" w:rsidRPr="009D23C1" w:rsidRDefault="009D23C1" w:rsidP="009D23C1">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9D23C1">
        <w:rPr>
          <w:rFonts w:ascii="Times New Roman" w:eastAsia="Times New Roman" w:hAnsi="Times New Roman" w:cs="Times New Roman"/>
          <w:kern w:val="0"/>
          <w:lang w:eastAsia="nl-NL"/>
          <w14:ligatures w14:val="none"/>
        </w:rPr>
        <w:t xml:space="preserve">In deze fase worden specifieke fragmenten uit de interviews gemarkeerd en voorzien van labels die de onderwerpen weerspiegelen die naar voren komen in de antwoorden van de respondenten. Deze labels, oftewel codes, beschrijven de kernboodschap van het tekstfragment zonder dat er directe interpretatie wordt gegeven. De </w:t>
      </w:r>
      <w:r w:rsidRPr="009D23C1">
        <w:rPr>
          <w:rFonts w:ascii="Times New Roman" w:eastAsia="Times New Roman" w:hAnsi="Times New Roman" w:cs="Times New Roman"/>
          <w:i/>
          <w:iCs/>
          <w:kern w:val="0"/>
          <w:lang w:eastAsia="nl-NL"/>
          <w14:ligatures w14:val="none"/>
        </w:rPr>
        <w:t>sensitizing concepts</w:t>
      </w:r>
      <w:r w:rsidRPr="009D23C1">
        <w:rPr>
          <w:rFonts w:ascii="Times New Roman" w:eastAsia="Times New Roman" w:hAnsi="Times New Roman" w:cs="Times New Roman"/>
          <w:kern w:val="0"/>
          <w:lang w:eastAsia="nl-NL"/>
          <w14:ligatures w14:val="none"/>
        </w:rPr>
        <w:t xml:space="preserve"> dienen hierbij als eerste globale codes, die de belangrijkste thema's van het onderzoek, zoals motivatie, autonomie en financiële duurzaamheid, in een vroege fase richting geven. Hierdoor wordt een eerste structuur aangebracht in de grote hoeveelheid tekstdata. Voorbeelden van codes in deze fase zijn bijvoorbeeld "financiële onzekerheid" wanneer een respondent aangeeft moeite te hebben om rond te komen, of "autonomie vs. financiële druk" wanneer een journalist spreekt over het spanningsveld tussen onafhankelijkheid en economische beperkingen.</w:t>
      </w:r>
    </w:p>
    <w:p w14:paraId="065E42A5" w14:textId="3A17A73B" w:rsidR="003E51FF" w:rsidRPr="00DC2783" w:rsidRDefault="003E51FF" w:rsidP="003E51FF">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5E315D">
        <w:rPr>
          <w:rFonts w:ascii="Times New Roman" w:eastAsia="Times New Roman" w:hAnsi="Times New Roman" w:cs="Times New Roman"/>
          <w:b/>
          <w:bCs/>
          <w:kern w:val="0"/>
          <w:lang w:eastAsia="nl-NL"/>
          <w14:ligatures w14:val="none"/>
        </w:rPr>
        <w:t xml:space="preserve">Tabel </w:t>
      </w:r>
      <w:r w:rsidR="0054332A">
        <w:rPr>
          <w:rFonts w:ascii="Times New Roman" w:eastAsia="Times New Roman" w:hAnsi="Times New Roman" w:cs="Times New Roman"/>
          <w:b/>
          <w:bCs/>
          <w:kern w:val="0"/>
          <w:lang w:eastAsia="nl-NL"/>
          <w14:ligatures w14:val="none"/>
        </w:rPr>
        <w:t>2</w:t>
      </w:r>
      <w:r w:rsidRPr="005E315D">
        <w:rPr>
          <w:rFonts w:ascii="Times New Roman" w:eastAsia="Times New Roman" w:hAnsi="Times New Roman" w:cs="Times New Roman"/>
          <w:kern w:val="0"/>
          <w:lang w:eastAsia="nl-NL"/>
          <w14:ligatures w14:val="none"/>
        </w:rPr>
        <w:br/>
      </w:r>
      <w:r w:rsidRPr="0054332A">
        <w:rPr>
          <w:rFonts w:ascii="Times New Roman" w:eastAsia="Times New Roman" w:hAnsi="Times New Roman" w:cs="Times New Roman"/>
          <w:i/>
          <w:iCs/>
          <w:kern w:val="0"/>
          <w:lang w:eastAsia="nl-NL"/>
          <w14:ligatures w14:val="none"/>
        </w:rPr>
        <w:t>Voorbeelden van open codering van interviewfragmenten</w:t>
      </w:r>
    </w:p>
    <w:tbl>
      <w:tblPr>
        <w:tblStyle w:val="TableGrid"/>
        <w:tblW w:w="0" w:type="auto"/>
        <w:tblLook w:val="04A0" w:firstRow="1" w:lastRow="0" w:firstColumn="1" w:lastColumn="0" w:noHBand="0" w:noVBand="1"/>
      </w:tblPr>
      <w:tblGrid>
        <w:gridCol w:w="4531"/>
        <w:gridCol w:w="4531"/>
      </w:tblGrid>
      <w:tr w:rsidR="003E51FF" w:rsidRPr="005E315D" w14:paraId="2142F8A6" w14:textId="77777777" w:rsidTr="00A626D0">
        <w:tc>
          <w:tcPr>
            <w:tcW w:w="4531" w:type="dxa"/>
            <w:shd w:val="clear" w:color="auto" w:fill="D0CECE" w:themeFill="background2" w:themeFillShade="E6"/>
          </w:tcPr>
          <w:p w14:paraId="692F69E3" w14:textId="77777777" w:rsidR="003E51FF" w:rsidRPr="005E315D" w:rsidRDefault="003E51FF" w:rsidP="00A626D0">
            <w:pPr>
              <w:spacing w:before="100" w:beforeAutospacing="1" w:after="100" w:afterAutospacing="1" w:line="360" w:lineRule="auto"/>
              <w:ind w:firstLine="0"/>
              <w:rPr>
                <w:rFonts w:ascii="Times New Roman" w:eastAsia="Times New Roman" w:hAnsi="Times New Roman" w:cs="Times New Roman"/>
                <w:b/>
                <w:bCs/>
                <w:kern w:val="0"/>
                <w:lang w:eastAsia="nl-NL"/>
                <w14:ligatures w14:val="none"/>
              </w:rPr>
            </w:pPr>
            <w:r w:rsidRPr="005E315D">
              <w:rPr>
                <w:rFonts w:ascii="Times New Roman" w:eastAsia="Times New Roman" w:hAnsi="Times New Roman" w:cs="Times New Roman"/>
                <w:b/>
                <w:bCs/>
                <w:kern w:val="0"/>
                <w:lang w:eastAsia="nl-NL"/>
                <w14:ligatures w14:val="none"/>
              </w:rPr>
              <w:t>Interviewfragment</w:t>
            </w:r>
          </w:p>
        </w:tc>
        <w:tc>
          <w:tcPr>
            <w:tcW w:w="4531" w:type="dxa"/>
            <w:shd w:val="clear" w:color="auto" w:fill="D0CECE" w:themeFill="background2" w:themeFillShade="E6"/>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9"/>
            </w:tblGrid>
            <w:tr w:rsidR="003E51FF" w:rsidRPr="00DD6B93" w14:paraId="624F6547" w14:textId="77777777" w:rsidTr="00A626D0">
              <w:trPr>
                <w:tblHeader/>
                <w:tblCellSpacing w:w="15" w:type="dxa"/>
              </w:trPr>
              <w:tc>
                <w:tcPr>
                  <w:tcW w:w="0" w:type="auto"/>
                  <w:vAlign w:val="center"/>
                  <w:hideMark/>
                </w:tcPr>
                <w:p w14:paraId="5AFE2146" w14:textId="77777777" w:rsidR="003E51FF" w:rsidRPr="00DD6B93" w:rsidRDefault="003E51FF" w:rsidP="00A626D0">
                  <w:pPr>
                    <w:spacing w:before="100" w:beforeAutospacing="1" w:after="100" w:afterAutospacing="1" w:line="360" w:lineRule="auto"/>
                    <w:ind w:firstLine="0"/>
                    <w:rPr>
                      <w:rFonts w:ascii="Times New Roman" w:eastAsia="Times New Roman" w:hAnsi="Times New Roman" w:cs="Times New Roman"/>
                      <w:b/>
                      <w:bCs/>
                      <w:kern w:val="0"/>
                      <w:lang w:eastAsia="nl-NL"/>
                      <w14:ligatures w14:val="none"/>
                    </w:rPr>
                  </w:pPr>
                  <w:r w:rsidRPr="00DD6B93">
                    <w:rPr>
                      <w:rFonts w:ascii="Times New Roman" w:eastAsia="Times New Roman" w:hAnsi="Times New Roman" w:cs="Times New Roman"/>
                      <w:b/>
                      <w:bCs/>
                      <w:kern w:val="0"/>
                      <w:lang w:eastAsia="nl-NL"/>
                      <w14:ligatures w14:val="none"/>
                    </w:rPr>
                    <w:t>Code</w:t>
                  </w:r>
                </w:p>
              </w:tc>
            </w:tr>
          </w:tbl>
          <w:p w14:paraId="1AED2F62" w14:textId="77777777" w:rsidR="003E51FF" w:rsidRPr="00DD6B93" w:rsidRDefault="003E51FF" w:rsidP="00A626D0">
            <w:pPr>
              <w:spacing w:before="100" w:beforeAutospacing="1" w:after="100" w:afterAutospacing="1" w:line="360" w:lineRule="auto"/>
              <w:ind w:firstLine="0"/>
              <w:rPr>
                <w:rFonts w:ascii="Times New Roman" w:eastAsia="Times New Roman" w:hAnsi="Times New Roman" w:cs="Times New Roman"/>
                <w:b/>
                <w:bCs/>
                <w:vanish/>
                <w:kern w:val="0"/>
                <w:lang w:eastAsia="nl-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51FF" w:rsidRPr="00DD6B93" w14:paraId="5919E6F9" w14:textId="77777777" w:rsidTr="00A626D0">
              <w:trPr>
                <w:tblCellSpacing w:w="15" w:type="dxa"/>
              </w:trPr>
              <w:tc>
                <w:tcPr>
                  <w:tcW w:w="0" w:type="auto"/>
                  <w:vAlign w:val="center"/>
                  <w:hideMark/>
                </w:tcPr>
                <w:p w14:paraId="183F8D3C" w14:textId="77777777" w:rsidR="003E51FF" w:rsidRPr="00DD6B93" w:rsidRDefault="003E51FF" w:rsidP="00A626D0">
                  <w:pPr>
                    <w:spacing w:before="100" w:beforeAutospacing="1" w:after="100" w:afterAutospacing="1" w:line="360" w:lineRule="auto"/>
                    <w:ind w:firstLine="0"/>
                    <w:rPr>
                      <w:rFonts w:ascii="Times New Roman" w:eastAsia="Times New Roman" w:hAnsi="Times New Roman" w:cs="Times New Roman"/>
                      <w:b/>
                      <w:bCs/>
                      <w:kern w:val="0"/>
                      <w:lang w:eastAsia="nl-NL"/>
                      <w14:ligatures w14:val="none"/>
                    </w:rPr>
                  </w:pPr>
                </w:p>
              </w:tc>
            </w:tr>
          </w:tbl>
          <w:p w14:paraId="51BED6CB" w14:textId="77777777" w:rsidR="003E51FF" w:rsidRPr="005E315D" w:rsidRDefault="003E51FF" w:rsidP="00A626D0">
            <w:pPr>
              <w:spacing w:before="100" w:beforeAutospacing="1" w:after="100" w:afterAutospacing="1" w:line="360" w:lineRule="auto"/>
              <w:ind w:firstLine="0"/>
              <w:rPr>
                <w:rFonts w:ascii="Times New Roman" w:eastAsia="Times New Roman" w:hAnsi="Times New Roman" w:cs="Times New Roman"/>
                <w:b/>
                <w:bCs/>
                <w:kern w:val="0"/>
                <w:lang w:eastAsia="nl-NL"/>
                <w14:ligatures w14:val="none"/>
              </w:rPr>
            </w:pPr>
          </w:p>
        </w:tc>
      </w:tr>
      <w:tr w:rsidR="003E51FF" w:rsidRPr="005E315D" w14:paraId="22F8A06C" w14:textId="77777777" w:rsidTr="00A626D0">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3E51FF" w:rsidRPr="00DD6B93" w14:paraId="23D9B79D" w14:textId="77777777" w:rsidTr="00A626D0">
              <w:trPr>
                <w:tblCellSpacing w:w="15" w:type="dxa"/>
              </w:trPr>
              <w:tc>
                <w:tcPr>
                  <w:tcW w:w="0" w:type="auto"/>
                  <w:vAlign w:val="center"/>
                  <w:hideMark/>
                </w:tcPr>
                <w:p w14:paraId="2149B60C" w14:textId="77777777" w:rsidR="003E51FF" w:rsidRPr="00DD6B93"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DD6B93">
                    <w:rPr>
                      <w:rFonts w:ascii="Times New Roman" w:eastAsia="Times New Roman" w:hAnsi="Times New Roman" w:cs="Times New Roman"/>
                      <w:kern w:val="0"/>
                      <w:lang w:eastAsia="nl-NL"/>
                      <w14:ligatures w14:val="none"/>
                    </w:rPr>
                    <w:t>"Ik moet vaak extra klussen doen om mijn onderzoekswerk te financieren."</w:t>
                  </w:r>
                </w:p>
              </w:tc>
            </w:tr>
          </w:tbl>
          <w:p w14:paraId="7265BFEC" w14:textId="77777777" w:rsidR="003E51FF" w:rsidRPr="00DD6B93" w:rsidRDefault="003E51FF" w:rsidP="00A626D0">
            <w:pPr>
              <w:spacing w:before="100" w:beforeAutospacing="1" w:after="100" w:afterAutospacing="1" w:line="360" w:lineRule="auto"/>
              <w:ind w:firstLine="0"/>
              <w:rPr>
                <w:rFonts w:ascii="Times New Roman" w:eastAsia="Times New Roman" w:hAnsi="Times New Roman" w:cs="Times New Roman"/>
                <w:vanish/>
                <w:kern w:val="0"/>
                <w:lang w:eastAsia="nl-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51FF" w:rsidRPr="00DD6B93" w14:paraId="1AAA469C" w14:textId="77777777" w:rsidTr="00A626D0">
              <w:trPr>
                <w:tblCellSpacing w:w="15" w:type="dxa"/>
              </w:trPr>
              <w:tc>
                <w:tcPr>
                  <w:tcW w:w="0" w:type="auto"/>
                  <w:vAlign w:val="center"/>
                  <w:hideMark/>
                </w:tcPr>
                <w:p w14:paraId="4480C249" w14:textId="77777777" w:rsidR="003E51FF" w:rsidRPr="00DD6B93"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p>
              </w:tc>
            </w:tr>
          </w:tbl>
          <w:p w14:paraId="11638B38" w14:textId="77777777" w:rsidR="003E51FF" w:rsidRPr="005E315D"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7"/>
            </w:tblGrid>
            <w:tr w:rsidR="003E51FF" w:rsidRPr="008660BA" w14:paraId="6BADD77A" w14:textId="77777777" w:rsidTr="00A626D0">
              <w:trPr>
                <w:tblCellSpacing w:w="15" w:type="dxa"/>
              </w:trPr>
              <w:tc>
                <w:tcPr>
                  <w:tcW w:w="0" w:type="auto"/>
                  <w:vAlign w:val="center"/>
                  <w:hideMark/>
                </w:tcPr>
                <w:p w14:paraId="32E08DD4" w14:textId="77777777" w:rsidR="003E51FF" w:rsidRPr="008660BA"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8660BA">
                    <w:rPr>
                      <w:rFonts w:ascii="Times New Roman" w:eastAsia="Times New Roman" w:hAnsi="Times New Roman" w:cs="Times New Roman"/>
                      <w:kern w:val="0"/>
                      <w:lang w:eastAsia="nl-NL"/>
                      <w14:ligatures w14:val="none"/>
                    </w:rPr>
                    <w:t>Financiële onzekerheid</w:t>
                  </w:r>
                </w:p>
              </w:tc>
            </w:tr>
          </w:tbl>
          <w:p w14:paraId="07305EE2" w14:textId="77777777" w:rsidR="003E51FF" w:rsidRPr="008660BA" w:rsidRDefault="003E51FF" w:rsidP="00A626D0">
            <w:pPr>
              <w:spacing w:before="100" w:beforeAutospacing="1" w:after="100" w:afterAutospacing="1" w:line="360" w:lineRule="auto"/>
              <w:ind w:firstLine="0"/>
              <w:rPr>
                <w:rFonts w:ascii="Times New Roman" w:eastAsia="Times New Roman" w:hAnsi="Times New Roman" w:cs="Times New Roman"/>
                <w:vanish/>
                <w:kern w:val="0"/>
                <w:lang w:eastAsia="nl-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51FF" w:rsidRPr="008660BA" w14:paraId="5E3BD9BC" w14:textId="77777777" w:rsidTr="00A626D0">
              <w:trPr>
                <w:tblCellSpacing w:w="15" w:type="dxa"/>
              </w:trPr>
              <w:tc>
                <w:tcPr>
                  <w:tcW w:w="0" w:type="auto"/>
                  <w:vAlign w:val="center"/>
                  <w:hideMark/>
                </w:tcPr>
                <w:p w14:paraId="65B4A571" w14:textId="77777777" w:rsidR="003E51FF" w:rsidRPr="008660BA"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p>
              </w:tc>
            </w:tr>
          </w:tbl>
          <w:p w14:paraId="391CDA8A" w14:textId="77777777" w:rsidR="003E51FF" w:rsidRPr="005E315D"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p>
        </w:tc>
      </w:tr>
      <w:tr w:rsidR="003E51FF" w:rsidRPr="005E315D" w14:paraId="359BB386" w14:textId="77777777" w:rsidTr="00A626D0">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3E51FF" w:rsidRPr="008660BA" w14:paraId="266759AA" w14:textId="77777777" w:rsidTr="00A626D0">
              <w:trPr>
                <w:tblCellSpacing w:w="15" w:type="dxa"/>
              </w:trPr>
              <w:tc>
                <w:tcPr>
                  <w:tcW w:w="0" w:type="auto"/>
                  <w:vAlign w:val="center"/>
                  <w:hideMark/>
                </w:tcPr>
                <w:p w14:paraId="372F233B" w14:textId="77777777" w:rsidR="003E51FF" w:rsidRPr="008660BA"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8660BA">
                    <w:rPr>
                      <w:rFonts w:ascii="Times New Roman" w:eastAsia="Times New Roman" w:hAnsi="Times New Roman" w:cs="Times New Roman"/>
                      <w:kern w:val="0"/>
                      <w:lang w:eastAsia="nl-NL"/>
                      <w14:ligatures w14:val="none"/>
                    </w:rPr>
                    <w:t>"Ik kan zelf bepalen welke onderwerpen ik onderzoek, maar dat betekent ook onbetaald werk."</w:t>
                  </w:r>
                </w:p>
              </w:tc>
            </w:tr>
          </w:tbl>
          <w:p w14:paraId="65E79051" w14:textId="77777777" w:rsidR="003E51FF" w:rsidRPr="008660BA" w:rsidRDefault="003E51FF" w:rsidP="00A626D0">
            <w:pPr>
              <w:spacing w:before="100" w:beforeAutospacing="1" w:after="100" w:afterAutospacing="1" w:line="360" w:lineRule="auto"/>
              <w:ind w:firstLine="0"/>
              <w:rPr>
                <w:rFonts w:ascii="Times New Roman" w:eastAsia="Times New Roman" w:hAnsi="Times New Roman" w:cs="Times New Roman"/>
                <w:vanish/>
                <w:kern w:val="0"/>
                <w:lang w:eastAsia="nl-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51FF" w:rsidRPr="008660BA" w14:paraId="1639DD6E" w14:textId="77777777" w:rsidTr="00A626D0">
              <w:trPr>
                <w:tblCellSpacing w:w="15" w:type="dxa"/>
              </w:trPr>
              <w:tc>
                <w:tcPr>
                  <w:tcW w:w="0" w:type="auto"/>
                  <w:vAlign w:val="center"/>
                  <w:hideMark/>
                </w:tcPr>
                <w:p w14:paraId="7F987127" w14:textId="77777777" w:rsidR="003E51FF" w:rsidRPr="008660BA"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p>
              </w:tc>
            </w:tr>
          </w:tbl>
          <w:p w14:paraId="44F08CF8" w14:textId="77777777" w:rsidR="003E51FF" w:rsidRPr="005E315D"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6"/>
            </w:tblGrid>
            <w:tr w:rsidR="003E51FF" w:rsidRPr="008660BA" w14:paraId="127B22DB" w14:textId="77777777" w:rsidTr="00A626D0">
              <w:trPr>
                <w:tblCellSpacing w:w="15" w:type="dxa"/>
              </w:trPr>
              <w:tc>
                <w:tcPr>
                  <w:tcW w:w="0" w:type="auto"/>
                  <w:vAlign w:val="center"/>
                  <w:hideMark/>
                </w:tcPr>
                <w:p w14:paraId="5B5CCEEC" w14:textId="77777777" w:rsidR="003E51FF" w:rsidRPr="008660BA"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8660BA">
                    <w:rPr>
                      <w:rFonts w:ascii="Times New Roman" w:eastAsia="Times New Roman" w:hAnsi="Times New Roman" w:cs="Times New Roman"/>
                      <w:kern w:val="0"/>
                      <w:lang w:eastAsia="nl-NL"/>
                      <w14:ligatures w14:val="none"/>
                    </w:rPr>
                    <w:t>Autonomie vs. financiële druk</w:t>
                  </w:r>
                </w:p>
              </w:tc>
            </w:tr>
          </w:tbl>
          <w:p w14:paraId="18F4ED59" w14:textId="77777777" w:rsidR="003E51FF" w:rsidRPr="008660BA" w:rsidRDefault="003E51FF" w:rsidP="00A626D0">
            <w:pPr>
              <w:spacing w:before="100" w:beforeAutospacing="1" w:after="100" w:afterAutospacing="1" w:line="360" w:lineRule="auto"/>
              <w:ind w:firstLine="0"/>
              <w:rPr>
                <w:rFonts w:ascii="Times New Roman" w:eastAsia="Times New Roman" w:hAnsi="Times New Roman" w:cs="Times New Roman"/>
                <w:vanish/>
                <w:kern w:val="0"/>
                <w:lang w:eastAsia="nl-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51FF" w:rsidRPr="008660BA" w14:paraId="1201510F" w14:textId="77777777" w:rsidTr="00A626D0">
              <w:trPr>
                <w:tblCellSpacing w:w="15" w:type="dxa"/>
              </w:trPr>
              <w:tc>
                <w:tcPr>
                  <w:tcW w:w="0" w:type="auto"/>
                  <w:vAlign w:val="center"/>
                  <w:hideMark/>
                </w:tcPr>
                <w:p w14:paraId="0742353E" w14:textId="77777777" w:rsidR="003E51FF" w:rsidRPr="008660BA"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p>
              </w:tc>
            </w:tr>
          </w:tbl>
          <w:p w14:paraId="578F7581" w14:textId="77777777" w:rsidR="003E51FF" w:rsidRPr="005E315D"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p>
        </w:tc>
      </w:tr>
      <w:tr w:rsidR="003E51FF" w:rsidRPr="005E315D" w14:paraId="473713E3" w14:textId="77777777" w:rsidTr="00A626D0">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3E51FF" w:rsidRPr="008660BA" w14:paraId="711C7DA0" w14:textId="77777777" w:rsidTr="00A626D0">
              <w:trPr>
                <w:tblCellSpacing w:w="15" w:type="dxa"/>
              </w:trPr>
              <w:tc>
                <w:tcPr>
                  <w:tcW w:w="0" w:type="auto"/>
                  <w:vAlign w:val="center"/>
                  <w:hideMark/>
                </w:tcPr>
                <w:p w14:paraId="3142F778" w14:textId="77777777" w:rsidR="003E51FF" w:rsidRPr="008660BA"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8660BA">
                    <w:rPr>
                      <w:rFonts w:ascii="Times New Roman" w:eastAsia="Times New Roman" w:hAnsi="Times New Roman" w:cs="Times New Roman"/>
                      <w:kern w:val="0"/>
                      <w:lang w:eastAsia="nl-NL"/>
                      <w14:ligatures w14:val="none"/>
                    </w:rPr>
                    <w:t>"Samenwerken met andere freelancers helpt mij om projecten haalbaar te maken."</w:t>
                  </w:r>
                </w:p>
              </w:tc>
            </w:tr>
          </w:tbl>
          <w:p w14:paraId="6D0C4474" w14:textId="77777777" w:rsidR="003E51FF" w:rsidRPr="008660BA" w:rsidRDefault="003E51FF" w:rsidP="00A626D0">
            <w:pPr>
              <w:spacing w:before="100" w:beforeAutospacing="1" w:after="100" w:afterAutospacing="1" w:line="360" w:lineRule="auto"/>
              <w:ind w:firstLine="0"/>
              <w:rPr>
                <w:rFonts w:ascii="Times New Roman" w:eastAsia="Times New Roman" w:hAnsi="Times New Roman" w:cs="Times New Roman"/>
                <w:vanish/>
                <w:kern w:val="0"/>
                <w:lang w:eastAsia="nl-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51FF" w:rsidRPr="008660BA" w14:paraId="604002D1" w14:textId="77777777" w:rsidTr="00A626D0">
              <w:trPr>
                <w:tblCellSpacing w:w="15" w:type="dxa"/>
              </w:trPr>
              <w:tc>
                <w:tcPr>
                  <w:tcW w:w="0" w:type="auto"/>
                  <w:vAlign w:val="center"/>
                  <w:hideMark/>
                </w:tcPr>
                <w:p w14:paraId="0AAB148C" w14:textId="77777777" w:rsidR="003E51FF" w:rsidRPr="008660BA"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p>
              </w:tc>
            </w:tr>
          </w:tbl>
          <w:p w14:paraId="12B90277" w14:textId="77777777" w:rsidR="003E51FF" w:rsidRPr="005E315D"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p>
        </w:tc>
        <w:tc>
          <w:tcPr>
            <w:tcW w:w="4531" w:type="dxa"/>
          </w:tcPr>
          <w:p w14:paraId="5EA05057" w14:textId="77777777" w:rsidR="003E51FF" w:rsidRPr="005E315D"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5E315D">
              <w:rPr>
                <w:rFonts w:ascii="Times New Roman" w:eastAsia="Times New Roman" w:hAnsi="Times New Roman" w:cs="Times New Roman"/>
                <w:kern w:val="0"/>
                <w:lang w:eastAsia="nl-NL"/>
                <w14:ligatures w14:val="none"/>
              </w:rPr>
              <w:t>Netwerken en samenwerking</w:t>
            </w:r>
          </w:p>
        </w:tc>
      </w:tr>
    </w:tbl>
    <w:p w14:paraId="6AE2EFE9" w14:textId="46C413EF" w:rsidR="002D6334" w:rsidRPr="002D6334" w:rsidRDefault="00360078" w:rsidP="002D6334">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1A7AB8">
        <w:rPr>
          <w:rFonts w:ascii="Times New Roman" w:eastAsia="Times New Roman" w:hAnsi="Times New Roman" w:cs="Times New Roman"/>
          <w:i/>
          <w:iCs/>
          <w:kern w:val="0"/>
          <w:lang w:eastAsia="nl-NL"/>
          <w14:ligatures w14:val="none"/>
        </w:rPr>
        <w:lastRenderedPageBreak/>
        <w:t>Noot</w:t>
      </w:r>
      <w:r w:rsidR="001A7AB8">
        <w:rPr>
          <w:rFonts w:ascii="Times New Roman" w:eastAsia="Times New Roman" w:hAnsi="Times New Roman" w:cs="Times New Roman"/>
          <w:kern w:val="0"/>
          <w:lang w:eastAsia="nl-NL"/>
          <w14:ligatures w14:val="none"/>
        </w:rPr>
        <w:t xml:space="preserve">. </w:t>
      </w:r>
      <w:r w:rsidR="002D6334" w:rsidRPr="002D6334">
        <w:rPr>
          <w:rFonts w:ascii="Times New Roman" w:eastAsia="Times New Roman" w:hAnsi="Times New Roman" w:cs="Times New Roman"/>
          <w:kern w:val="0"/>
          <w:lang w:eastAsia="nl-NL"/>
          <w14:ligatures w14:val="none"/>
        </w:rPr>
        <w:t>Deze tabel bevat voorbeelden van interviewfragmenten met bijbehorende codes uit de open codeerfase.</w:t>
      </w:r>
    </w:p>
    <w:p w14:paraId="32DBF60A" w14:textId="1F1AAABE" w:rsidR="003E51FF" w:rsidRPr="00DC2783" w:rsidRDefault="003E51FF" w:rsidP="003E51FF">
      <w:pPr>
        <w:spacing w:before="100" w:beforeAutospacing="1" w:after="100" w:afterAutospacing="1" w:line="360" w:lineRule="auto"/>
        <w:ind w:firstLine="0"/>
        <w:rPr>
          <w:rFonts w:ascii="Times New Roman" w:eastAsia="Times New Roman" w:hAnsi="Times New Roman" w:cs="Times New Roman"/>
          <w:b/>
          <w:bCs/>
          <w:kern w:val="0"/>
          <w:lang w:eastAsia="nl-NL"/>
          <w14:ligatures w14:val="none"/>
        </w:rPr>
      </w:pPr>
      <w:r w:rsidRPr="00DC2783">
        <w:rPr>
          <w:rFonts w:ascii="Times New Roman" w:eastAsia="Times New Roman" w:hAnsi="Times New Roman" w:cs="Times New Roman"/>
          <w:b/>
          <w:bCs/>
          <w:kern w:val="0"/>
          <w:lang w:eastAsia="nl-NL"/>
          <w14:ligatures w14:val="none"/>
        </w:rPr>
        <w:t>Stap 3: Axiaal coderen</w:t>
      </w:r>
    </w:p>
    <w:p w14:paraId="3B7AB4A0" w14:textId="77777777" w:rsidR="003E51FF" w:rsidRPr="005E315D" w:rsidRDefault="003E51FF" w:rsidP="003E51FF">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DC2783">
        <w:rPr>
          <w:rFonts w:ascii="Times New Roman" w:eastAsia="Times New Roman" w:hAnsi="Times New Roman" w:cs="Times New Roman"/>
          <w:kern w:val="0"/>
          <w:lang w:eastAsia="nl-NL"/>
          <w14:ligatures w14:val="none"/>
        </w:rPr>
        <w:t>Wanneer alle relevante uitspraken zijn gecodeerd, wordt overgegaan naar de fase van axiaal coderen. In deze fase worden de eerder toegekende codes geanalyseerd en gegroepeerd in bredere, overkoepelende categorieën. Dit houdt in dat codes die thematisch verwant zijn, worden samengevoegd om patronen en relaties binnen de data bloot te leggen. Zo kunnen verschillende aspecten van financiële onzekerheid, zoals lage tarieven en afhankelijkheid van subsidies, worden samengebracht onder één bredere categorie. Op dezelfde manier kunnen codes die te maken hebben met werkwijzevrijheid en onafhankelijke onderwerpkeuze worden geclusterd onder het thema "journalistieke autonomie". Dit proces helpt bij het structureren van de data en zorgt ervoor dat de belangrijkste concepten binnen het onderzoek worden geïdentificeerd.</w:t>
      </w:r>
    </w:p>
    <w:p w14:paraId="6D70338A" w14:textId="560D5BBF" w:rsidR="003E51FF" w:rsidRPr="005E315D" w:rsidRDefault="003E51FF" w:rsidP="003E51FF">
      <w:pPr>
        <w:spacing w:before="100" w:beforeAutospacing="1" w:after="100" w:afterAutospacing="1" w:line="360" w:lineRule="auto"/>
        <w:ind w:firstLine="0"/>
        <w:rPr>
          <w:rFonts w:ascii="Times New Roman" w:eastAsia="Times New Roman" w:hAnsi="Times New Roman" w:cs="Times New Roman"/>
          <w:b/>
          <w:bCs/>
          <w:kern w:val="0"/>
          <w:lang w:eastAsia="nl-NL"/>
          <w14:ligatures w14:val="none"/>
        </w:rPr>
      </w:pPr>
      <w:r w:rsidRPr="005E315D">
        <w:rPr>
          <w:rFonts w:ascii="Times New Roman" w:eastAsia="Times New Roman" w:hAnsi="Times New Roman" w:cs="Times New Roman"/>
          <w:b/>
          <w:bCs/>
          <w:kern w:val="0"/>
          <w:lang w:eastAsia="nl-NL"/>
          <w14:ligatures w14:val="none"/>
        </w:rPr>
        <w:t xml:space="preserve">Tabel </w:t>
      </w:r>
      <w:r w:rsidR="0054332A">
        <w:rPr>
          <w:rFonts w:ascii="Times New Roman" w:eastAsia="Times New Roman" w:hAnsi="Times New Roman" w:cs="Times New Roman"/>
          <w:b/>
          <w:bCs/>
          <w:kern w:val="0"/>
          <w:lang w:eastAsia="nl-NL"/>
          <w14:ligatures w14:val="none"/>
        </w:rPr>
        <w:t>3</w:t>
      </w:r>
      <w:r w:rsidRPr="005E315D">
        <w:rPr>
          <w:rFonts w:ascii="Times New Roman" w:eastAsia="Times New Roman" w:hAnsi="Times New Roman" w:cs="Times New Roman"/>
          <w:kern w:val="0"/>
          <w:lang w:eastAsia="nl-NL"/>
          <w14:ligatures w14:val="none"/>
        </w:rPr>
        <w:br/>
      </w:r>
      <w:r w:rsidRPr="0054332A">
        <w:rPr>
          <w:rFonts w:ascii="Times New Roman" w:eastAsia="Times New Roman" w:hAnsi="Times New Roman" w:cs="Times New Roman"/>
          <w:i/>
          <w:iCs/>
          <w:kern w:val="0"/>
          <w:lang w:eastAsia="nl-NL"/>
          <w14:ligatures w14:val="none"/>
        </w:rPr>
        <w:t>Overkoepelende thema’s en bijbehorende codes in de axiale codeerfase</w:t>
      </w:r>
    </w:p>
    <w:tbl>
      <w:tblPr>
        <w:tblStyle w:val="TableGrid"/>
        <w:tblW w:w="0" w:type="auto"/>
        <w:tblLook w:val="04A0" w:firstRow="1" w:lastRow="0" w:firstColumn="1" w:lastColumn="0" w:noHBand="0" w:noVBand="1"/>
      </w:tblPr>
      <w:tblGrid>
        <w:gridCol w:w="4531"/>
        <w:gridCol w:w="4531"/>
      </w:tblGrid>
      <w:tr w:rsidR="003E51FF" w:rsidRPr="005E315D" w14:paraId="2C6128D9" w14:textId="77777777" w:rsidTr="00A626D0">
        <w:tc>
          <w:tcPr>
            <w:tcW w:w="4531" w:type="dxa"/>
            <w:shd w:val="clear" w:color="auto" w:fill="D0CECE" w:themeFill="background2" w:themeFillShade="E6"/>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2"/>
            </w:tblGrid>
            <w:tr w:rsidR="003E51FF" w:rsidRPr="00FE32B0" w14:paraId="46507155" w14:textId="77777777" w:rsidTr="00A626D0">
              <w:trPr>
                <w:tblCellSpacing w:w="15" w:type="dxa"/>
              </w:trPr>
              <w:tc>
                <w:tcPr>
                  <w:tcW w:w="0" w:type="auto"/>
                  <w:vAlign w:val="center"/>
                  <w:hideMark/>
                </w:tcPr>
                <w:p w14:paraId="04763809" w14:textId="77777777" w:rsidR="003E51FF" w:rsidRPr="00FE32B0" w:rsidRDefault="003E51FF" w:rsidP="00A626D0">
                  <w:pPr>
                    <w:spacing w:before="100" w:beforeAutospacing="1" w:after="100" w:afterAutospacing="1" w:line="360" w:lineRule="auto"/>
                    <w:ind w:firstLine="0"/>
                    <w:rPr>
                      <w:rFonts w:ascii="Times New Roman" w:eastAsia="Times New Roman" w:hAnsi="Times New Roman" w:cs="Times New Roman"/>
                      <w:b/>
                      <w:bCs/>
                      <w:kern w:val="0"/>
                      <w:lang w:eastAsia="nl-NL"/>
                      <w14:ligatures w14:val="none"/>
                    </w:rPr>
                  </w:pPr>
                  <w:r w:rsidRPr="00FE32B0">
                    <w:rPr>
                      <w:rFonts w:ascii="Times New Roman" w:eastAsia="Times New Roman" w:hAnsi="Times New Roman" w:cs="Times New Roman"/>
                      <w:b/>
                      <w:bCs/>
                      <w:kern w:val="0"/>
                      <w:lang w:eastAsia="nl-NL"/>
                      <w14:ligatures w14:val="none"/>
                    </w:rPr>
                    <w:t>Overkoepelend thema</w:t>
                  </w:r>
                </w:p>
              </w:tc>
            </w:tr>
          </w:tbl>
          <w:p w14:paraId="1718AF56" w14:textId="77777777" w:rsidR="003E51FF" w:rsidRPr="00FE32B0" w:rsidRDefault="003E51FF" w:rsidP="00A626D0">
            <w:pPr>
              <w:spacing w:before="100" w:beforeAutospacing="1" w:after="100" w:afterAutospacing="1" w:line="360" w:lineRule="auto"/>
              <w:ind w:firstLine="0"/>
              <w:rPr>
                <w:rFonts w:ascii="Times New Roman" w:eastAsia="Times New Roman" w:hAnsi="Times New Roman" w:cs="Times New Roman"/>
                <w:vanish/>
                <w:kern w:val="0"/>
                <w:lang w:eastAsia="nl-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51FF" w:rsidRPr="00FE32B0" w14:paraId="2BF60D66" w14:textId="77777777" w:rsidTr="00A626D0">
              <w:trPr>
                <w:tblCellSpacing w:w="15" w:type="dxa"/>
              </w:trPr>
              <w:tc>
                <w:tcPr>
                  <w:tcW w:w="0" w:type="auto"/>
                  <w:vAlign w:val="center"/>
                  <w:hideMark/>
                </w:tcPr>
                <w:p w14:paraId="290B2779" w14:textId="77777777" w:rsidR="003E51FF" w:rsidRPr="00FE32B0"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p>
              </w:tc>
            </w:tr>
          </w:tbl>
          <w:p w14:paraId="196CBDA0" w14:textId="77777777" w:rsidR="003E51FF" w:rsidRPr="005E315D"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p>
        </w:tc>
        <w:tc>
          <w:tcPr>
            <w:tcW w:w="4531" w:type="dxa"/>
            <w:shd w:val="clear" w:color="auto" w:fill="D0CECE" w:themeFill="background2" w:themeFillShade="E6"/>
          </w:tcPr>
          <w:p w14:paraId="7BB3661C" w14:textId="77777777" w:rsidR="003E51FF" w:rsidRPr="005E315D" w:rsidRDefault="003E51FF" w:rsidP="00A626D0">
            <w:pPr>
              <w:spacing w:before="100" w:beforeAutospacing="1" w:after="100" w:afterAutospacing="1" w:line="360" w:lineRule="auto"/>
              <w:ind w:firstLine="0"/>
              <w:rPr>
                <w:rFonts w:ascii="Times New Roman" w:eastAsia="Times New Roman" w:hAnsi="Times New Roman" w:cs="Times New Roman"/>
                <w:b/>
                <w:bCs/>
                <w:kern w:val="0"/>
                <w:lang w:eastAsia="nl-NL"/>
                <w14:ligatures w14:val="none"/>
              </w:rPr>
            </w:pPr>
            <w:r w:rsidRPr="005E315D">
              <w:rPr>
                <w:rFonts w:ascii="Times New Roman" w:eastAsia="Times New Roman" w:hAnsi="Times New Roman" w:cs="Times New Roman"/>
                <w:b/>
                <w:bCs/>
                <w:kern w:val="0"/>
                <w:lang w:eastAsia="nl-NL"/>
                <w14:ligatures w14:val="none"/>
              </w:rPr>
              <w:t>Codes</w:t>
            </w:r>
          </w:p>
        </w:tc>
      </w:tr>
      <w:tr w:rsidR="003E51FF" w:rsidRPr="005E315D" w14:paraId="089E8D07" w14:textId="77777777" w:rsidTr="00A626D0">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7"/>
            </w:tblGrid>
            <w:tr w:rsidR="003E51FF" w:rsidRPr="001F0D80" w14:paraId="1FFBF674" w14:textId="77777777" w:rsidTr="00A626D0">
              <w:trPr>
                <w:tblCellSpacing w:w="15" w:type="dxa"/>
              </w:trPr>
              <w:tc>
                <w:tcPr>
                  <w:tcW w:w="0" w:type="auto"/>
                  <w:vAlign w:val="center"/>
                  <w:hideMark/>
                </w:tcPr>
                <w:p w14:paraId="2668DD3B" w14:textId="77777777" w:rsidR="003E51FF" w:rsidRPr="001F0D80"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1F0D80">
                    <w:rPr>
                      <w:rFonts w:ascii="Times New Roman" w:eastAsia="Times New Roman" w:hAnsi="Times New Roman" w:cs="Times New Roman"/>
                      <w:kern w:val="0"/>
                      <w:lang w:eastAsia="nl-NL"/>
                      <w14:ligatures w14:val="none"/>
                    </w:rPr>
                    <w:t>Financiële onzekerheid</w:t>
                  </w:r>
                </w:p>
              </w:tc>
            </w:tr>
          </w:tbl>
          <w:p w14:paraId="202A87B3" w14:textId="77777777" w:rsidR="003E51FF" w:rsidRPr="001F0D80" w:rsidRDefault="003E51FF" w:rsidP="00A626D0">
            <w:pPr>
              <w:spacing w:before="100" w:beforeAutospacing="1" w:after="100" w:afterAutospacing="1" w:line="360" w:lineRule="auto"/>
              <w:ind w:firstLine="0"/>
              <w:rPr>
                <w:rFonts w:ascii="Times New Roman" w:eastAsia="Times New Roman" w:hAnsi="Times New Roman" w:cs="Times New Roman"/>
                <w:vanish/>
                <w:kern w:val="0"/>
                <w:lang w:eastAsia="nl-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51FF" w:rsidRPr="001F0D80" w14:paraId="391DD4A1" w14:textId="77777777" w:rsidTr="00A626D0">
              <w:trPr>
                <w:tblCellSpacing w:w="15" w:type="dxa"/>
              </w:trPr>
              <w:tc>
                <w:tcPr>
                  <w:tcW w:w="0" w:type="auto"/>
                  <w:vAlign w:val="center"/>
                  <w:hideMark/>
                </w:tcPr>
                <w:p w14:paraId="1AA4A36A" w14:textId="77777777" w:rsidR="003E51FF" w:rsidRPr="001F0D80"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p>
              </w:tc>
            </w:tr>
          </w:tbl>
          <w:p w14:paraId="4872E407" w14:textId="77777777" w:rsidR="003E51FF" w:rsidRPr="005E315D"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3E51FF" w:rsidRPr="001F0D80" w14:paraId="50031134" w14:textId="77777777" w:rsidTr="00A626D0">
              <w:trPr>
                <w:tblCellSpacing w:w="15" w:type="dxa"/>
              </w:trPr>
              <w:tc>
                <w:tcPr>
                  <w:tcW w:w="0" w:type="auto"/>
                  <w:vAlign w:val="center"/>
                  <w:hideMark/>
                </w:tcPr>
                <w:p w14:paraId="7AA2BB94" w14:textId="77777777" w:rsidR="003E51FF" w:rsidRPr="001F0D80"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1F0D80">
                    <w:rPr>
                      <w:rFonts w:ascii="Times New Roman" w:eastAsia="Times New Roman" w:hAnsi="Times New Roman" w:cs="Times New Roman"/>
                      <w:kern w:val="0"/>
                      <w:lang w:eastAsia="nl-NL"/>
                      <w14:ligatures w14:val="none"/>
                    </w:rPr>
                    <w:t>Lage tarieven, extra werk, afhankelijkheid van subsidies</w:t>
                  </w:r>
                </w:p>
              </w:tc>
            </w:tr>
          </w:tbl>
          <w:p w14:paraId="20B7DC39" w14:textId="77777777" w:rsidR="003E51FF" w:rsidRPr="001F0D80" w:rsidRDefault="003E51FF" w:rsidP="00A626D0">
            <w:pPr>
              <w:spacing w:before="100" w:beforeAutospacing="1" w:after="100" w:afterAutospacing="1" w:line="360" w:lineRule="auto"/>
              <w:ind w:firstLine="0"/>
              <w:rPr>
                <w:rFonts w:ascii="Times New Roman" w:eastAsia="Times New Roman" w:hAnsi="Times New Roman" w:cs="Times New Roman"/>
                <w:vanish/>
                <w:kern w:val="0"/>
                <w:lang w:eastAsia="nl-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51FF" w:rsidRPr="001F0D80" w14:paraId="2C063064" w14:textId="77777777" w:rsidTr="00A626D0">
              <w:trPr>
                <w:tblCellSpacing w:w="15" w:type="dxa"/>
              </w:trPr>
              <w:tc>
                <w:tcPr>
                  <w:tcW w:w="0" w:type="auto"/>
                  <w:vAlign w:val="center"/>
                  <w:hideMark/>
                </w:tcPr>
                <w:p w14:paraId="48883280" w14:textId="77777777" w:rsidR="003E51FF" w:rsidRPr="001F0D80"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p>
              </w:tc>
            </w:tr>
          </w:tbl>
          <w:p w14:paraId="047B48A5" w14:textId="77777777" w:rsidR="003E51FF" w:rsidRPr="005E315D"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p>
        </w:tc>
      </w:tr>
      <w:tr w:rsidR="003E51FF" w:rsidRPr="005E315D" w14:paraId="4C909D8B" w14:textId="77777777" w:rsidTr="00A626D0">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6"/>
            </w:tblGrid>
            <w:tr w:rsidR="003E51FF" w:rsidRPr="001F0D80" w14:paraId="01AE8923" w14:textId="77777777" w:rsidTr="00A626D0">
              <w:trPr>
                <w:tblCellSpacing w:w="15" w:type="dxa"/>
              </w:trPr>
              <w:tc>
                <w:tcPr>
                  <w:tcW w:w="0" w:type="auto"/>
                  <w:vAlign w:val="center"/>
                  <w:hideMark/>
                </w:tcPr>
                <w:p w14:paraId="45950A07" w14:textId="77777777" w:rsidR="003E51FF" w:rsidRPr="001F0D80"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1F0D80">
                    <w:rPr>
                      <w:rFonts w:ascii="Times New Roman" w:eastAsia="Times New Roman" w:hAnsi="Times New Roman" w:cs="Times New Roman"/>
                      <w:kern w:val="0"/>
                      <w:lang w:eastAsia="nl-NL"/>
                      <w14:ligatures w14:val="none"/>
                    </w:rPr>
                    <w:t>Journalistieke autonomie</w:t>
                  </w:r>
                </w:p>
              </w:tc>
            </w:tr>
          </w:tbl>
          <w:p w14:paraId="1FCFA7FC" w14:textId="77777777" w:rsidR="003E51FF" w:rsidRPr="001F0D80" w:rsidRDefault="003E51FF" w:rsidP="00A626D0">
            <w:pPr>
              <w:spacing w:before="100" w:beforeAutospacing="1" w:after="100" w:afterAutospacing="1" w:line="360" w:lineRule="auto"/>
              <w:ind w:firstLine="0"/>
              <w:rPr>
                <w:rFonts w:ascii="Times New Roman" w:eastAsia="Times New Roman" w:hAnsi="Times New Roman" w:cs="Times New Roman"/>
                <w:vanish/>
                <w:kern w:val="0"/>
                <w:lang w:eastAsia="nl-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51FF" w:rsidRPr="001F0D80" w14:paraId="5AE3AE8B" w14:textId="77777777" w:rsidTr="00A626D0">
              <w:trPr>
                <w:tblCellSpacing w:w="15" w:type="dxa"/>
              </w:trPr>
              <w:tc>
                <w:tcPr>
                  <w:tcW w:w="0" w:type="auto"/>
                  <w:vAlign w:val="center"/>
                  <w:hideMark/>
                </w:tcPr>
                <w:p w14:paraId="7C6C1EBA" w14:textId="77777777" w:rsidR="003E51FF" w:rsidRPr="001F0D80"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p>
              </w:tc>
            </w:tr>
          </w:tbl>
          <w:p w14:paraId="6BABF6C4" w14:textId="77777777" w:rsidR="003E51FF" w:rsidRPr="005E315D"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3E51FF" w:rsidRPr="001F0D80" w14:paraId="49321380" w14:textId="77777777" w:rsidTr="00A626D0">
              <w:trPr>
                <w:tblCellSpacing w:w="15" w:type="dxa"/>
              </w:trPr>
              <w:tc>
                <w:tcPr>
                  <w:tcW w:w="0" w:type="auto"/>
                  <w:vAlign w:val="center"/>
                  <w:hideMark/>
                </w:tcPr>
                <w:p w14:paraId="3F26A91A" w14:textId="77777777" w:rsidR="003E51FF" w:rsidRPr="001F0D80"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1F0D80">
                    <w:rPr>
                      <w:rFonts w:ascii="Times New Roman" w:eastAsia="Times New Roman" w:hAnsi="Times New Roman" w:cs="Times New Roman"/>
                      <w:kern w:val="0"/>
                      <w:lang w:eastAsia="nl-NL"/>
                      <w14:ligatures w14:val="none"/>
                    </w:rPr>
                    <w:t>Onafhankelijke onderwerpkeuze, werkwijzevrijheid</w:t>
                  </w:r>
                </w:p>
              </w:tc>
            </w:tr>
          </w:tbl>
          <w:p w14:paraId="2122F32A" w14:textId="77777777" w:rsidR="003E51FF" w:rsidRPr="001F0D80" w:rsidRDefault="003E51FF" w:rsidP="00A626D0">
            <w:pPr>
              <w:spacing w:before="100" w:beforeAutospacing="1" w:after="100" w:afterAutospacing="1" w:line="360" w:lineRule="auto"/>
              <w:ind w:firstLine="0"/>
              <w:rPr>
                <w:rFonts w:ascii="Times New Roman" w:eastAsia="Times New Roman" w:hAnsi="Times New Roman" w:cs="Times New Roman"/>
                <w:vanish/>
                <w:kern w:val="0"/>
                <w:lang w:eastAsia="nl-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51FF" w:rsidRPr="001F0D80" w14:paraId="61E5CB9B" w14:textId="77777777" w:rsidTr="00A626D0">
              <w:trPr>
                <w:tblCellSpacing w:w="15" w:type="dxa"/>
              </w:trPr>
              <w:tc>
                <w:tcPr>
                  <w:tcW w:w="0" w:type="auto"/>
                  <w:vAlign w:val="center"/>
                  <w:hideMark/>
                </w:tcPr>
                <w:p w14:paraId="54D747AE" w14:textId="77777777" w:rsidR="003E51FF" w:rsidRPr="001F0D80"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p>
              </w:tc>
            </w:tr>
          </w:tbl>
          <w:p w14:paraId="47C0DAA4" w14:textId="77777777" w:rsidR="003E51FF" w:rsidRPr="005E315D"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p>
        </w:tc>
      </w:tr>
      <w:tr w:rsidR="003E51FF" w:rsidRPr="005E315D" w14:paraId="2242B525" w14:textId="77777777" w:rsidTr="00A626D0">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6"/>
            </w:tblGrid>
            <w:tr w:rsidR="003E51FF" w:rsidRPr="001F0D80" w14:paraId="7C085F9E" w14:textId="77777777" w:rsidTr="00A626D0">
              <w:trPr>
                <w:tblCellSpacing w:w="15" w:type="dxa"/>
              </w:trPr>
              <w:tc>
                <w:tcPr>
                  <w:tcW w:w="0" w:type="auto"/>
                  <w:vAlign w:val="center"/>
                  <w:hideMark/>
                </w:tcPr>
                <w:p w14:paraId="62F8C0C6" w14:textId="77777777" w:rsidR="003E51FF" w:rsidRPr="001F0D80"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1F0D80">
                    <w:rPr>
                      <w:rFonts w:ascii="Times New Roman" w:eastAsia="Times New Roman" w:hAnsi="Times New Roman" w:cs="Times New Roman"/>
                      <w:kern w:val="0"/>
                      <w:lang w:eastAsia="nl-NL"/>
                      <w14:ligatures w14:val="none"/>
                    </w:rPr>
                    <w:t>Netwerken en samenwerking</w:t>
                  </w:r>
                </w:p>
              </w:tc>
            </w:tr>
          </w:tbl>
          <w:p w14:paraId="68491B9E" w14:textId="77777777" w:rsidR="003E51FF" w:rsidRPr="001F0D80" w:rsidRDefault="003E51FF" w:rsidP="00A626D0">
            <w:pPr>
              <w:spacing w:before="100" w:beforeAutospacing="1" w:after="100" w:afterAutospacing="1" w:line="360" w:lineRule="auto"/>
              <w:ind w:firstLine="708"/>
              <w:rPr>
                <w:rFonts w:ascii="Times New Roman" w:eastAsia="Times New Roman" w:hAnsi="Times New Roman" w:cs="Times New Roman"/>
                <w:vanish/>
                <w:kern w:val="0"/>
                <w:lang w:eastAsia="nl-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51FF" w:rsidRPr="001F0D80" w14:paraId="68127645" w14:textId="77777777" w:rsidTr="00A626D0">
              <w:trPr>
                <w:tblCellSpacing w:w="15" w:type="dxa"/>
              </w:trPr>
              <w:tc>
                <w:tcPr>
                  <w:tcW w:w="0" w:type="auto"/>
                  <w:vAlign w:val="center"/>
                  <w:hideMark/>
                </w:tcPr>
                <w:p w14:paraId="57B579E7" w14:textId="77777777" w:rsidR="003E51FF" w:rsidRPr="001F0D80" w:rsidRDefault="003E51FF" w:rsidP="00A626D0">
                  <w:pPr>
                    <w:spacing w:before="100" w:beforeAutospacing="1" w:after="100" w:afterAutospacing="1" w:line="360" w:lineRule="auto"/>
                    <w:ind w:firstLine="708"/>
                    <w:rPr>
                      <w:rFonts w:ascii="Times New Roman" w:eastAsia="Times New Roman" w:hAnsi="Times New Roman" w:cs="Times New Roman"/>
                      <w:kern w:val="0"/>
                      <w:lang w:eastAsia="nl-NL"/>
                      <w14:ligatures w14:val="none"/>
                    </w:rPr>
                  </w:pPr>
                </w:p>
              </w:tc>
            </w:tr>
          </w:tbl>
          <w:p w14:paraId="27502FBA" w14:textId="77777777" w:rsidR="003E51FF" w:rsidRPr="005E315D" w:rsidRDefault="003E51FF" w:rsidP="00A626D0">
            <w:pPr>
              <w:spacing w:before="100" w:beforeAutospacing="1" w:after="100" w:afterAutospacing="1" w:line="360" w:lineRule="auto"/>
              <w:ind w:firstLine="708"/>
              <w:rPr>
                <w:rFonts w:ascii="Times New Roman" w:eastAsia="Times New Roman" w:hAnsi="Times New Roman" w:cs="Times New Roman"/>
                <w:kern w:val="0"/>
                <w:lang w:eastAsia="nl-NL"/>
                <w14:ligatures w14:val="none"/>
              </w:rPr>
            </w:pPr>
          </w:p>
        </w:tc>
        <w:tc>
          <w:tcPr>
            <w:tcW w:w="4531" w:type="dxa"/>
          </w:tcPr>
          <w:p w14:paraId="4A43B34F" w14:textId="77777777" w:rsidR="003E51FF" w:rsidRPr="005E315D"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5E315D">
              <w:rPr>
                <w:rFonts w:ascii="Times New Roman" w:eastAsia="Times New Roman" w:hAnsi="Times New Roman" w:cs="Times New Roman"/>
                <w:kern w:val="0"/>
                <w:lang w:eastAsia="nl-NL"/>
                <w14:ligatures w14:val="none"/>
              </w:rPr>
              <w:t>Kennisdeling, collectieve projecten</w:t>
            </w:r>
          </w:p>
        </w:tc>
      </w:tr>
    </w:tbl>
    <w:p w14:paraId="742BFEF1" w14:textId="1EE5F218" w:rsidR="003E51FF" w:rsidRPr="00DC2783" w:rsidRDefault="00360078" w:rsidP="003E51FF">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Pr>
          <w:rFonts w:ascii="Times New Roman" w:eastAsia="Times New Roman" w:hAnsi="Times New Roman" w:cs="Times New Roman"/>
          <w:kern w:val="0"/>
          <w:lang w:eastAsia="nl-NL"/>
          <w14:ligatures w14:val="none"/>
        </w:rPr>
        <w:t xml:space="preserve">Noot </w:t>
      </w:r>
      <w:r w:rsidR="003E51FF" w:rsidRPr="005E315D">
        <w:rPr>
          <w:rFonts w:ascii="Times New Roman" w:eastAsia="Times New Roman" w:hAnsi="Times New Roman" w:cs="Times New Roman"/>
          <w:kern w:val="0"/>
          <w:lang w:eastAsia="nl-NL"/>
          <w14:ligatures w14:val="none"/>
        </w:rPr>
        <w:t xml:space="preserve">Deze tabel toont de clustering van open codes in overkoepelende thema’s tijdens de axiale codeerfase. </w:t>
      </w:r>
    </w:p>
    <w:p w14:paraId="56E04DB9" w14:textId="77777777" w:rsidR="003E51FF" w:rsidRPr="00DC2783" w:rsidRDefault="003E51FF" w:rsidP="003E51FF">
      <w:pPr>
        <w:spacing w:before="100" w:beforeAutospacing="1" w:after="100" w:afterAutospacing="1" w:line="360" w:lineRule="auto"/>
        <w:ind w:firstLine="0"/>
        <w:rPr>
          <w:rFonts w:ascii="Times New Roman" w:eastAsia="Times New Roman" w:hAnsi="Times New Roman" w:cs="Times New Roman"/>
          <w:b/>
          <w:bCs/>
          <w:kern w:val="0"/>
          <w:lang w:eastAsia="nl-NL"/>
          <w14:ligatures w14:val="none"/>
        </w:rPr>
      </w:pPr>
      <w:r w:rsidRPr="00DC2783">
        <w:rPr>
          <w:rFonts w:ascii="Times New Roman" w:eastAsia="Times New Roman" w:hAnsi="Times New Roman" w:cs="Times New Roman"/>
          <w:b/>
          <w:bCs/>
          <w:kern w:val="0"/>
          <w:lang w:eastAsia="nl-NL"/>
          <w14:ligatures w14:val="none"/>
        </w:rPr>
        <w:t>Stap 4: Selectief coderen</w:t>
      </w:r>
    </w:p>
    <w:p w14:paraId="76129AE1" w14:textId="77777777" w:rsidR="003E51FF" w:rsidRPr="005E315D" w:rsidRDefault="003E51FF" w:rsidP="003E51FF">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DC2783">
        <w:rPr>
          <w:rFonts w:ascii="Times New Roman" w:eastAsia="Times New Roman" w:hAnsi="Times New Roman" w:cs="Times New Roman"/>
          <w:kern w:val="0"/>
          <w:lang w:eastAsia="nl-NL"/>
          <w14:ligatures w14:val="none"/>
        </w:rPr>
        <w:t>De laatste fase in het codeerproces is het selectief coderen. Hierbij worden de hoofdcategorieën verder verfijnd tot kernbegrippen die direct aansluiten bij de onderzoeksvraag. In deze fase wordt specifiek gekeken naar de relaties tussen de verschillende categorieën en hoe deze verband houden met de centrale thema’s van het onderzoek. De thematische structuren die in deze fase ontstaan, worden uiteindelijk verwerkt in de rapportage en gekoppeld aan de theoretische kaders, zoals de Precarity Theory en de Self-Determination Theory. Dit helpt om de gevonden patronen te duiden binnen het bredere academische debat over freelance onderzoeksjournalistiek.</w:t>
      </w:r>
    </w:p>
    <w:p w14:paraId="42CCA06D" w14:textId="4E472361" w:rsidR="003E51FF" w:rsidRPr="005E315D" w:rsidRDefault="003E51FF" w:rsidP="003E51FF">
      <w:pPr>
        <w:spacing w:before="100" w:beforeAutospacing="1" w:after="100" w:afterAutospacing="1" w:line="360" w:lineRule="auto"/>
        <w:ind w:firstLine="0"/>
        <w:rPr>
          <w:rFonts w:ascii="Times New Roman" w:eastAsia="Times New Roman" w:hAnsi="Times New Roman" w:cs="Times New Roman"/>
          <w:b/>
          <w:bCs/>
          <w:kern w:val="0"/>
          <w:lang w:eastAsia="nl-NL"/>
          <w14:ligatures w14:val="none"/>
        </w:rPr>
      </w:pPr>
      <w:r w:rsidRPr="005B2ACD">
        <w:rPr>
          <w:rFonts w:ascii="Times New Roman" w:eastAsia="Times New Roman" w:hAnsi="Times New Roman" w:cs="Times New Roman"/>
          <w:b/>
          <w:bCs/>
          <w:kern w:val="0"/>
          <w:lang w:eastAsia="nl-NL"/>
          <w14:ligatures w14:val="none"/>
        </w:rPr>
        <w:lastRenderedPageBreak/>
        <w:t xml:space="preserve">Tabel </w:t>
      </w:r>
      <w:r w:rsidR="00337B6E">
        <w:rPr>
          <w:rFonts w:ascii="Times New Roman" w:eastAsia="Times New Roman" w:hAnsi="Times New Roman" w:cs="Times New Roman"/>
          <w:b/>
          <w:bCs/>
          <w:kern w:val="0"/>
          <w:lang w:eastAsia="nl-NL"/>
          <w14:ligatures w14:val="none"/>
        </w:rPr>
        <w:t>4</w:t>
      </w:r>
      <w:r w:rsidRPr="005B2ACD">
        <w:rPr>
          <w:rFonts w:ascii="Times New Roman" w:eastAsia="Times New Roman" w:hAnsi="Times New Roman" w:cs="Times New Roman"/>
          <w:kern w:val="0"/>
          <w:lang w:eastAsia="nl-NL"/>
          <w14:ligatures w14:val="none"/>
        </w:rPr>
        <w:br/>
      </w:r>
      <w:r w:rsidR="00360078">
        <w:rPr>
          <w:rFonts w:ascii="Times New Roman" w:eastAsia="Times New Roman" w:hAnsi="Times New Roman" w:cs="Times New Roman"/>
          <w:i/>
          <w:iCs/>
          <w:kern w:val="0"/>
          <w:lang w:eastAsia="nl-NL"/>
          <w14:ligatures w14:val="none"/>
        </w:rPr>
        <w:t xml:space="preserve">Overzicht van het </w:t>
      </w:r>
      <w:r w:rsidRPr="00337B6E">
        <w:rPr>
          <w:rFonts w:ascii="Times New Roman" w:eastAsia="Times New Roman" w:hAnsi="Times New Roman" w:cs="Times New Roman"/>
          <w:i/>
          <w:iCs/>
          <w:kern w:val="0"/>
          <w:lang w:eastAsia="nl-NL"/>
          <w14:ligatures w14:val="none"/>
        </w:rPr>
        <w:t>Selectieve codering: kerncategorieën, betekenissen en implicaties</w:t>
      </w:r>
    </w:p>
    <w:tbl>
      <w:tblPr>
        <w:tblStyle w:val="TableGrid"/>
        <w:tblW w:w="0" w:type="auto"/>
        <w:tblLook w:val="04A0" w:firstRow="1" w:lastRow="0" w:firstColumn="1" w:lastColumn="0" w:noHBand="0" w:noVBand="1"/>
      </w:tblPr>
      <w:tblGrid>
        <w:gridCol w:w="3020"/>
        <w:gridCol w:w="3021"/>
        <w:gridCol w:w="3021"/>
      </w:tblGrid>
      <w:tr w:rsidR="003E51FF" w:rsidRPr="005E315D" w14:paraId="06A02B98" w14:textId="77777777" w:rsidTr="00A626D0">
        <w:tc>
          <w:tcPr>
            <w:tcW w:w="3020" w:type="dxa"/>
            <w:shd w:val="clear" w:color="auto" w:fill="D0CECE" w:themeFill="background2" w:themeFillShade="E6"/>
            <w:vAlign w:val="center"/>
          </w:tcPr>
          <w:p w14:paraId="3F3344A6" w14:textId="77777777" w:rsidR="003E51FF" w:rsidRPr="005E315D"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5B2ACD">
              <w:rPr>
                <w:rFonts w:ascii="Times New Roman" w:eastAsia="Times New Roman" w:hAnsi="Times New Roman" w:cs="Times New Roman"/>
                <w:b/>
                <w:bCs/>
                <w:kern w:val="0"/>
                <w:lang w:eastAsia="nl-NL"/>
                <w14:ligatures w14:val="none"/>
              </w:rPr>
              <w:t>Kerncategorie</w:t>
            </w:r>
          </w:p>
        </w:tc>
        <w:tc>
          <w:tcPr>
            <w:tcW w:w="3021" w:type="dxa"/>
            <w:shd w:val="clear" w:color="auto" w:fill="D0CECE" w:themeFill="background2" w:themeFillShade="E6"/>
            <w:vAlign w:val="center"/>
          </w:tcPr>
          <w:p w14:paraId="2CDD5FFC" w14:textId="77777777" w:rsidR="003E51FF" w:rsidRPr="005E315D"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5B2ACD">
              <w:rPr>
                <w:rFonts w:ascii="Times New Roman" w:eastAsia="Times New Roman" w:hAnsi="Times New Roman" w:cs="Times New Roman"/>
                <w:b/>
                <w:bCs/>
                <w:kern w:val="0"/>
                <w:lang w:eastAsia="nl-NL"/>
                <w14:ligatures w14:val="none"/>
              </w:rPr>
              <w:t>Betekenis binnen het onderzoek</w:t>
            </w:r>
          </w:p>
        </w:tc>
        <w:tc>
          <w:tcPr>
            <w:tcW w:w="3021" w:type="dxa"/>
            <w:shd w:val="clear" w:color="auto" w:fill="D0CECE" w:themeFill="background2" w:themeFillShade="E6"/>
            <w:vAlign w:val="center"/>
          </w:tcPr>
          <w:p w14:paraId="43B80B8E" w14:textId="77777777" w:rsidR="003E51FF" w:rsidRPr="005E315D"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5B2ACD">
              <w:rPr>
                <w:rFonts w:ascii="Times New Roman" w:eastAsia="Times New Roman" w:hAnsi="Times New Roman" w:cs="Times New Roman"/>
                <w:b/>
                <w:bCs/>
                <w:kern w:val="0"/>
                <w:lang w:eastAsia="nl-NL"/>
                <w14:ligatures w14:val="none"/>
              </w:rPr>
              <w:t>Implicaties voor de analyse</w:t>
            </w:r>
          </w:p>
        </w:tc>
      </w:tr>
      <w:tr w:rsidR="003E51FF" w:rsidRPr="005E315D" w14:paraId="4DD7FCAA" w14:textId="77777777" w:rsidTr="00A626D0">
        <w:tc>
          <w:tcPr>
            <w:tcW w:w="3020" w:type="dxa"/>
            <w:vAlign w:val="center"/>
          </w:tcPr>
          <w:p w14:paraId="49B51400" w14:textId="77777777" w:rsidR="003E51FF" w:rsidRPr="005E315D"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5B2ACD">
              <w:rPr>
                <w:rFonts w:ascii="Times New Roman" w:eastAsia="Times New Roman" w:hAnsi="Times New Roman" w:cs="Times New Roman"/>
                <w:b/>
                <w:bCs/>
                <w:kern w:val="0"/>
                <w:lang w:eastAsia="nl-NL"/>
                <w14:ligatures w14:val="none"/>
              </w:rPr>
              <w:t>Financiële onzekerheid</w:t>
            </w:r>
          </w:p>
        </w:tc>
        <w:tc>
          <w:tcPr>
            <w:tcW w:w="3021" w:type="dxa"/>
            <w:vAlign w:val="center"/>
          </w:tcPr>
          <w:p w14:paraId="42CD1D2A" w14:textId="77777777" w:rsidR="003E51FF" w:rsidRPr="005E315D"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5B2ACD">
              <w:rPr>
                <w:rFonts w:ascii="Times New Roman" w:eastAsia="Times New Roman" w:hAnsi="Times New Roman" w:cs="Times New Roman"/>
                <w:kern w:val="0"/>
                <w:lang w:eastAsia="nl-NL"/>
                <w14:ligatures w14:val="none"/>
              </w:rPr>
              <w:t>Freelancers ervaren structurele onzekerheid door lage tarieven en afhankelijkheid van subsidies.</w:t>
            </w:r>
          </w:p>
        </w:tc>
        <w:tc>
          <w:tcPr>
            <w:tcW w:w="3021" w:type="dxa"/>
            <w:vAlign w:val="center"/>
          </w:tcPr>
          <w:p w14:paraId="51E4B3F1" w14:textId="77777777" w:rsidR="003E51FF" w:rsidRPr="005E315D"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5B2ACD">
              <w:rPr>
                <w:rFonts w:ascii="Times New Roman" w:eastAsia="Times New Roman" w:hAnsi="Times New Roman" w:cs="Times New Roman"/>
                <w:kern w:val="0"/>
                <w:lang w:eastAsia="nl-NL"/>
                <w14:ligatures w14:val="none"/>
              </w:rPr>
              <w:t>Beïnvloedt journalistieke onafhankelijkheid en de keuze voor commerciële versus onderzoeksopdrachten.</w:t>
            </w:r>
          </w:p>
        </w:tc>
      </w:tr>
      <w:tr w:rsidR="003E51FF" w:rsidRPr="005E315D" w14:paraId="5B17A097" w14:textId="77777777" w:rsidTr="00A626D0">
        <w:tc>
          <w:tcPr>
            <w:tcW w:w="3020" w:type="dxa"/>
            <w:vAlign w:val="center"/>
          </w:tcPr>
          <w:p w14:paraId="7204F6F9" w14:textId="77777777" w:rsidR="003E51FF" w:rsidRPr="005E315D"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5B2ACD">
              <w:rPr>
                <w:rFonts w:ascii="Times New Roman" w:eastAsia="Times New Roman" w:hAnsi="Times New Roman" w:cs="Times New Roman"/>
                <w:b/>
                <w:bCs/>
                <w:kern w:val="0"/>
                <w:lang w:eastAsia="nl-NL"/>
                <w14:ligatures w14:val="none"/>
              </w:rPr>
              <w:t>Journalistieke autonomie</w:t>
            </w:r>
          </w:p>
        </w:tc>
        <w:tc>
          <w:tcPr>
            <w:tcW w:w="3021" w:type="dxa"/>
            <w:vAlign w:val="center"/>
          </w:tcPr>
          <w:p w14:paraId="438399E8" w14:textId="77777777" w:rsidR="003E51FF" w:rsidRPr="005E315D"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5B2ACD">
              <w:rPr>
                <w:rFonts w:ascii="Times New Roman" w:eastAsia="Times New Roman" w:hAnsi="Times New Roman" w:cs="Times New Roman"/>
                <w:kern w:val="0"/>
                <w:lang w:eastAsia="nl-NL"/>
                <w14:ligatures w14:val="none"/>
              </w:rPr>
              <w:t>Freelancers hebben vrijheid in onderwerpkeuze, maar financiële druk beperkt deze autonomie.</w:t>
            </w:r>
          </w:p>
        </w:tc>
        <w:tc>
          <w:tcPr>
            <w:tcW w:w="3021" w:type="dxa"/>
            <w:vAlign w:val="center"/>
          </w:tcPr>
          <w:p w14:paraId="2AB41F0B" w14:textId="77777777" w:rsidR="003E51FF" w:rsidRPr="005E315D"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5B2ACD">
              <w:rPr>
                <w:rFonts w:ascii="Times New Roman" w:eastAsia="Times New Roman" w:hAnsi="Times New Roman" w:cs="Times New Roman"/>
                <w:kern w:val="0"/>
                <w:lang w:eastAsia="nl-NL"/>
                <w14:ligatures w14:val="none"/>
              </w:rPr>
              <w:t>Toont spanning tussen professionele idealen en economische realiteit.</w:t>
            </w:r>
          </w:p>
        </w:tc>
      </w:tr>
      <w:tr w:rsidR="003E51FF" w:rsidRPr="005E315D" w14:paraId="0EBE01C8" w14:textId="77777777" w:rsidTr="00A626D0">
        <w:tc>
          <w:tcPr>
            <w:tcW w:w="3020" w:type="dxa"/>
            <w:vAlign w:val="center"/>
          </w:tcPr>
          <w:p w14:paraId="3478B884" w14:textId="77777777" w:rsidR="003E51FF" w:rsidRPr="005E315D"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5B2ACD">
              <w:rPr>
                <w:rFonts w:ascii="Times New Roman" w:eastAsia="Times New Roman" w:hAnsi="Times New Roman" w:cs="Times New Roman"/>
                <w:b/>
                <w:bCs/>
                <w:kern w:val="0"/>
                <w:lang w:eastAsia="nl-NL"/>
                <w14:ligatures w14:val="none"/>
              </w:rPr>
              <w:t>Netwerken en samenwerking</w:t>
            </w:r>
          </w:p>
        </w:tc>
        <w:tc>
          <w:tcPr>
            <w:tcW w:w="3021" w:type="dxa"/>
            <w:vAlign w:val="center"/>
          </w:tcPr>
          <w:p w14:paraId="164B7CDE" w14:textId="77777777" w:rsidR="003E51FF" w:rsidRPr="005E315D"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5B2ACD">
              <w:rPr>
                <w:rFonts w:ascii="Times New Roman" w:eastAsia="Times New Roman" w:hAnsi="Times New Roman" w:cs="Times New Roman"/>
                <w:kern w:val="0"/>
                <w:lang w:eastAsia="nl-NL"/>
                <w14:ligatures w14:val="none"/>
              </w:rPr>
              <w:t>Freelancers zoeken steun bij collega’s en collectieven om werk haalbaar te maken.</w:t>
            </w:r>
          </w:p>
        </w:tc>
        <w:tc>
          <w:tcPr>
            <w:tcW w:w="3021" w:type="dxa"/>
            <w:vAlign w:val="center"/>
          </w:tcPr>
          <w:p w14:paraId="69020D1D" w14:textId="77777777" w:rsidR="003E51FF" w:rsidRPr="005E315D" w:rsidRDefault="003E51FF" w:rsidP="00A626D0">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5B2ACD">
              <w:rPr>
                <w:rFonts w:ascii="Times New Roman" w:eastAsia="Times New Roman" w:hAnsi="Times New Roman" w:cs="Times New Roman"/>
                <w:kern w:val="0"/>
                <w:lang w:eastAsia="nl-NL"/>
                <w14:ligatures w14:val="none"/>
              </w:rPr>
              <w:t>Benadrukt het belang van samenwerkingen als overlevingsstrategie in freelance journalistiek.</w:t>
            </w:r>
          </w:p>
        </w:tc>
      </w:tr>
    </w:tbl>
    <w:p w14:paraId="2F84444B" w14:textId="77777777" w:rsidR="00556F28" w:rsidRDefault="00556F28" w:rsidP="003E51FF">
      <w:pPr>
        <w:spacing w:before="100" w:beforeAutospacing="1" w:after="100" w:afterAutospacing="1" w:line="360" w:lineRule="auto"/>
        <w:ind w:firstLine="0"/>
        <w:rPr>
          <w:rFonts w:ascii="Times New Roman" w:eastAsia="Times New Roman" w:hAnsi="Times New Roman" w:cs="Times New Roman"/>
          <w:i/>
          <w:iCs/>
          <w:kern w:val="0"/>
          <w:lang w:eastAsia="nl-NL"/>
          <w14:ligatures w14:val="none"/>
        </w:rPr>
      </w:pPr>
      <w:r w:rsidRPr="00556F28">
        <w:rPr>
          <w:rFonts w:ascii="Times New Roman" w:eastAsia="Times New Roman" w:hAnsi="Times New Roman" w:cs="Times New Roman"/>
          <w:i/>
          <w:iCs/>
          <w:kern w:val="0"/>
          <w:lang w:eastAsia="nl-NL"/>
          <w14:ligatures w14:val="none"/>
        </w:rPr>
        <w:t>Noot</w:t>
      </w:r>
      <w:r w:rsidRPr="00556F28">
        <w:rPr>
          <w:rFonts w:ascii="Times New Roman" w:eastAsia="Times New Roman" w:hAnsi="Times New Roman" w:cs="Times New Roman"/>
          <w:b/>
          <w:bCs/>
          <w:i/>
          <w:iCs/>
          <w:kern w:val="0"/>
          <w:lang w:eastAsia="nl-NL"/>
          <w14:ligatures w14:val="none"/>
        </w:rPr>
        <w:t>.</w:t>
      </w:r>
      <w:r w:rsidRPr="00556F28">
        <w:rPr>
          <w:rFonts w:ascii="Times New Roman" w:eastAsia="Times New Roman" w:hAnsi="Times New Roman" w:cs="Times New Roman"/>
          <w:i/>
          <w:iCs/>
          <w:kern w:val="0"/>
          <w:lang w:eastAsia="nl-NL"/>
          <w14:ligatures w14:val="none"/>
        </w:rPr>
        <w:t xml:space="preserve"> </w:t>
      </w:r>
      <w:r w:rsidRPr="00556F28">
        <w:rPr>
          <w:rFonts w:ascii="Times New Roman" w:eastAsia="Times New Roman" w:hAnsi="Times New Roman" w:cs="Times New Roman"/>
          <w:kern w:val="0"/>
          <w:lang w:eastAsia="nl-NL"/>
          <w14:ligatures w14:val="none"/>
        </w:rPr>
        <w:t>In deze fase worden kerncategorieën gekoppeld aan hun bredere betekenis en implicaties, wat bijdraagt aan de analyse en theorievorming.</w:t>
      </w:r>
    </w:p>
    <w:p w14:paraId="6895E88E" w14:textId="2528F679" w:rsidR="003E51FF" w:rsidRDefault="003E51FF" w:rsidP="003E51FF">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r w:rsidRPr="00DC2783">
        <w:rPr>
          <w:rFonts w:ascii="Times New Roman" w:eastAsia="Times New Roman" w:hAnsi="Times New Roman" w:cs="Times New Roman"/>
          <w:kern w:val="0"/>
          <w:lang w:eastAsia="nl-NL"/>
          <w14:ligatures w14:val="none"/>
        </w:rPr>
        <w:t>Door de thematische codering systematisch toe te passen en stap voor stap te doorlopen, wordt een objectieve en datagedreven analyse gewaarborgd. De uiteindelijke tabellen per thema helpen om patronen en verbanden inzichtelijk te maken, wat bijdraagt aan een diepgaand begrip van de journalistieke keuzes en uitdagingen van freelancers. De combinatie van open, axiaal en selectief coderen zorgt ervoor dat de analyse grondig en goed onderbouwd is, met een sterke verbinding tussen de empirische data en de theoretische inzichten uit de literatuur.</w:t>
      </w:r>
    </w:p>
    <w:p w14:paraId="701B0714" w14:textId="77777777" w:rsidR="00AA5533" w:rsidRDefault="00AA5533" w:rsidP="003E51FF">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p>
    <w:p w14:paraId="02DB4761" w14:textId="77777777" w:rsidR="00AA5533" w:rsidRDefault="00AA5533" w:rsidP="003E51FF">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p>
    <w:p w14:paraId="450FD3D2" w14:textId="77777777" w:rsidR="00AA5533" w:rsidRDefault="00AA5533" w:rsidP="003E51FF">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p>
    <w:p w14:paraId="332D3E71" w14:textId="77777777" w:rsidR="00AA5533" w:rsidRPr="005E315D" w:rsidRDefault="00AA5533" w:rsidP="003E51FF">
      <w:pPr>
        <w:spacing w:before="100" w:beforeAutospacing="1" w:after="100" w:afterAutospacing="1" w:line="360" w:lineRule="auto"/>
        <w:ind w:firstLine="0"/>
        <w:rPr>
          <w:rFonts w:ascii="Times New Roman" w:eastAsia="Times New Roman" w:hAnsi="Times New Roman" w:cs="Times New Roman"/>
          <w:kern w:val="0"/>
          <w:lang w:eastAsia="nl-NL"/>
          <w14:ligatures w14:val="none"/>
        </w:rPr>
      </w:pPr>
    </w:p>
    <w:p w14:paraId="5A07811A" w14:textId="77777777" w:rsidR="003E51FF" w:rsidRPr="00AB2F1B" w:rsidRDefault="003E51FF" w:rsidP="00AB2F1B">
      <w:pPr>
        <w:pStyle w:val="Heading2"/>
        <w:ind w:firstLine="0"/>
        <w:rPr>
          <w:rFonts w:ascii="Times New Roman" w:eastAsia="Times New Roman" w:hAnsi="Times New Roman" w:cs="Times New Roman"/>
          <w:b/>
          <w:bCs/>
          <w:color w:val="auto"/>
          <w:sz w:val="24"/>
          <w:szCs w:val="24"/>
          <w:lang w:eastAsia="nl-NL"/>
        </w:rPr>
      </w:pPr>
      <w:bookmarkStart w:id="73" w:name="_Toc192605805"/>
      <w:r w:rsidRPr="00AB2F1B">
        <w:rPr>
          <w:rFonts w:ascii="Times New Roman" w:eastAsia="Times New Roman" w:hAnsi="Times New Roman" w:cs="Times New Roman"/>
          <w:b/>
          <w:bCs/>
          <w:color w:val="auto"/>
          <w:sz w:val="24"/>
          <w:szCs w:val="24"/>
          <w:lang w:eastAsia="nl-NL"/>
        </w:rPr>
        <w:lastRenderedPageBreak/>
        <w:t xml:space="preserve">3.6 Betrouwbaarheid en </w:t>
      </w:r>
      <w:commentRangeStart w:id="74"/>
      <w:r w:rsidRPr="00AB2F1B">
        <w:rPr>
          <w:rFonts w:ascii="Times New Roman" w:eastAsia="Times New Roman" w:hAnsi="Times New Roman" w:cs="Times New Roman"/>
          <w:b/>
          <w:bCs/>
          <w:color w:val="auto"/>
          <w:sz w:val="24"/>
          <w:szCs w:val="24"/>
          <w:lang w:eastAsia="nl-NL"/>
        </w:rPr>
        <w:t>validiteit</w:t>
      </w:r>
      <w:bookmarkEnd w:id="73"/>
      <w:commentRangeEnd w:id="74"/>
      <w:r w:rsidR="00276D98">
        <w:rPr>
          <w:rStyle w:val="CommentReference"/>
          <w:rFonts w:asciiTheme="minorHAnsi" w:eastAsiaTheme="minorHAnsi" w:hAnsiTheme="minorHAnsi" w:cstheme="minorBidi"/>
          <w:color w:val="auto"/>
        </w:rPr>
        <w:commentReference w:id="74"/>
      </w:r>
    </w:p>
    <w:p w14:paraId="107BA0BD" w14:textId="77777777" w:rsidR="00B8508B" w:rsidRDefault="00B8508B" w:rsidP="00B8508B">
      <w:pPr>
        <w:pBdr>
          <w:top w:val="nil"/>
          <w:left w:val="nil"/>
          <w:bottom w:val="nil"/>
          <w:right w:val="nil"/>
          <w:between w:val="nil"/>
        </w:pBdr>
        <w:spacing w:before="280" w:after="280" w:line="360" w:lineRule="auto"/>
        <w:ind w:firstLine="0"/>
        <w:rPr>
          <w:rFonts w:ascii="Times New Roman" w:eastAsia="Times New Roman" w:hAnsi="Times New Roman" w:cs="Times New Roman"/>
          <w:color w:val="000000"/>
        </w:rPr>
      </w:pPr>
      <w:r w:rsidRPr="0043260A">
        <w:rPr>
          <w:rFonts w:ascii="Times New Roman" w:eastAsia="Times New Roman" w:hAnsi="Times New Roman" w:cs="Times New Roman"/>
          <w:color w:val="000000"/>
        </w:rPr>
        <w:t>Om de betrouwbaarheid en validiteit van dit kwalitatieve onderzoek te waarborgen, worden drie belangrijke strategieën toegepast: triangulatie, member checking en transparantie in de analyse. Heale en Twycross (2015, pp. 66-67) definiëren validiteit als de mate waarin een concept accuraat wordt gemeten, wat in dit onderzoek betekent dat de thema’s en inzichten die uit de interviews naar voren komen, daadwerkelijk representatief zijn voor de ervaringen van de respondenten. Betrouwbaarheid verwijst naar de consistentie van de metingen, en in dit onderzoek wordt dit gewaarborgd door het gebruik van consistente analysemethoden en het herhaaldelijk vergelijken van data (Boeije, 2002).</w:t>
      </w:r>
    </w:p>
    <w:p w14:paraId="71D237BE" w14:textId="77777777" w:rsidR="00B8508B" w:rsidRPr="0043260A" w:rsidRDefault="00B8508B" w:rsidP="00B8508B">
      <w:pPr>
        <w:pBdr>
          <w:top w:val="nil"/>
          <w:left w:val="nil"/>
          <w:bottom w:val="nil"/>
          <w:right w:val="nil"/>
          <w:between w:val="nil"/>
        </w:pBdr>
        <w:spacing w:before="280" w:after="280" w:line="360" w:lineRule="auto"/>
        <w:ind w:firstLine="720"/>
        <w:rPr>
          <w:rFonts w:ascii="Times New Roman" w:eastAsia="Times New Roman" w:hAnsi="Times New Roman" w:cs="Times New Roman"/>
          <w:color w:val="000000"/>
        </w:rPr>
      </w:pPr>
      <w:r w:rsidRPr="0043260A">
        <w:rPr>
          <w:rFonts w:ascii="Times New Roman" w:eastAsia="Times New Roman" w:hAnsi="Times New Roman" w:cs="Times New Roman"/>
          <w:color w:val="000000"/>
        </w:rPr>
        <w:t>Daarnaast worden triangulatie, member checking en transparantie in de analyse toegepast, wat de betrouwbaarheid van het onderzoek versterkt. Hieronder worden deze drie strategieën verder toegelicht.</w:t>
      </w:r>
    </w:p>
    <w:p w14:paraId="28B15FFF" w14:textId="77777777" w:rsidR="00B8508B" w:rsidRDefault="00B8508B" w:rsidP="00B8508B">
      <w:pPr>
        <w:pBdr>
          <w:top w:val="nil"/>
          <w:left w:val="nil"/>
          <w:bottom w:val="nil"/>
          <w:right w:val="nil"/>
          <w:between w:val="nil"/>
        </w:pBdr>
        <w:spacing w:before="280" w:after="280" w:line="360" w:lineRule="auto"/>
        <w:ind w:firstLine="0"/>
        <w:rPr>
          <w:rFonts w:ascii="Times New Roman" w:eastAsia="Times New Roman" w:hAnsi="Times New Roman" w:cs="Times New Roman"/>
          <w:b/>
          <w:color w:val="000000"/>
        </w:rPr>
      </w:pPr>
      <w:bookmarkStart w:id="75" w:name="_Toc192605806"/>
      <w:r w:rsidRPr="00AB2F1B">
        <w:rPr>
          <w:rStyle w:val="Heading3Char"/>
          <w:rFonts w:ascii="Times New Roman" w:hAnsi="Times New Roman" w:cs="Times New Roman"/>
          <w:b/>
          <w:bCs/>
          <w:color w:val="auto"/>
          <w:sz w:val="22"/>
          <w:szCs w:val="22"/>
        </w:rPr>
        <w:t>3.6.1 Triangulatie</w:t>
      </w:r>
      <w:bookmarkEnd w:id="75"/>
      <w:r>
        <w:rPr>
          <w:rFonts w:ascii="Times New Roman" w:eastAsia="Times New Roman" w:hAnsi="Times New Roman" w:cs="Times New Roman"/>
          <w:b/>
          <w:color w:val="000000"/>
        </w:rPr>
        <w:br/>
      </w:r>
      <w:r>
        <w:rPr>
          <w:rFonts w:ascii="Times New Roman" w:eastAsia="Times New Roman" w:hAnsi="Times New Roman" w:cs="Times New Roman"/>
          <w:color w:val="000000"/>
        </w:rPr>
        <w:t>Triangulatie wordt gebruikt om de bevindingen uit de interviews te versterken door ze te vergelijken met bestaande literatuur en rapporten over freelance journalistiek. Door verschillende informatiebronnen te combineren, wordt het risico op bias verminderd en wordt de betrouwbaarheid van de onderzoeksresultaten vergroot. Dit proces helpt om de bevindingen in een bredere context te plaatsen en te toetsen aan reeds bestaande kennis en theorieën (Mathison, 1988, p. 13-17).</w:t>
      </w:r>
    </w:p>
    <w:p w14:paraId="37BC89BC" w14:textId="77777777" w:rsidR="00B8508B" w:rsidRDefault="00B8508B" w:rsidP="00B8508B">
      <w:pPr>
        <w:pBdr>
          <w:top w:val="nil"/>
          <w:left w:val="nil"/>
          <w:bottom w:val="nil"/>
          <w:right w:val="nil"/>
          <w:between w:val="nil"/>
        </w:pBdr>
        <w:spacing w:before="280" w:after="280" w:line="360" w:lineRule="auto"/>
        <w:ind w:firstLine="0"/>
        <w:rPr>
          <w:rFonts w:ascii="Times New Roman" w:eastAsia="Times New Roman" w:hAnsi="Times New Roman" w:cs="Times New Roman"/>
          <w:b/>
          <w:color w:val="000000"/>
        </w:rPr>
      </w:pPr>
      <w:bookmarkStart w:id="76" w:name="_Toc192605807"/>
      <w:r w:rsidRPr="00AB2F1B">
        <w:rPr>
          <w:rStyle w:val="Heading3Char"/>
          <w:rFonts w:ascii="Times New Roman" w:hAnsi="Times New Roman" w:cs="Times New Roman"/>
          <w:b/>
          <w:bCs/>
          <w:color w:val="auto"/>
          <w:sz w:val="22"/>
          <w:szCs w:val="22"/>
        </w:rPr>
        <w:t xml:space="preserve">3.6.2 Member </w:t>
      </w:r>
      <w:proofErr w:type="spellStart"/>
      <w:r w:rsidRPr="00AB2F1B">
        <w:rPr>
          <w:rStyle w:val="Heading3Char"/>
          <w:rFonts w:ascii="Times New Roman" w:hAnsi="Times New Roman" w:cs="Times New Roman"/>
          <w:b/>
          <w:bCs/>
          <w:color w:val="auto"/>
          <w:sz w:val="22"/>
          <w:szCs w:val="22"/>
        </w:rPr>
        <w:t>checking</w:t>
      </w:r>
      <w:bookmarkEnd w:id="76"/>
      <w:proofErr w:type="spellEnd"/>
      <w:r>
        <w:rPr>
          <w:rFonts w:ascii="Times New Roman" w:eastAsia="Times New Roman" w:hAnsi="Times New Roman" w:cs="Times New Roman"/>
          <w:b/>
          <w:color w:val="000000"/>
        </w:rPr>
        <w:br/>
      </w:r>
      <w:r>
        <w:rPr>
          <w:rFonts w:ascii="Times New Roman" w:eastAsia="Times New Roman" w:hAnsi="Times New Roman" w:cs="Times New Roman"/>
          <w:color w:val="000000"/>
        </w:rPr>
        <w:t xml:space="preserve">Om de validiteit van de onderzoeksresultaten te waarborgen, wordt gebruikgemaakt van member checking. In dit onderzoek wordt specifiek gekozen voor een discussie van de voorlopige bevindingen met de respondenten. </w:t>
      </w:r>
      <w:r w:rsidRPr="0043260A">
        <w:rPr>
          <w:rFonts w:ascii="Times New Roman" w:eastAsia="Times New Roman" w:hAnsi="Times New Roman" w:cs="Times New Roman"/>
          <w:color w:val="000000"/>
        </w:rPr>
        <w:t>Zij krijgen een overzicht van de voorlopige conclusies die uit de interviews zijn getrokken.</w:t>
      </w:r>
      <w:r>
        <w:rPr>
          <w:rFonts w:ascii="Times New Roman" w:eastAsia="Times New Roman" w:hAnsi="Times New Roman" w:cs="Times New Roman"/>
          <w:color w:val="000000"/>
        </w:rPr>
        <w:t xml:space="preserve"> Dit stelt hen in staat om feedback te geven over de juistheid en herkenbaarheid van deze bevindingen. Door deze terugkoppeling kunnen mogelijke misinterpretaties of verkeerde aannames worden gecorrigeerd, waardoor de resultaten een hogere mate van validiteit krijgen (Birt et al., 2016, 1802-1811).</w:t>
      </w:r>
    </w:p>
    <w:p w14:paraId="56FCD1CE" w14:textId="77777777" w:rsidR="00B8508B" w:rsidRDefault="00B8508B" w:rsidP="00B8508B">
      <w:pPr>
        <w:pBdr>
          <w:top w:val="nil"/>
          <w:left w:val="nil"/>
          <w:bottom w:val="nil"/>
          <w:right w:val="nil"/>
          <w:between w:val="nil"/>
        </w:pBdr>
        <w:spacing w:before="280" w:after="280" w:line="360" w:lineRule="auto"/>
        <w:ind w:firstLine="0"/>
        <w:rPr>
          <w:rFonts w:ascii="Times New Roman" w:eastAsia="Times New Roman" w:hAnsi="Times New Roman" w:cs="Times New Roman"/>
          <w:color w:val="000000"/>
        </w:rPr>
      </w:pPr>
      <w:bookmarkStart w:id="77" w:name="_Toc192605808"/>
      <w:r w:rsidRPr="00042F1E">
        <w:rPr>
          <w:rStyle w:val="Heading3Char"/>
          <w:rFonts w:ascii="Times New Roman" w:hAnsi="Times New Roman" w:cs="Times New Roman"/>
          <w:b/>
          <w:bCs/>
          <w:color w:val="auto"/>
          <w:sz w:val="22"/>
          <w:szCs w:val="22"/>
        </w:rPr>
        <w:t>3.6.3 Transparantie in analyse</w:t>
      </w:r>
      <w:bookmarkEnd w:id="77"/>
      <w:r>
        <w:rPr>
          <w:rFonts w:ascii="Times New Roman" w:eastAsia="Times New Roman" w:hAnsi="Times New Roman" w:cs="Times New Roman"/>
          <w:color w:val="000000"/>
        </w:rPr>
        <w:br/>
        <w:t>Een transparante en systematische analyse van de data is essentieel om de betrouwbaarheid van het onderzoek te garanderen. Dit wordt gerealiseerd door een zorgvuldige documentatie van de codeerschema’s en transcripties. Alle stappen in het coderingsproces worden expliciet vastgelegd, zodat de keuzes en interpretaties van de onderzoeker inzichtelijk en controleerbaar blijven. Door deze transparantie wordt de reproduceerbaarheid van het onderzoek verhoogd en kunnen andere onderzoekers de analyse volgen en eventueel repliceren.</w:t>
      </w:r>
    </w:p>
    <w:p w14:paraId="3C09A3E1" w14:textId="77777777" w:rsidR="00B8508B" w:rsidRDefault="00B8508B" w:rsidP="00B8508B">
      <w:pPr>
        <w:pBdr>
          <w:top w:val="nil"/>
          <w:left w:val="nil"/>
          <w:bottom w:val="nil"/>
          <w:right w:val="nil"/>
          <w:between w:val="nil"/>
        </w:pBdr>
        <w:spacing w:before="280" w:after="280" w:line="360" w:lineRule="auto"/>
        <w:ind w:firstLine="708"/>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Door deze strategieën gezamenlijk toe te passen, wordt de betrouwbaarheid en validiteit van het onderzoek gewaarborgd en wordt een solide basis gelegd voor de interpretatie van de onderzoeksresultaten.</w:t>
      </w:r>
    </w:p>
    <w:p w14:paraId="0EBF64E8" w14:textId="77777777" w:rsidR="003E51FF" w:rsidRPr="00042F1E" w:rsidRDefault="003E51FF" w:rsidP="00042F1E">
      <w:pPr>
        <w:pStyle w:val="Heading2"/>
        <w:ind w:firstLine="0"/>
        <w:rPr>
          <w:rFonts w:ascii="Times New Roman" w:hAnsi="Times New Roman" w:cs="Times New Roman"/>
          <w:b/>
          <w:bCs/>
          <w:color w:val="auto"/>
          <w:sz w:val="24"/>
          <w:szCs w:val="24"/>
        </w:rPr>
      </w:pPr>
      <w:bookmarkStart w:id="78" w:name="_Toc192605809"/>
      <w:r w:rsidRPr="00042F1E">
        <w:rPr>
          <w:rFonts w:ascii="Times New Roman" w:hAnsi="Times New Roman" w:cs="Times New Roman"/>
          <w:b/>
          <w:bCs/>
          <w:color w:val="auto"/>
          <w:sz w:val="24"/>
          <w:szCs w:val="24"/>
        </w:rPr>
        <w:t>3.7 Ethische overwegingen</w:t>
      </w:r>
      <w:bookmarkEnd w:id="78"/>
    </w:p>
    <w:p w14:paraId="5F8EC16A" w14:textId="77777777" w:rsidR="003E51FF" w:rsidRPr="00F8435D" w:rsidRDefault="003E51FF" w:rsidP="003E51FF">
      <w:pPr>
        <w:pStyle w:val="NormalWeb"/>
        <w:spacing w:line="360" w:lineRule="auto"/>
        <w:rPr>
          <w:sz w:val="22"/>
          <w:szCs w:val="22"/>
        </w:rPr>
      </w:pPr>
      <w:r w:rsidRPr="00F8435D">
        <w:rPr>
          <w:sz w:val="22"/>
          <w:szCs w:val="22"/>
        </w:rPr>
        <w:t xml:space="preserve">Dit onderzoek volgt de ethische richtlijnen voor kwalitatief onderzoek. Respondenten worden geïnformeerd over het doel van het onderzoek en </w:t>
      </w:r>
      <w:commentRangeStart w:id="79"/>
      <w:r w:rsidRPr="00F8435D">
        <w:rPr>
          <w:sz w:val="22"/>
          <w:szCs w:val="22"/>
        </w:rPr>
        <w:t>geven schriftelijke toestemming voor deelname en opname van de interviews</w:t>
      </w:r>
      <w:commentRangeEnd w:id="79"/>
      <w:r w:rsidR="005B3940">
        <w:rPr>
          <w:rStyle w:val="CommentReference"/>
          <w:rFonts w:asciiTheme="minorHAnsi" w:eastAsiaTheme="minorHAnsi" w:hAnsiTheme="minorHAnsi" w:cstheme="minorBidi"/>
          <w:kern w:val="2"/>
          <w:lang w:eastAsia="en-US"/>
          <w14:ligatures w14:val="standardContextual"/>
        </w:rPr>
        <w:commentReference w:id="79"/>
      </w:r>
      <w:r w:rsidRPr="00F8435D">
        <w:rPr>
          <w:sz w:val="22"/>
          <w:szCs w:val="22"/>
        </w:rPr>
        <w:t>. Dit proces van geïnformeerde toestemming zorgt ervoor dat respondenten volledig op de hoogte zijn van het onderzoek, de procedures, risico's en voordelen, en dat zij vrijwillig instemmen met hun deelname (Wiles, 2013, p. 88-89). Daarnaast worden persoonsgegevens geanonimiseerd en worden gevoelige gegevens vertrouwelijk behandeld, wat cruciaal is om de anonimiteit van de respondenten te waarborgen (Wiles, 2013, p. 41-54). Echter, gezien het feit dat dit onderzoek zich richt op freelance onderzoeksjournalisten, wordt er voor gekozen om de namen van de respondenten te gebruiken. De naamsbekendheid van de journalisten is van belang voor het onderzoek, aangezien dit kan bijdragen aan het begrijpen van hun impact en de manier waarop ze binnen hun vakgebied worden waargenomen. Om de identiteit van de deelnemers verder te beschermen, worden pseudoniemen gebruikt voor de minder bekende respondenten, zodat hun privacy gewaarborgd blijft. Ook worden de risico's en voordelen van deelname zorgvuldig afgewogen om de risico's te minimaliseren en de voordelen te maximaliseren (Wiles, 2013, p. 55-61). Ten slotte wordt er gestreefd naar naleving van de relevante ethische richtlijnen en codes voor onderzoek (Wiles, 2013, p. 97).</w:t>
      </w:r>
    </w:p>
    <w:p w14:paraId="029EF500" w14:textId="77777777" w:rsidR="003E51FF" w:rsidRPr="00F8435D" w:rsidRDefault="003E51FF" w:rsidP="003E51FF">
      <w:pPr>
        <w:pStyle w:val="NormalWeb"/>
        <w:spacing w:line="360" w:lineRule="auto"/>
        <w:rPr>
          <w:sz w:val="22"/>
          <w:szCs w:val="22"/>
        </w:rPr>
      </w:pPr>
    </w:p>
    <w:p w14:paraId="2729AD49" w14:textId="77777777" w:rsidR="003E51FF" w:rsidRDefault="003E51FF" w:rsidP="003E51FF">
      <w:pPr>
        <w:pStyle w:val="NormalWeb"/>
        <w:spacing w:line="360" w:lineRule="auto"/>
      </w:pPr>
    </w:p>
    <w:p w14:paraId="04E98A6A" w14:textId="77777777" w:rsidR="003E51FF" w:rsidRDefault="003E51FF" w:rsidP="003E51FF">
      <w:pPr>
        <w:pStyle w:val="NormalWeb"/>
        <w:spacing w:line="360" w:lineRule="auto"/>
      </w:pPr>
    </w:p>
    <w:p w14:paraId="76C05DD3" w14:textId="77777777" w:rsidR="00076E83" w:rsidRDefault="00076E83" w:rsidP="003E51FF">
      <w:pPr>
        <w:pStyle w:val="NormalWeb"/>
        <w:spacing w:line="360" w:lineRule="auto"/>
      </w:pPr>
    </w:p>
    <w:p w14:paraId="3E6F2F8B" w14:textId="77777777" w:rsidR="00076E83" w:rsidRDefault="00076E83" w:rsidP="003E51FF">
      <w:pPr>
        <w:pStyle w:val="NormalWeb"/>
        <w:spacing w:line="360" w:lineRule="auto"/>
      </w:pPr>
    </w:p>
    <w:p w14:paraId="23FD5CD6" w14:textId="77777777" w:rsidR="00076E83" w:rsidRDefault="00076E83" w:rsidP="003E51FF">
      <w:pPr>
        <w:pStyle w:val="NormalWeb"/>
        <w:spacing w:line="360" w:lineRule="auto"/>
      </w:pPr>
    </w:p>
    <w:p w14:paraId="15304355" w14:textId="77777777" w:rsidR="00076E83" w:rsidRDefault="00076E83" w:rsidP="003E51FF">
      <w:pPr>
        <w:pStyle w:val="NormalWeb"/>
        <w:spacing w:line="360" w:lineRule="auto"/>
      </w:pPr>
    </w:p>
    <w:p w14:paraId="1F128DE0" w14:textId="77777777" w:rsidR="00076E83" w:rsidRDefault="00076E83" w:rsidP="003E51FF">
      <w:pPr>
        <w:pStyle w:val="NormalWeb"/>
        <w:spacing w:line="360" w:lineRule="auto"/>
      </w:pPr>
    </w:p>
    <w:p w14:paraId="7F13EC1B" w14:textId="77777777" w:rsidR="00076E83" w:rsidRPr="00042F1E" w:rsidRDefault="00076E83" w:rsidP="00042F1E">
      <w:pPr>
        <w:pStyle w:val="Heading1"/>
        <w:ind w:firstLine="0"/>
        <w:rPr>
          <w:rFonts w:ascii="Times New Roman" w:hAnsi="Times New Roman" w:cs="Times New Roman"/>
          <w:b/>
          <w:bCs/>
          <w:color w:val="auto"/>
          <w:sz w:val="28"/>
          <w:szCs w:val="28"/>
        </w:rPr>
      </w:pPr>
      <w:bookmarkStart w:id="80" w:name="_Toc192605810"/>
      <w:commentRangeStart w:id="81"/>
      <w:r w:rsidRPr="00042F1E">
        <w:rPr>
          <w:rFonts w:ascii="Times New Roman" w:hAnsi="Times New Roman" w:cs="Times New Roman"/>
          <w:b/>
          <w:bCs/>
          <w:color w:val="auto"/>
          <w:sz w:val="28"/>
          <w:szCs w:val="28"/>
        </w:rPr>
        <w:lastRenderedPageBreak/>
        <w:t>4. Verwachte resultaten</w:t>
      </w:r>
      <w:bookmarkEnd w:id="80"/>
      <w:commentRangeEnd w:id="81"/>
      <w:r w:rsidR="005B3940">
        <w:rPr>
          <w:rStyle w:val="CommentReference"/>
          <w:rFonts w:asciiTheme="minorHAnsi" w:eastAsiaTheme="minorHAnsi" w:hAnsiTheme="minorHAnsi" w:cstheme="minorBidi"/>
          <w:color w:val="auto"/>
        </w:rPr>
        <w:commentReference w:id="81"/>
      </w:r>
    </w:p>
    <w:p w14:paraId="512DDE20" w14:textId="77777777" w:rsidR="00452737" w:rsidRPr="00452737" w:rsidRDefault="00452737" w:rsidP="00452737">
      <w:pPr>
        <w:pStyle w:val="NormalWeb"/>
        <w:spacing w:line="360" w:lineRule="auto"/>
      </w:pPr>
      <w:r w:rsidRPr="00452737">
        <w:t>Op basis van de literatuurstudie en het theoretische kader wordt verwacht dat freelance onderzoeksjournalisten in Nederland structurele uitdagingen ervaren, waarbij financiële onzekerheid een bepalende factor is (Pleijter &amp; Opgenhaffen, 2022, pp. 35, 58, 94). In deze sectie worden de verwachte resultaten per thema uitgewerkt.</w:t>
      </w:r>
    </w:p>
    <w:p w14:paraId="49AA1484" w14:textId="6C74B8D1" w:rsidR="00452737" w:rsidRPr="00452737" w:rsidRDefault="00452737" w:rsidP="00452737">
      <w:pPr>
        <w:pStyle w:val="Heading2"/>
        <w:spacing w:line="360" w:lineRule="auto"/>
        <w:ind w:firstLine="0"/>
        <w:rPr>
          <w:rFonts w:ascii="Times New Roman" w:eastAsia="Times New Roman" w:hAnsi="Times New Roman" w:cs="Times New Roman"/>
          <w:b/>
          <w:bCs/>
          <w:color w:val="auto"/>
          <w:sz w:val="24"/>
          <w:szCs w:val="24"/>
        </w:rPr>
      </w:pPr>
      <w:bookmarkStart w:id="82" w:name="_Toc192605811"/>
      <w:r w:rsidRPr="00452737">
        <w:rPr>
          <w:rFonts w:ascii="Times New Roman" w:hAnsi="Times New Roman" w:cs="Times New Roman"/>
          <w:b/>
          <w:bCs/>
          <w:color w:val="auto"/>
          <w:sz w:val="24"/>
          <w:szCs w:val="24"/>
        </w:rPr>
        <w:t>4.</w:t>
      </w:r>
      <w:r w:rsidRPr="00452737">
        <w:rPr>
          <w:rFonts w:ascii="Times New Roman" w:eastAsia="Times New Roman" w:hAnsi="Times New Roman" w:cs="Times New Roman"/>
          <w:b/>
          <w:bCs/>
          <w:color w:val="auto"/>
          <w:sz w:val="24"/>
          <w:szCs w:val="24"/>
        </w:rPr>
        <w:t>1 Beperkte financiële middelen beïnvloeden de journalistieke werkwijze</w:t>
      </w:r>
      <w:r>
        <w:rPr>
          <w:rFonts w:ascii="Times New Roman" w:eastAsia="Times New Roman" w:hAnsi="Times New Roman" w:cs="Times New Roman"/>
          <w:b/>
          <w:bCs/>
          <w:color w:val="auto"/>
          <w:sz w:val="24"/>
          <w:szCs w:val="24"/>
        </w:rPr>
        <w:br/>
      </w:r>
      <w:commentRangeStart w:id="83"/>
      <w:r>
        <w:rPr>
          <w:rFonts w:ascii="Times New Roman" w:eastAsia="Times New Roman" w:hAnsi="Times New Roman" w:cs="Times New Roman"/>
          <w:color w:val="auto"/>
          <w:kern w:val="0"/>
          <w:sz w:val="24"/>
          <w:szCs w:val="24"/>
          <w:lang w:eastAsia="nl-NL"/>
          <w14:ligatures w14:val="none"/>
        </w:rPr>
        <w:br/>
      </w:r>
      <w:r w:rsidRPr="00452737">
        <w:rPr>
          <w:rFonts w:ascii="Times New Roman" w:eastAsia="Times New Roman" w:hAnsi="Times New Roman" w:cs="Times New Roman"/>
          <w:color w:val="auto"/>
          <w:kern w:val="0"/>
          <w:sz w:val="24"/>
          <w:szCs w:val="24"/>
          <w:lang w:eastAsia="nl-NL"/>
          <w14:ligatures w14:val="none"/>
        </w:rPr>
        <w:t>Freelancers zullen waarschijnlijk regelmatig hun onderwerpen aanpassen op basis van financiële haalbaarheid. Dit betekent dat diepgravende onderzoeksjournalistiek minder vaak wordt uitgevoerd vanwege tijdsdruk en het ontbreken van voldoende financiering (Hayes &amp; Silke, 2019, p. 14). Hierdoor kan een verschuiving plaatsvinden naar kortere en financieel rendabelere verhalen.</w:t>
      </w:r>
      <w:bookmarkEnd w:id="82"/>
    </w:p>
    <w:p w14:paraId="1CE1EAAA" w14:textId="77777777" w:rsidR="00452737" w:rsidRPr="00452737" w:rsidRDefault="00452737" w:rsidP="00452737">
      <w:pPr>
        <w:pStyle w:val="NormalWeb"/>
        <w:spacing w:line="360" w:lineRule="auto"/>
        <w:ind w:firstLine="708"/>
      </w:pPr>
      <w:r w:rsidRPr="00452737">
        <w:t>Daarnaast wordt verwacht dat freelancers alternatieve inkomstenbronnen combineren om hun werk voort te zetten, zoals subsidies, crowdfunding of nevenactiviteiten zoals consultancy en academisch werk (Marín-Sanchiz et al., 2021, p. 79).</w:t>
      </w:r>
      <w:commentRangeEnd w:id="83"/>
      <w:r w:rsidR="005B3940">
        <w:rPr>
          <w:rStyle w:val="CommentReference"/>
          <w:rFonts w:asciiTheme="minorHAnsi" w:eastAsiaTheme="minorHAnsi" w:hAnsiTheme="minorHAnsi" w:cstheme="minorBidi"/>
          <w:kern w:val="2"/>
          <w:lang w:eastAsia="en-US"/>
          <w14:ligatures w14:val="standardContextual"/>
        </w:rPr>
        <w:commentReference w:id="83"/>
      </w:r>
    </w:p>
    <w:p w14:paraId="21F44604" w14:textId="4151714F" w:rsidR="00452737" w:rsidRPr="00E775A8" w:rsidRDefault="00452737" w:rsidP="00E775A8">
      <w:pPr>
        <w:pStyle w:val="Heading2"/>
        <w:ind w:firstLine="0"/>
        <w:rPr>
          <w:rFonts w:ascii="Times New Roman" w:hAnsi="Times New Roman" w:cs="Times New Roman"/>
          <w:b/>
          <w:bCs/>
          <w:color w:val="auto"/>
          <w:sz w:val="24"/>
          <w:szCs w:val="24"/>
        </w:rPr>
      </w:pPr>
      <w:bookmarkStart w:id="84" w:name="_Toc192605812"/>
      <w:r w:rsidRPr="00E775A8">
        <w:rPr>
          <w:rFonts w:ascii="Times New Roman" w:hAnsi="Times New Roman" w:cs="Times New Roman"/>
          <w:b/>
          <w:bCs/>
          <w:color w:val="auto"/>
          <w:sz w:val="24"/>
          <w:szCs w:val="24"/>
        </w:rPr>
        <w:t>4.2 Financiële onzekerheid beperkt autonomie en leidt mogelijk tot zelfcensuur</w:t>
      </w:r>
      <w:bookmarkEnd w:id="84"/>
    </w:p>
    <w:p w14:paraId="332EBB28" w14:textId="77777777" w:rsidR="00452737" w:rsidRPr="00452737" w:rsidRDefault="00452737" w:rsidP="00452737">
      <w:pPr>
        <w:pStyle w:val="NormalWeb"/>
        <w:spacing w:line="360" w:lineRule="auto"/>
      </w:pPr>
      <w:r w:rsidRPr="00452737">
        <w:t>Hoewel freelance journalisten hun autonomie waarderen, wordt verwacht dat financiële onzekerheid deze vrijheid beperkt. Dit kan ertoe leiden dat freelancers zelfcensuur toepassen, vooral bij gevoelige en juridisch risicovolle onderwerpen (Konow-Lund &amp; Høiby, 2021, p. 10).</w:t>
      </w:r>
    </w:p>
    <w:p w14:paraId="22CEADBF" w14:textId="77777777" w:rsidR="00452737" w:rsidRPr="00452737" w:rsidRDefault="00452737" w:rsidP="00452737">
      <w:pPr>
        <w:pStyle w:val="NormalWeb"/>
        <w:spacing w:line="360" w:lineRule="auto"/>
        <w:ind w:firstLine="708"/>
      </w:pPr>
      <w:r w:rsidRPr="00452737">
        <w:t>Freelancers zonder institutionele bescherming kunnen terughoudender zijn in hun berichtgeving, uit angst voor juridische kosten of verlies van toekomstige opdrachten (Kerševan &amp; Poler, 2024, p. 146). SLAPP-rechtszaken vormen hierbij een extra belemmering, omdat freelancers vaak niet over de middelen beschikken om langdurige juridische procedures te doorstaan (Norbäck, 2022, p. 113).</w:t>
      </w:r>
    </w:p>
    <w:p w14:paraId="6DEC4569" w14:textId="328B3CD7" w:rsidR="00452737" w:rsidRPr="00452737" w:rsidRDefault="00452737" w:rsidP="00452737">
      <w:pPr>
        <w:pStyle w:val="Heading2"/>
        <w:spacing w:line="360" w:lineRule="auto"/>
        <w:ind w:firstLine="0"/>
        <w:rPr>
          <w:rFonts w:ascii="Times New Roman" w:eastAsia="Times New Roman" w:hAnsi="Times New Roman" w:cs="Times New Roman"/>
          <w:b/>
          <w:bCs/>
          <w:color w:val="auto"/>
          <w:sz w:val="24"/>
          <w:szCs w:val="24"/>
        </w:rPr>
      </w:pPr>
      <w:bookmarkStart w:id="85" w:name="_Toc192605813"/>
      <w:r w:rsidRPr="00452737">
        <w:rPr>
          <w:rFonts w:ascii="Times New Roman" w:hAnsi="Times New Roman" w:cs="Times New Roman"/>
          <w:b/>
          <w:bCs/>
          <w:color w:val="auto"/>
          <w:sz w:val="24"/>
          <w:szCs w:val="24"/>
        </w:rPr>
        <w:lastRenderedPageBreak/>
        <w:t>4.</w:t>
      </w:r>
      <w:r w:rsidRPr="00452737">
        <w:rPr>
          <w:rFonts w:ascii="Times New Roman" w:eastAsia="Times New Roman" w:hAnsi="Times New Roman" w:cs="Times New Roman"/>
          <w:b/>
          <w:bCs/>
          <w:color w:val="auto"/>
          <w:sz w:val="24"/>
          <w:szCs w:val="24"/>
        </w:rPr>
        <w:t>3 Strategische samenwerkingen cruciaal voor toegang tot financiering en bescherming</w:t>
      </w:r>
      <w:bookmarkEnd w:id="85"/>
    </w:p>
    <w:p w14:paraId="1C2FC2DC" w14:textId="417E21D7" w:rsidR="00452737" w:rsidRPr="00452737" w:rsidRDefault="00452737" w:rsidP="00452737">
      <w:pPr>
        <w:pStyle w:val="NormalWeb"/>
        <w:spacing w:line="360" w:lineRule="auto"/>
      </w:pPr>
      <w:r w:rsidRPr="00452737">
        <w:t>Verwacht wordt dat veel freelancers strategische samenwerkingen aangaan om toegang te krijgen tot financiering en juridische bescherming. Uit eerdere studies blijkt dat freelancers steeds vaker samenwerken binnen collectieven of grensoverschrijdende netwerken om kosten te delen en hun bereik te vergroten (De Jong &amp; Kotišová, 2024, p. 312).</w:t>
      </w:r>
      <w:r w:rsidR="00F3456E">
        <w:t xml:space="preserve"> </w:t>
      </w:r>
    </w:p>
    <w:p w14:paraId="6F53332F" w14:textId="77777777" w:rsidR="00452737" w:rsidRPr="00452737" w:rsidRDefault="00452737" w:rsidP="00452737">
      <w:pPr>
        <w:pStyle w:val="NormalWeb"/>
        <w:spacing w:line="360" w:lineRule="auto"/>
        <w:ind w:firstLine="708"/>
      </w:pPr>
      <w:r w:rsidRPr="00452737">
        <w:t>Tegelijkertijd kan er een verschil zichtbaar worden tussen freelancers die goed ingebed zijn in journalistieke netwerken en freelancers met minder toegang tot institutionele ondersteuning. Dit verschil kan hun professionele vooruitzichten beïnvloeden en bepalen in hoeverre zij financieel en inhoudelijk onafhankelijk kunnen opereren (Jacobs et al., 2019, p. 212).</w:t>
      </w:r>
    </w:p>
    <w:p w14:paraId="65DF73EE" w14:textId="0A7A7713" w:rsidR="00452737" w:rsidRPr="00F3456E" w:rsidRDefault="00F3456E" w:rsidP="00F3456E">
      <w:pPr>
        <w:pStyle w:val="Heading2"/>
        <w:spacing w:line="360" w:lineRule="auto"/>
        <w:ind w:firstLine="0"/>
        <w:rPr>
          <w:rFonts w:ascii="Times New Roman" w:eastAsia="Times New Roman" w:hAnsi="Times New Roman" w:cs="Times New Roman"/>
          <w:b/>
          <w:bCs/>
          <w:color w:val="auto"/>
          <w:sz w:val="24"/>
          <w:szCs w:val="24"/>
        </w:rPr>
      </w:pPr>
      <w:bookmarkStart w:id="86" w:name="_Toc192605814"/>
      <w:r w:rsidRPr="00F3456E">
        <w:rPr>
          <w:rFonts w:ascii="Times New Roman" w:hAnsi="Times New Roman" w:cs="Times New Roman"/>
          <w:b/>
          <w:bCs/>
          <w:color w:val="auto"/>
          <w:sz w:val="24"/>
          <w:szCs w:val="24"/>
        </w:rPr>
        <w:t>4.</w:t>
      </w:r>
      <w:r w:rsidR="00452737" w:rsidRPr="00F3456E">
        <w:rPr>
          <w:rFonts w:ascii="Times New Roman" w:eastAsia="Times New Roman" w:hAnsi="Times New Roman" w:cs="Times New Roman"/>
          <w:b/>
          <w:bCs/>
          <w:color w:val="auto"/>
          <w:sz w:val="24"/>
          <w:szCs w:val="24"/>
        </w:rPr>
        <w:t>4</w:t>
      </w:r>
      <w:r w:rsidRPr="00F3456E">
        <w:rPr>
          <w:rFonts w:ascii="Times New Roman" w:hAnsi="Times New Roman" w:cs="Times New Roman"/>
          <w:b/>
          <w:bCs/>
          <w:color w:val="auto"/>
          <w:sz w:val="24"/>
          <w:szCs w:val="24"/>
        </w:rPr>
        <w:t xml:space="preserve"> </w:t>
      </w:r>
      <w:r w:rsidR="00452737" w:rsidRPr="00F3456E">
        <w:rPr>
          <w:rFonts w:ascii="Times New Roman" w:eastAsia="Times New Roman" w:hAnsi="Times New Roman" w:cs="Times New Roman"/>
          <w:b/>
          <w:bCs/>
          <w:color w:val="auto"/>
          <w:sz w:val="24"/>
          <w:szCs w:val="24"/>
        </w:rPr>
        <w:t>Hoge werkdruk kan leiden tot stress en mentale uitputting</w:t>
      </w:r>
      <w:bookmarkEnd w:id="86"/>
    </w:p>
    <w:p w14:paraId="486F53FE" w14:textId="77777777" w:rsidR="00452737" w:rsidRPr="00452737" w:rsidRDefault="00452737" w:rsidP="00452737">
      <w:pPr>
        <w:pStyle w:val="NormalWeb"/>
        <w:spacing w:line="360" w:lineRule="auto"/>
      </w:pPr>
      <w:r w:rsidRPr="00452737">
        <w:t>Naast financiële onzekerheid en juridische kwetsbaarheid wordt verwacht dat freelancers een hoge werkdruk ervaren, wat kan leiden tot stress en mentale uitputting (De Jong &amp; Kotišová, 2024, p. 320).</w:t>
      </w:r>
    </w:p>
    <w:p w14:paraId="71F60BA4" w14:textId="77777777" w:rsidR="00452737" w:rsidRPr="00452737" w:rsidRDefault="00452737" w:rsidP="00F3456E">
      <w:pPr>
        <w:pStyle w:val="NormalWeb"/>
        <w:spacing w:line="360" w:lineRule="auto"/>
        <w:ind w:firstLine="708"/>
      </w:pPr>
      <w:r w:rsidRPr="00452737">
        <w:t>Desondanks tonen eerdere studies aan dat veel freelancers hun werk als intrinsiek bevredigend ervaren, ondanks de structurele beperkingen (Pleijter &amp; Opgenhaffen, 2022, p. 52). Verwacht wordt dat de interviews dit spanningsveld bevestigen en inzicht geven in hoe freelance journalisten balans proberen te vinden tussen werkplezier en psychische belasting.</w:t>
      </w:r>
    </w:p>
    <w:p w14:paraId="072980A7" w14:textId="264D0435" w:rsidR="00452737" w:rsidRPr="00F3456E" w:rsidRDefault="00F3456E" w:rsidP="00F3456E">
      <w:pPr>
        <w:pStyle w:val="Heading2"/>
        <w:ind w:firstLine="0"/>
        <w:rPr>
          <w:rFonts w:ascii="Times New Roman" w:eastAsia="Times New Roman" w:hAnsi="Times New Roman" w:cs="Times New Roman"/>
          <w:b/>
          <w:bCs/>
          <w:color w:val="auto"/>
          <w:sz w:val="24"/>
          <w:szCs w:val="24"/>
        </w:rPr>
      </w:pPr>
      <w:bookmarkStart w:id="87" w:name="_Toc192605815"/>
      <w:r w:rsidRPr="00F3456E">
        <w:rPr>
          <w:rFonts w:ascii="Times New Roman" w:hAnsi="Times New Roman" w:cs="Times New Roman"/>
          <w:b/>
          <w:bCs/>
          <w:color w:val="auto"/>
          <w:sz w:val="24"/>
          <w:szCs w:val="24"/>
        </w:rPr>
        <w:t>4.</w:t>
      </w:r>
      <w:r w:rsidR="00452737" w:rsidRPr="00F3456E">
        <w:rPr>
          <w:rFonts w:ascii="Times New Roman" w:eastAsia="Times New Roman" w:hAnsi="Times New Roman" w:cs="Times New Roman"/>
          <w:b/>
          <w:bCs/>
          <w:color w:val="auto"/>
          <w:sz w:val="24"/>
          <w:szCs w:val="24"/>
        </w:rPr>
        <w:t>5</w:t>
      </w:r>
      <w:r w:rsidRPr="00F3456E">
        <w:rPr>
          <w:rFonts w:ascii="Times New Roman" w:hAnsi="Times New Roman" w:cs="Times New Roman"/>
          <w:b/>
          <w:bCs/>
          <w:color w:val="auto"/>
          <w:sz w:val="24"/>
          <w:szCs w:val="24"/>
        </w:rPr>
        <w:t xml:space="preserve"> </w:t>
      </w:r>
      <w:r w:rsidR="00452737" w:rsidRPr="00F3456E">
        <w:rPr>
          <w:rFonts w:ascii="Times New Roman" w:eastAsia="Times New Roman" w:hAnsi="Times New Roman" w:cs="Times New Roman"/>
          <w:b/>
          <w:bCs/>
          <w:color w:val="auto"/>
          <w:sz w:val="24"/>
          <w:szCs w:val="24"/>
        </w:rPr>
        <w:t>Balans tussen journalistieke idealen en economische realiteit</w:t>
      </w:r>
      <w:bookmarkEnd w:id="87"/>
    </w:p>
    <w:p w14:paraId="5E3933B3" w14:textId="77777777" w:rsidR="00452737" w:rsidRPr="00452737" w:rsidRDefault="00452737" w:rsidP="00452737">
      <w:pPr>
        <w:pStyle w:val="NormalWeb"/>
        <w:spacing w:line="360" w:lineRule="auto"/>
      </w:pPr>
      <w:r w:rsidRPr="00452737">
        <w:t>Op basis van deze verwachtingen wordt geconcludeerd dat freelance onderzoeksjournalisten zich voortdurend bewegen tussen journalistieke idealen en economische realiteit. Vermoedelijk zullen de interviews aantonen dat freelancers die afhankelijk zijn van externe financiering en netwerken meer mogelijkheden hebben om diepgaand onderzoek te verrichten, terwijl anderen zich noodgedwongen richten op commercieel haalbare verhalen.</w:t>
      </w:r>
    </w:p>
    <w:p w14:paraId="53813A3C" w14:textId="77777777" w:rsidR="00452737" w:rsidRPr="00452737" w:rsidRDefault="00452737" w:rsidP="008E41E2">
      <w:pPr>
        <w:pStyle w:val="NormalWeb"/>
        <w:spacing w:line="360" w:lineRule="auto"/>
        <w:ind w:firstLine="708"/>
      </w:pPr>
      <w:r w:rsidRPr="00452737">
        <w:t>Hoewel freelancers een zekere mate van autonomie genieten, wordt verwacht dat zij hun werkwijze aanpassen op basis van financiële en juridische beperkingen. Dit kan invloed hebben op de diversiteit en diepgang van onderzoeksjournalistiek in Nederland.</w:t>
      </w:r>
    </w:p>
    <w:p w14:paraId="1FA3F254" w14:textId="083019FF" w:rsidR="00452737" w:rsidRPr="00F3456E" w:rsidRDefault="00F3456E" w:rsidP="00F3456E">
      <w:pPr>
        <w:pStyle w:val="Heading2"/>
        <w:spacing w:line="360" w:lineRule="auto"/>
        <w:ind w:firstLine="0"/>
        <w:rPr>
          <w:rFonts w:ascii="Times New Roman" w:eastAsia="Times New Roman" w:hAnsi="Times New Roman" w:cs="Times New Roman"/>
          <w:b/>
          <w:bCs/>
          <w:color w:val="auto"/>
          <w:sz w:val="24"/>
          <w:szCs w:val="24"/>
        </w:rPr>
      </w:pPr>
      <w:bookmarkStart w:id="88" w:name="_Toc192605816"/>
      <w:r w:rsidRPr="00F3456E">
        <w:rPr>
          <w:rFonts w:ascii="Times New Roman" w:hAnsi="Times New Roman" w:cs="Times New Roman"/>
          <w:b/>
          <w:bCs/>
          <w:color w:val="auto"/>
          <w:sz w:val="24"/>
          <w:szCs w:val="24"/>
        </w:rPr>
        <w:lastRenderedPageBreak/>
        <w:t>4.</w:t>
      </w:r>
      <w:r w:rsidR="00452737" w:rsidRPr="00F3456E">
        <w:rPr>
          <w:rFonts w:ascii="Times New Roman" w:eastAsia="Times New Roman" w:hAnsi="Times New Roman" w:cs="Times New Roman"/>
          <w:b/>
          <w:bCs/>
          <w:color w:val="auto"/>
          <w:sz w:val="24"/>
          <w:szCs w:val="24"/>
        </w:rPr>
        <w:t>6 Toetsing van deze verwachtingen</w:t>
      </w:r>
      <w:bookmarkEnd w:id="88"/>
    </w:p>
    <w:p w14:paraId="6F9454E2" w14:textId="77777777" w:rsidR="00452737" w:rsidRPr="00452737" w:rsidRDefault="00452737" w:rsidP="00452737">
      <w:pPr>
        <w:pStyle w:val="NormalWeb"/>
        <w:spacing w:line="360" w:lineRule="auto"/>
      </w:pPr>
      <w:commentRangeStart w:id="89"/>
      <w:r w:rsidRPr="00452737">
        <w:t>Deze verwachte resultaten zullen in de analyse worden getoetst aan de hand van de verzamelde interviewgegevens. Dit zal een gedetailleerd beeld opleveren van hoe Nederlandse freelance onderzoeksjournalisten omgaan met structurele uitdagingen en welke strategieën zij ontwikkelen om hun werk voort te zetten.</w:t>
      </w:r>
      <w:commentRangeEnd w:id="89"/>
      <w:r w:rsidR="00CE310D">
        <w:rPr>
          <w:rStyle w:val="CommentReference"/>
          <w:rFonts w:asciiTheme="minorHAnsi" w:eastAsiaTheme="minorHAnsi" w:hAnsiTheme="minorHAnsi" w:cstheme="minorBidi"/>
          <w:kern w:val="2"/>
          <w:lang w:eastAsia="en-US"/>
          <w14:ligatures w14:val="standardContextual"/>
        </w:rPr>
        <w:commentReference w:id="89"/>
      </w:r>
    </w:p>
    <w:p w14:paraId="3F5BD8DB" w14:textId="77777777" w:rsidR="003E51FF" w:rsidRDefault="003E51FF" w:rsidP="003E51FF">
      <w:pPr>
        <w:pStyle w:val="NormalWeb"/>
        <w:spacing w:line="360" w:lineRule="auto"/>
      </w:pPr>
    </w:p>
    <w:p w14:paraId="0FC36DDD" w14:textId="77777777" w:rsidR="00990D75" w:rsidRDefault="00990D75" w:rsidP="000E30E3">
      <w:pPr>
        <w:spacing w:line="360" w:lineRule="auto"/>
        <w:ind w:firstLine="0"/>
        <w:rPr>
          <w:rFonts w:ascii="Times New Roman" w:hAnsi="Times New Roman" w:cs="Times New Roman"/>
        </w:rPr>
      </w:pPr>
    </w:p>
    <w:p w14:paraId="440933A9" w14:textId="77777777" w:rsidR="00E76A70" w:rsidRDefault="00E76A70" w:rsidP="000E30E3">
      <w:pPr>
        <w:spacing w:line="360" w:lineRule="auto"/>
        <w:ind w:firstLine="0"/>
        <w:rPr>
          <w:rFonts w:ascii="Times New Roman" w:hAnsi="Times New Roman" w:cs="Times New Roman"/>
        </w:rPr>
      </w:pPr>
    </w:p>
    <w:p w14:paraId="669BE6CB" w14:textId="77777777" w:rsidR="00E76A70" w:rsidRDefault="00E76A70" w:rsidP="000E30E3">
      <w:pPr>
        <w:spacing w:line="360" w:lineRule="auto"/>
        <w:ind w:firstLine="0"/>
        <w:rPr>
          <w:rFonts w:ascii="Times New Roman" w:hAnsi="Times New Roman" w:cs="Times New Roman"/>
        </w:rPr>
      </w:pPr>
    </w:p>
    <w:p w14:paraId="30E9F13E" w14:textId="77777777" w:rsidR="00E76A70" w:rsidRDefault="00E76A70" w:rsidP="000E30E3">
      <w:pPr>
        <w:spacing w:line="360" w:lineRule="auto"/>
        <w:ind w:firstLine="0"/>
        <w:rPr>
          <w:rFonts w:ascii="Times New Roman" w:hAnsi="Times New Roman" w:cs="Times New Roman"/>
        </w:rPr>
      </w:pPr>
    </w:p>
    <w:p w14:paraId="67663530" w14:textId="77777777" w:rsidR="00E76A70" w:rsidRDefault="00E76A70" w:rsidP="000E30E3">
      <w:pPr>
        <w:spacing w:line="360" w:lineRule="auto"/>
        <w:ind w:firstLine="0"/>
        <w:rPr>
          <w:rFonts w:ascii="Times New Roman" w:hAnsi="Times New Roman" w:cs="Times New Roman"/>
        </w:rPr>
      </w:pPr>
    </w:p>
    <w:p w14:paraId="0D01B0FF" w14:textId="77777777" w:rsidR="00E76A70" w:rsidRDefault="00E76A70" w:rsidP="000E30E3">
      <w:pPr>
        <w:spacing w:line="360" w:lineRule="auto"/>
        <w:ind w:firstLine="0"/>
        <w:rPr>
          <w:rFonts w:ascii="Times New Roman" w:hAnsi="Times New Roman" w:cs="Times New Roman"/>
        </w:rPr>
      </w:pPr>
    </w:p>
    <w:p w14:paraId="54D98D7E" w14:textId="77777777" w:rsidR="00E76A70" w:rsidRDefault="00E76A70" w:rsidP="000E30E3">
      <w:pPr>
        <w:spacing w:line="360" w:lineRule="auto"/>
        <w:ind w:firstLine="0"/>
        <w:rPr>
          <w:rFonts w:ascii="Times New Roman" w:hAnsi="Times New Roman" w:cs="Times New Roman"/>
        </w:rPr>
      </w:pPr>
    </w:p>
    <w:p w14:paraId="4F9F9F4B" w14:textId="77777777" w:rsidR="00E76A70" w:rsidRDefault="00E76A70" w:rsidP="000E30E3">
      <w:pPr>
        <w:spacing w:line="360" w:lineRule="auto"/>
        <w:ind w:firstLine="0"/>
        <w:rPr>
          <w:rFonts w:ascii="Times New Roman" w:hAnsi="Times New Roman" w:cs="Times New Roman"/>
        </w:rPr>
      </w:pPr>
    </w:p>
    <w:p w14:paraId="45714E13" w14:textId="77777777" w:rsidR="00E76A70" w:rsidRDefault="00E76A70" w:rsidP="000E30E3">
      <w:pPr>
        <w:spacing w:line="360" w:lineRule="auto"/>
        <w:ind w:firstLine="0"/>
        <w:rPr>
          <w:rFonts w:ascii="Times New Roman" w:hAnsi="Times New Roman" w:cs="Times New Roman"/>
        </w:rPr>
      </w:pPr>
    </w:p>
    <w:p w14:paraId="7A18BEEC" w14:textId="77777777" w:rsidR="00E76A70" w:rsidRDefault="00E76A70" w:rsidP="000E30E3">
      <w:pPr>
        <w:spacing w:line="360" w:lineRule="auto"/>
        <w:ind w:firstLine="0"/>
        <w:rPr>
          <w:rFonts w:ascii="Times New Roman" w:hAnsi="Times New Roman" w:cs="Times New Roman"/>
        </w:rPr>
      </w:pPr>
    </w:p>
    <w:p w14:paraId="44D70725" w14:textId="77777777" w:rsidR="00E76A70" w:rsidRDefault="00E76A70" w:rsidP="000E30E3">
      <w:pPr>
        <w:spacing w:line="360" w:lineRule="auto"/>
        <w:ind w:firstLine="0"/>
        <w:rPr>
          <w:rFonts w:ascii="Times New Roman" w:hAnsi="Times New Roman" w:cs="Times New Roman"/>
        </w:rPr>
      </w:pPr>
    </w:p>
    <w:p w14:paraId="7038A1D7" w14:textId="77777777" w:rsidR="00E76A70" w:rsidRDefault="00E76A70" w:rsidP="000E30E3">
      <w:pPr>
        <w:spacing w:line="360" w:lineRule="auto"/>
        <w:ind w:firstLine="0"/>
        <w:rPr>
          <w:rFonts w:ascii="Times New Roman" w:hAnsi="Times New Roman" w:cs="Times New Roman"/>
        </w:rPr>
      </w:pPr>
    </w:p>
    <w:p w14:paraId="6097EF57" w14:textId="77777777" w:rsidR="00E76A70" w:rsidRDefault="00E76A70" w:rsidP="000E30E3">
      <w:pPr>
        <w:spacing w:line="360" w:lineRule="auto"/>
        <w:ind w:firstLine="0"/>
        <w:rPr>
          <w:rFonts w:ascii="Times New Roman" w:hAnsi="Times New Roman" w:cs="Times New Roman"/>
        </w:rPr>
      </w:pPr>
    </w:p>
    <w:p w14:paraId="180B2402" w14:textId="77777777" w:rsidR="00E76A70" w:rsidRDefault="00E76A70" w:rsidP="000E30E3">
      <w:pPr>
        <w:spacing w:line="360" w:lineRule="auto"/>
        <w:ind w:firstLine="0"/>
        <w:rPr>
          <w:rFonts w:ascii="Times New Roman" w:hAnsi="Times New Roman" w:cs="Times New Roman"/>
        </w:rPr>
      </w:pPr>
    </w:p>
    <w:p w14:paraId="5C6FA926" w14:textId="77777777" w:rsidR="00E76A70" w:rsidRDefault="00E76A70" w:rsidP="000E30E3">
      <w:pPr>
        <w:spacing w:line="360" w:lineRule="auto"/>
        <w:ind w:firstLine="0"/>
        <w:rPr>
          <w:rFonts w:ascii="Times New Roman" w:hAnsi="Times New Roman" w:cs="Times New Roman"/>
        </w:rPr>
      </w:pPr>
    </w:p>
    <w:p w14:paraId="5F33246A" w14:textId="77777777" w:rsidR="00E76A70" w:rsidRDefault="00E76A70" w:rsidP="000E30E3">
      <w:pPr>
        <w:spacing w:line="360" w:lineRule="auto"/>
        <w:ind w:firstLine="0"/>
        <w:rPr>
          <w:rFonts w:ascii="Times New Roman" w:hAnsi="Times New Roman" w:cs="Times New Roman"/>
        </w:rPr>
      </w:pPr>
    </w:p>
    <w:p w14:paraId="57B6A903" w14:textId="77777777" w:rsidR="00E76A70" w:rsidRDefault="00E76A70" w:rsidP="000E30E3">
      <w:pPr>
        <w:spacing w:line="360" w:lineRule="auto"/>
        <w:ind w:firstLine="0"/>
        <w:rPr>
          <w:rFonts w:ascii="Times New Roman" w:hAnsi="Times New Roman" w:cs="Times New Roman"/>
        </w:rPr>
      </w:pPr>
    </w:p>
    <w:p w14:paraId="7E06D29F" w14:textId="77777777" w:rsidR="00E76A70" w:rsidRDefault="00E76A70" w:rsidP="000E30E3">
      <w:pPr>
        <w:spacing w:line="360" w:lineRule="auto"/>
        <w:ind w:firstLine="0"/>
        <w:rPr>
          <w:rFonts w:ascii="Times New Roman" w:hAnsi="Times New Roman" w:cs="Times New Roman"/>
        </w:rPr>
      </w:pPr>
    </w:p>
    <w:p w14:paraId="6409397B" w14:textId="77777777" w:rsidR="00E76A70" w:rsidRDefault="00E76A70" w:rsidP="000E30E3">
      <w:pPr>
        <w:spacing w:line="360" w:lineRule="auto"/>
        <w:ind w:firstLine="0"/>
        <w:rPr>
          <w:rFonts w:ascii="Times New Roman" w:hAnsi="Times New Roman" w:cs="Times New Roman"/>
        </w:rPr>
      </w:pPr>
    </w:p>
    <w:p w14:paraId="1526442E" w14:textId="0EAFF7D5" w:rsidR="00FC2EE5" w:rsidRPr="00042F1E" w:rsidRDefault="00FC2EE5" w:rsidP="00042F1E">
      <w:pPr>
        <w:pStyle w:val="Heading1"/>
        <w:ind w:firstLine="0"/>
        <w:rPr>
          <w:rFonts w:ascii="Times New Roman" w:hAnsi="Times New Roman" w:cs="Times New Roman"/>
          <w:b/>
          <w:bCs/>
          <w:color w:val="auto"/>
          <w:sz w:val="28"/>
          <w:szCs w:val="28"/>
          <w:lang w:val="en-US"/>
        </w:rPr>
      </w:pPr>
      <w:bookmarkStart w:id="90" w:name="_Toc192605817"/>
      <w:r w:rsidRPr="00042F1E">
        <w:rPr>
          <w:rFonts w:ascii="Times New Roman" w:hAnsi="Times New Roman" w:cs="Times New Roman"/>
          <w:b/>
          <w:bCs/>
          <w:color w:val="auto"/>
          <w:sz w:val="28"/>
          <w:szCs w:val="28"/>
          <w:lang w:val="en-US"/>
        </w:rPr>
        <w:lastRenderedPageBreak/>
        <w:t>Literatuurlijst</w:t>
      </w:r>
      <w:bookmarkEnd w:id="90"/>
    </w:p>
    <w:p w14:paraId="4CAC9101" w14:textId="77777777" w:rsidR="004D77DF" w:rsidRPr="004D77DF" w:rsidRDefault="004D77DF" w:rsidP="004D77DF">
      <w:pPr>
        <w:spacing w:line="360" w:lineRule="auto"/>
        <w:ind w:firstLine="0"/>
        <w:rPr>
          <w:rFonts w:ascii="Times New Roman" w:hAnsi="Times New Roman" w:cs="Times New Roman"/>
          <w:lang w:val="en-US"/>
        </w:rPr>
      </w:pPr>
      <w:r w:rsidRPr="004D77DF">
        <w:rPr>
          <w:rFonts w:ascii="Times New Roman" w:hAnsi="Times New Roman" w:cs="Times New Roman"/>
          <w:lang w:val="en-US"/>
        </w:rPr>
        <w:t xml:space="preserve">Adamczyk, W. (2023). Investigative journalism in the era of a crisis of democracy: The example of Hungary. </w:t>
      </w:r>
      <w:r w:rsidRPr="004D77DF">
        <w:rPr>
          <w:rFonts w:ascii="Times New Roman" w:hAnsi="Times New Roman" w:cs="Times New Roman"/>
          <w:i/>
          <w:iCs/>
          <w:lang w:val="en-US"/>
        </w:rPr>
        <w:t>Barometr Regionalny Analizy I Prognozy, 19</w:t>
      </w:r>
      <w:r w:rsidRPr="004D77DF">
        <w:rPr>
          <w:rFonts w:ascii="Times New Roman" w:hAnsi="Times New Roman" w:cs="Times New Roman"/>
          <w:lang w:val="en-US"/>
        </w:rPr>
        <w:t>(1), 83–88. https://doi.org/10.56583/br.2187</w:t>
      </w:r>
    </w:p>
    <w:p w14:paraId="5C2936F4" w14:textId="0A87DA8D" w:rsidR="003D4138" w:rsidRPr="003D4138" w:rsidRDefault="003D4138" w:rsidP="004D77DF">
      <w:pPr>
        <w:spacing w:line="360" w:lineRule="auto"/>
        <w:ind w:firstLine="0"/>
        <w:rPr>
          <w:rFonts w:ascii="Times New Roman" w:hAnsi="Times New Roman" w:cs="Times New Roman"/>
          <w:lang w:val="en-US"/>
        </w:rPr>
      </w:pPr>
      <w:r w:rsidRPr="003D4138">
        <w:rPr>
          <w:rFonts w:ascii="Times New Roman" w:hAnsi="Times New Roman" w:cs="Times New Roman"/>
          <w:lang w:val="en-US"/>
        </w:rPr>
        <w:t>Aitamurto, T. (2019). Crowdfunding for journalism. </w:t>
      </w:r>
      <w:r w:rsidRPr="003D4138">
        <w:rPr>
          <w:rFonts w:ascii="Times New Roman" w:hAnsi="Times New Roman" w:cs="Times New Roman"/>
          <w:i/>
          <w:iCs/>
          <w:lang w:val="en-US"/>
        </w:rPr>
        <w:t>The international encyclopedia of journalism studies</w:t>
      </w:r>
      <w:r w:rsidRPr="003D4138">
        <w:rPr>
          <w:rFonts w:ascii="Times New Roman" w:hAnsi="Times New Roman" w:cs="Times New Roman"/>
          <w:lang w:val="en-US"/>
        </w:rPr>
        <w:t>, 1-4.</w:t>
      </w:r>
      <w:r>
        <w:rPr>
          <w:rFonts w:ascii="Times New Roman" w:hAnsi="Times New Roman" w:cs="Times New Roman"/>
          <w:lang w:val="en-US"/>
        </w:rPr>
        <w:t xml:space="preserve"> </w:t>
      </w:r>
    </w:p>
    <w:p w14:paraId="1343AF87" w14:textId="4E9F9BCF" w:rsidR="004D77DF" w:rsidRPr="004D77DF" w:rsidRDefault="004D77DF" w:rsidP="004D77DF">
      <w:pPr>
        <w:spacing w:line="360" w:lineRule="auto"/>
        <w:ind w:firstLine="0"/>
        <w:rPr>
          <w:rFonts w:ascii="Times New Roman" w:hAnsi="Times New Roman" w:cs="Times New Roman"/>
          <w:lang w:val="en-US"/>
        </w:rPr>
      </w:pPr>
      <w:r w:rsidRPr="004D77DF">
        <w:rPr>
          <w:rFonts w:ascii="Times New Roman" w:hAnsi="Times New Roman" w:cs="Times New Roman"/>
          <w:lang w:val="en-US"/>
        </w:rPr>
        <w:t xml:space="preserve">Birt, L., Scott, S., Cavers, D., Campbell, C., &amp; Walter, F. (2016). Member checking: A tool to enhance trustworthiness or merely a nod to validation? </w:t>
      </w:r>
      <w:r w:rsidRPr="004D77DF">
        <w:rPr>
          <w:rFonts w:ascii="Times New Roman" w:hAnsi="Times New Roman" w:cs="Times New Roman"/>
          <w:i/>
          <w:iCs/>
          <w:lang w:val="en-US"/>
        </w:rPr>
        <w:t>Qualitative Health Research, 26</w:t>
      </w:r>
      <w:r w:rsidRPr="004D77DF">
        <w:rPr>
          <w:rFonts w:ascii="Times New Roman" w:hAnsi="Times New Roman" w:cs="Times New Roman"/>
          <w:lang w:val="en-US"/>
        </w:rPr>
        <w:t>(13), 1802-1811.</w:t>
      </w:r>
    </w:p>
    <w:p w14:paraId="26B1918E" w14:textId="77777777" w:rsidR="004D77DF" w:rsidRPr="004D77DF" w:rsidRDefault="004D77DF" w:rsidP="004D77DF">
      <w:pPr>
        <w:spacing w:line="360" w:lineRule="auto"/>
        <w:ind w:firstLine="0"/>
        <w:rPr>
          <w:rFonts w:ascii="Times New Roman" w:hAnsi="Times New Roman" w:cs="Times New Roman"/>
          <w:lang w:val="en-US"/>
        </w:rPr>
      </w:pPr>
      <w:r w:rsidRPr="004D77DF">
        <w:rPr>
          <w:rFonts w:ascii="Times New Roman" w:hAnsi="Times New Roman" w:cs="Times New Roman"/>
          <w:lang w:val="en-US"/>
        </w:rPr>
        <w:t xml:space="preserve">Boeije, H. (2002). A purposeful approach to the constant comparative method in the analysis of qualitative interviews. </w:t>
      </w:r>
      <w:r w:rsidRPr="004D77DF">
        <w:rPr>
          <w:rFonts w:ascii="Times New Roman" w:hAnsi="Times New Roman" w:cs="Times New Roman"/>
          <w:i/>
          <w:iCs/>
          <w:lang w:val="en-US"/>
        </w:rPr>
        <w:t>Quality and Quantity, 36</w:t>
      </w:r>
      <w:r w:rsidRPr="004D77DF">
        <w:rPr>
          <w:rFonts w:ascii="Times New Roman" w:hAnsi="Times New Roman" w:cs="Times New Roman"/>
          <w:lang w:val="en-US"/>
        </w:rPr>
        <w:t>, 391-409.</w:t>
      </w:r>
    </w:p>
    <w:p w14:paraId="0529C151" w14:textId="77777777" w:rsidR="004D77DF" w:rsidRPr="004D77DF" w:rsidRDefault="004D77DF" w:rsidP="004D77DF">
      <w:pPr>
        <w:spacing w:line="360" w:lineRule="auto"/>
        <w:ind w:firstLine="0"/>
        <w:rPr>
          <w:rFonts w:ascii="Times New Roman" w:hAnsi="Times New Roman" w:cs="Times New Roman"/>
          <w:lang w:val="en-US"/>
        </w:rPr>
      </w:pPr>
      <w:r w:rsidRPr="004D77DF">
        <w:rPr>
          <w:rFonts w:ascii="Times New Roman" w:hAnsi="Times New Roman" w:cs="Times New Roman"/>
          <w:lang w:val="en-US"/>
        </w:rPr>
        <w:t xml:space="preserve">Braun, V., &amp; Clarke, V. (2006). Using thematic analysis in psychology. </w:t>
      </w:r>
      <w:r w:rsidRPr="004D77DF">
        <w:rPr>
          <w:rFonts w:ascii="Times New Roman" w:hAnsi="Times New Roman" w:cs="Times New Roman"/>
          <w:i/>
          <w:iCs/>
          <w:lang w:val="en-US"/>
        </w:rPr>
        <w:t>Qualitative Research in Psychology, 3</w:t>
      </w:r>
      <w:r w:rsidRPr="004D77DF">
        <w:rPr>
          <w:rFonts w:ascii="Times New Roman" w:hAnsi="Times New Roman" w:cs="Times New Roman"/>
          <w:lang w:val="en-US"/>
        </w:rPr>
        <w:t>(2), 77-101.</w:t>
      </w:r>
    </w:p>
    <w:p w14:paraId="2DE9F3E7" w14:textId="77777777" w:rsidR="004D77DF" w:rsidRPr="004D77DF" w:rsidRDefault="004D77DF" w:rsidP="004D77DF">
      <w:pPr>
        <w:spacing w:line="360" w:lineRule="auto"/>
        <w:ind w:firstLine="0"/>
        <w:rPr>
          <w:rFonts w:ascii="Times New Roman" w:hAnsi="Times New Roman" w:cs="Times New Roman"/>
          <w:lang w:val="en-US"/>
        </w:rPr>
      </w:pPr>
      <w:r w:rsidRPr="004D77DF">
        <w:rPr>
          <w:rFonts w:ascii="Times New Roman" w:hAnsi="Times New Roman" w:cs="Times New Roman"/>
          <w:lang w:val="en-US"/>
        </w:rPr>
        <w:t xml:space="preserve">Cancela, P., Gerber, D., &amp; Dubied, A. (2021). "To me, it’s normal journalism": Professional perceptions of investigative journalism and evaluations of personal commitment. </w:t>
      </w:r>
      <w:r w:rsidRPr="004D77DF">
        <w:rPr>
          <w:rFonts w:ascii="Times New Roman" w:hAnsi="Times New Roman" w:cs="Times New Roman"/>
          <w:i/>
          <w:iCs/>
          <w:lang w:val="en-US"/>
        </w:rPr>
        <w:t>Journalism Practice, 15</w:t>
      </w:r>
      <w:r w:rsidRPr="004D77DF">
        <w:rPr>
          <w:rFonts w:ascii="Times New Roman" w:hAnsi="Times New Roman" w:cs="Times New Roman"/>
          <w:lang w:val="en-US"/>
        </w:rPr>
        <w:t>(6), 878–893. https://doi.org/10.1080/17512786.2021.1876525</w:t>
      </w:r>
    </w:p>
    <w:p w14:paraId="033EB698" w14:textId="77777777" w:rsidR="004D77DF" w:rsidRPr="004D77DF" w:rsidRDefault="004D77DF" w:rsidP="004D77DF">
      <w:pPr>
        <w:spacing w:line="360" w:lineRule="auto"/>
        <w:ind w:firstLine="0"/>
        <w:rPr>
          <w:rFonts w:ascii="Times New Roman" w:hAnsi="Times New Roman" w:cs="Times New Roman"/>
          <w:lang w:val="en-US"/>
        </w:rPr>
      </w:pPr>
      <w:r w:rsidRPr="004D77DF">
        <w:rPr>
          <w:rFonts w:ascii="Times New Roman" w:hAnsi="Times New Roman" w:cs="Times New Roman"/>
          <w:lang w:val="en-US"/>
        </w:rPr>
        <w:t xml:space="preserve">Carpenter, S., Kanver, D., &amp; Timmons, R. (2016). It’s about me. </w:t>
      </w:r>
      <w:r w:rsidRPr="004D77DF">
        <w:rPr>
          <w:rFonts w:ascii="Times New Roman" w:hAnsi="Times New Roman" w:cs="Times New Roman"/>
          <w:i/>
          <w:iCs/>
          <w:lang w:val="en-US"/>
        </w:rPr>
        <w:t>Journalism Practice, 11</w:t>
      </w:r>
      <w:r w:rsidRPr="004D77DF">
        <w:rPr>
          <w:rFonts w:ascii="Times New Roman" w:hAnsi="Times New Roman" w:cs="Times New Roman"/>
          <w:lang w:val="en-US"/>
        </w:rPr>
        <w:t>(10), 1246–1266. https://doi.org/10.1080/17512786.2016.1245587</w:t>
      </w:r>
    </w:p>
    <w:p w14:paraId="17EF983F" w14:textId="77777777" w:rsidR="004D77DF" w:rsidRPr="004D77DF" w:rsidRDefault="004D77DF" w:rsidP="004D77DF">
      <w:pPr>
        <w:spacing w:line="360" w:lineRule="auto"/>
        <w:ind w:firstLine="0"/>
        <w:rPr>
          <w:rFonts w:ascii="Times New Roman" w:hAnsi="Times New Roman" w:cs="Times New Roman"/>
          <w:lang w:val="en-US"/>
        </w:rPr>
      </w:pPr>
      <w:r w:rsidRPr="004D77DF">
        <w:rPr>
          <w:rFonts w:ascii="Times New Roman" w:hAnsi="Times New Roman" w:cs="Times New Roman"/>
          <w:lang w:val="en-US"/>
        </w:rPr>
        <w:t xml:space="preserve">Cobern, W., &amp; Adams, B. (2020). When interviewing: How many is enough? </w:t>
      </w:r>
      <w:r w:rsidRPr="004D77DF">
        <w:rPr>
          <w:rFonts w:ascii="Times New Roman" w:hAnsi="Times New Roman" w:cs="Times New Roman"/>
          <w:i/>
          <w:iCs/>
          <w:lang w:val="en-US"/>
        </w:rPr>
        <w:t>International Journal of Assessment Tools in Education, 7</w:t>
      </w:r>
      <w:r w:rsidRPr="004D77DF">
        <w:rPr>
          <w:rFonts w:ascii="Times New Roman" w:hAnsi="Times New Roman" w:cs="Times New Roman"/>
          <w:lang w:val="en-US"/>
        </w:rPr>
        <w:t>(1), 73-79.</w:t>
      </w:r>
    </w:p>
    <w:p w14:paraId="5DB0771D" w14:textId="77777777" w:rsidR="004D77DF" w:rsidRPr="004D77DF" w:rsidRDefault="004D77DF" w:rsidP="004D77DF">
      <w:pPr>
        <w:spacing w:line="360" w:lineRule="auto"/>
        <w:ind w:firstLine="0"/>
        <w:rPr>
          <w:rFonts w:ascii="Times New Roman" w:hAnsi="Times New Roman" w:cs="Times New Roman"/>
          <w:lang w:val="en-US"/>
        </w:rPr>
      </w:pPr>
      <w:r w:rsidRPr="004D77DF">
        <w:rPr>
          <w:rFonts w:ascii="Times New Roman" w:hAnsi="Times New Roman" w:cs="Times New Roman"/>
          <w:lang w:val="en-US"/>
        </w:rPr>
        <w:t xml:space="preserve">Creswell, J. W., &amp; Poth, C. N. (2016). </w:t>
      </w:r>
      <w:r w:rsidRPr="004D77DF">
        <w:rPr>
          <w:rFonts w:ascii="Times New Roman" w:hAnsi="Times New Roman" w:cs="Times New Roman"/>
          <w:i/>
          <w:iCs/>
          <w:lang w:val="en-US"/>
        </w:rPr>
        <w:t>Qualitative inquiry and research design: Choosing among five approaches.</w:t>
      </w:r>
      <w:r w:rsidRPr="004D77DF">
        <w:rPr>
          <w:rFonts w:ascii="Times New Roman" w:hAnsi="Times New Roman" w:cs="Times New Roman"/>
          <w:lang w:val="en-US"/>
        </w:rPr>
        <w:t xml:space="preserve"> Sage Publications.</w:t>
      </w:r>
    </w:p>
    <w:p w14:paraId="55D6764A" w14:textId="77777777" w:rsidR="004D77DF" w:rsidRPr="004D77DF" w:rsidRDefault="004D77DF" w:rsidP="004D77DF">
      <w:pPr>
        <w:spacing w:line="360" w:lineRule="auto"/>
        <w:ind w:firstLine="0"/>
        <w:rPr>
          <w:rFonts w:ascii="Times New Roman" w:hAnsi="Times New Roman" w:cs="Times New Roman"/>
          <w:lang w:val="en-US"/>
        </w:rPr>
      </w:pPr>
      <w:r w:rsidRPr="004D77DF">
        <w:rPr>
          <w:rFonts w:ascii="Times New Roman" w:hAnsi="Times New Roman" w:cs="Times New Roman"/>
          <w:lang w:val="en-US"/>
        </w:rPr>
        <w:t xml:space="preserve">Dahmen, N., &amp; Walth, B. (2021). Revealing problems, pointing fingers, and creating impact: A survey of investigative reporters/editors regarding journalistic impact. </w:t>
      </w:r>
      <w:r w:rsidRPr="004D77DF">
        <w:rPr>
          <w:rFonts w:ascii="Times New Roman" w:hAnsi="Times New Roman" w:cs="Times New Roman"/>
          <w:i/>
          <w:iCs/>
          <w:lang w:val="en-US"/>
        </w:rPr>
        <w:t>Newspaper Research Journal, 42</w:t>
      </w:r>
      <w:r w:rsidRPr="004D77DF">
        <w:rPr>
          <w:rFonts w:ascii="Times New Roman" w:hAnsi="Times New Roman" w:cs="Times New Roman"/>
          <w:lang w:val="en-US"/>
        </w:rPr>
        <w:t>(3), 300–313. https://doi.org/10.1177/07395329211029668</w:t>
      </w:r>
    </w:p>
    <w:p w14:paraId="1F84DE29" w14:textId="77777777" w:rsidR="004D77DF" w:rsidRPr="004D77DF" w:rsidRDefault="004D77DF" w:rsidP="004D77DF">
      <w:pPr>
        <w:spacing w:line="360" w:lineRule="auto"/>
        <w:ind w:firstLine="0"/>
        <w:rPr>
          <w:rFonts w:ascii="Times New Roman" w:hAnsi="Times New Roman" w:cs="Times New Roman"/>
          <w:lang w:val="en-US"/>
        </w:rPr>
      </w:pPr>
      <w:r w:rsidRPr="004D77DF">
        <w:rPr>
          <w:rFonts w:ascii="Times New Roman" w:hAnsi="Times New Roman" w:cs="Times New Roman"/>
          <w:lang w:val="en-US"/>
        </w:rPr>
        <w:t xml:space="preserve">De Burgh, H. (2000). </w:t>
      </w:r>
      <w:r w:rsidRPr="004D77DF">
        <w:rPr>
          <w:rFonts w:ascii="Times New Roman" w:hAnsi="Times New Roman" w:cs="Times New Roman"/>
          <w:i/>
          <w:iCs/>
          <w:lang w:val="en-US"/>
        </w:rPr>
        <w:t>Investigative journalism: Context and practice.</w:t>
      </w:r>
      <w:r w:rsidRPr="004D77DF">
        <w:rPr>
          <w:rFonts w:ascii="Times New Roman" w:hAnsi="Times New Roman" w:cs="Times New Roman"/>
          <w:lang w:val="en-US"/>
        </w:rPr>
        <w:t xml:space="preserve"> https://ci.nii.ac.jp/ncid/BA46122655</w:t>
      </w:r>
    </w:p>
    <w:p w14:paraId="474B863D" w14:textId="77777777" w:rsidR="004D77DF" w:rsidRPr="004D77DF" w:rsidRDefault="004D77DF" w:rsidP="004D77DF">
      <w:pPr>
        <w:spacing w:line="360" w:lineRule="auto"/>
        <w:ind w:firstLine="0"/>
        <w:rPr>
          <w:rFonts w:ascii="Times New Roman" w:hAnsi="Times New Roman" w:cs="Times New Roman"/>
          <w:lang w:val="en-US"/>
        </w:rPr>
      </w:pPr>
      <w:r w:rsidRPr="004D77DF">
        <w:rPr>
          <w:rFonts w:ascii="Times New Roman" w:hAnsi="Times New Roman" w:cs="Times New Roman"/>
        </w:rPr>
        <w:t xml:space="preserve">De Cock, R., &amp; De Smaele, H. (2016). </w:t>
      </w:r>
      <w:r w:rsidRPr="004D77DF">
        <w:rPr>
          <w:rFonts w:ascii="Times New Roman" w:hAnsi="Times New Roman" w:cs="Times New Roman"/>
          <w:lang w:val="en-US"/>
        </w:rPr>
        <w:t xml:space="preserve">Freelancing in Flemish news media and entrepreneurial skills as pivotal elements in job satisfaction. </w:t>
      </w:r>
      <w:r w:rsidRPr="004D77DF">
        <w:rPr>
          <w:rFonts w:ascii="Times New Roman" w:hAnsi="Times New Roman" w:cs="Times New Roman"/>
          <w:i/>
          <w:iCs/>
          <w:lang w:val="en-US"/>
        </w:rPr>
        <w:t>Journalism Practice, 10</w:t>
      </w:r>
      <w:r w:rsidRPr="004D77DF">
        <w:rPr>
          <w:rFonts w:ascii="Times New Roman" w:hAnsi="Times New Roman" w:cs="Times New Roman"/>
          <w:lang w:val="en-US"/>
        </w:rPr>
        <w:t>(2), 251–265. https://doi.org/10.1080/17512786.2015.1123106</w:t>
      </w:r>
    </w:p>
    <w:p w14:paraId="3769A69B" w14:textId="77777777" w:rsidR="004D77DF" w:rsidRPr="004D77DF" w:rsidRDefault="004D77DF" w:rsidP="004D77DF">
      <w:pPr>
        <w:spacing w:line="360" w:lineRule="auto"/>
        <w:ind w:firstLine="0"/>
        <w:rPr>
          <w:rFonts w:ascii="Times New Roman" w:hAnsi="Times New Roman" w:cs="Times New Roman"/>
          <w:lang w:val="en-US"/>
        </w:rPr>
      </w:pPr>
      <w:r w:rsidRPr="004D77DF">
        <w:rPr>
          <w:rFonts w:ascii="Times New Roman" w:hAnsi="Times New Roman" w:cs="Times New Roman"/>
          <w:lang w:val="en-US"/>
        </w:rPr>
        <w:lastRenderedPageBreak/>
        <w:t xml:space="preserve">De Jong, B., &amp; Kotišová, J. (2024). "The goal is to make you weaker": Mental well-being and risks among European cross-border investigative journalists. </w:t>
      </w:r>
      <w:r w:rsidRPr="004D77DF">
        <w:rPr>
          <w:rFonts w:ascii="Times New Roman" w:hAnsi="Times New Roman" w:cs="Times New Roman"/>
          <w:i/>
          <w:iCs/>
          <w:lang w:val="en-US"/>
        </w:rPr>
        <w:t>Journalism.</w:t>
      </w:r>
      <w:r w:rsidRPr="004D77DF">
        <w:rPr>
          <w:rFonts w:ascii="Times New Roman" w:hAnsi="Times New Roman" w:cs="Times New Roman"/>
          <w:lang w:val="en-US"/>
        </w:rPr>
        <w:t xml:space="preserve"> https://doi.org/10.1177/14648849241272270</w:t>
      </w:r>
    </w:p>
    <w:p w14:paraId="6B2956FB" w14:textId="77777777" w:rsidR="004D77DF" w:rsidRPr="004D77DF" w:rsidRDefault="004D77DF" w:rsidP="004D77DF">
      <w:pPr>
        <w:spacing w:line="360" w:lineRule="auto"/>
        <w:ind w:firstLine="0"/>
        <w:rPr>
          <w:rFonts w:ascii="Times New Roman" w:hAnsi="Times New Roman" w:cs="Times New Roman"/>
          <w:lang w:val="en-US"/>
        </w:rPr>
      </w:pPr>
      <w:r w:rsidRPr="004D77DF">
        <w:rPr>
          <w:rFonts w:ascii="Times New Roman" w:hAnsi="Times New Roman" w:cs="Times New Roman"/>
          <w:lang w:val="en-US"/>
        </w:rPr>
        <w:t xml:space="preserve">Deci, E. L., &amp; Ryan, R. M. (1980). Self-determination theory: When mind mediates behavior. </w:t>
      </w:r>
      <w:r w:rsidRPr="004D77DF">
        <w:rPr>
          <w:rFonts w:ascii="Times New Roman" w:hAnsi="Times New Roman" w:cs="Times New Roman"/>
          <w:i/>
          <w:iCs/>
          <w:lang w:val="en-US"/>
        </w:rPr>
        <w:t>The Journal of Mind and Behavior, 1</w:t>
      </w:r>
      <w:r w:rsidRPr="004D77DF">
        <w:rPr>
          <w:rFonts w:ascii="Times New Roman" w:hAnsi="Times New Roman" w:cs="Times New Roman"/>
          <w:lang w:val="en-US"/>
        </w:rPr>
        <w:t>(1). http://psycnet.apa.org/psycinfo/1982-22334-001</w:t>
      </w:r>
    </w:p>
    <w:p w14:paraId="2BFAD0BF" w14:textId="77777777" w:rsidR="004D77DF" w:rsidRPr="004D77DF" w:rsidRDefault="004D77DF" w:rsidP="004D77DF">
      <w:pPr>
        <w:spacing w:line="360" w:lineRule="auto"/>
        <w:ind w:firstLine="0"/>
        <w:rPr>
          <w:rFonts w:ascii="Times New Roman" w:hAnsi="Times New Roman" w:cs="Times New Roman"/>
          <w:lang w:val="en-US"/>
        </w:rPr>
      </w:pPr>
      <w:r w:rsidRPr="004D77DF">
        <w:rPr>
          <w:rFonts w:ascii="Times New Roman" w:hAnsi="Times New Roman" w:cs="Times New Roman"/>
          <w:lang w:val="en-US"/>
        </w:rPr>
        <w:t xml:space="preserve">DiCicco-Bloom, B., &amp; Crabtree, B. F. (2006). The qualitative research interview. </w:t>
      </w:r>
      <w:r w:rsidRPr="004D77DF">
        <w:rPr>
          <w:rFonts w:ascii="Times New Roman" w:hAnsi="Times New Roman" w:cs="Times New Roman"/>
          <w:i/>
          <w:iCs/>
          <w:lang w:val="en-US"/>
        </w:rPr>
        <w:t>Medical Education, 40</w:t>
      </w:r>
      <w:r w:rsidRPr="004D77DF">
        <w:rPr>
          <w:rFonts w:ascii="Times New Roman" w:hAnsi="Times New Roman" w:cs="Times New Roman"/>
          <w:lang w:val="en-US"/>
        </w:rPr>
        <w:t>(4), 314-321.</w:t>
      </w:r>
    </w:p>
    <w:p w14:paraId="50270913" w14:textId="77777777" w:rsidR="004D77DF" w:rsidRPr="004D77DF" w:rsidRDefault="004D77DF" w:rsidP="004D77DF">
      <w:pPr>
        <w:spacing w:line="360" w:lineRule="auto"/>
        <w:ind w:firstLine="0"/>
        <w:rPr>
          <w:rFonts w:ascii="Times New Roman" w:hAnsi="Times New Roman" w:cs="Times New Roman"/>
          <w:lang w:val="en-US"/>
        </w:rPr>
      </w:pPr>
      <w:r w:rsidRPr="004D77DF">
        <w:rPr>
          <w:rFonts w:ascii="Times New Roman" w:hAnsi="Times New Roman" w:cs="Times New Roman"/>
          <w:lang w:val="en-US"/>
        </w:rPr>
        <w:t xml:space="preserve">Halcomb, E. J., &amp; Davidson, P. M. (2006). Is verbatim transcription of interview data always necessary? </w:t>
      </w:r>
      <w:r w:rsidRPr="004D77DF">
        <w:rPr>
          <w:rFonts w:ascii="Times New Roman" w:hAnsi="Times New Roman" w:cs="Times New Roman"/>
          <w:i/>
          <w:iCs/>
          <w:lang w:val="en-US"/>
        </w:rPr>
        <w:t>Applied Nursing Research, 19</w:t>
      </w:r>
      <w:r w:rsidRPr="004D77DF">
        <w:rPr>
          <w:rFonts w:ascii="Times New Roman" w:hAnsi="Times New Roman" w:cs="Times New Roman"/>
          <w:lang w:val="en-US"/>
        </w:rPr>
        <w:t>(1), 38-42.</w:t>
      </w:r>
    </w:p>
    <w:p w14:paraId="04940801" w14:textId="77777777" w:rsidR="004D77DF" w:rsidRPr="004D77DF" w:rsidRDefault="004D77DF" w:rsidP="004D77DF">
      <w:pPr>
        <w:spacing w:line="360" w:lineRule="auto"/>
        <w:ind w:firstLine="0"/>
        <w:rPr>
          <w:rFonts w:ascii="Times New Roman" w:hAnsi="Times New Roman" w:cs="Times New Roman"/>
          <w:lang w:val="en-US"/>
        </w:rPr>
      </w:pPr>
      <w:r w:rsidRPr="004D77DF">
        <w:rPr>
          <w:rFonts w:ascii="Times New Roman" w:hAnsi="Times New Roman" w:cs="Times New Roman"/>
          <w:lang w:val="en-US"/>
        </w:rPr>
        <w:t xml:space="preserve">Hayes, K., &amp; Silke, H. (2019). Narrowing the discourse? Growing precarity in freelance journalism and its effect on the construction of news discourse. </w:t>
      </w:r>
      <w:r w:rsidRPr="004D77DF">
        <w:rPr>
          <w:rFonts w:ascii="Times New Roman" w:hAnsi="Times New Roman" w:cs="Times New Roman"/>
          <w:i/>
          <w:iCs/>
          <w:lang w:val="en-US"/>
        </w:rPr>
        <w:t>Critical Discourse Studies, 16</w:t>
      </w:r>
      <w:r w:rsidRPr="004D77DF">
        <w:rPr>
          <w:rFonts w:ascii="Times New Roman" w:hAnsi="Times New Roman" w:cs="Times New Roman"/>
          <w:lang w:val="en-US"/>
        </w:rPr>
        <w:t>(3), 1–14. https://doi.org/10.1080/17405904.2019.1570290</w:t>
      </w:r>
    </w:p>
    <w:p w14:paraId="3E03C9A2" w14:textId="77777777" w:rsidR="004D77DF" w:rsidRPr="004D77DF" w:rsidRDefault="004D77DF" w:rsidP="004D77DF">
      <w:pPr>
        <w:spacing w:line="360" w:lineRule="auto"/>
        <w:ind w:firstLine="0"/>
        <w:rPr>
          <w:rFonts w:ascii="Times New Roman" w:hAnsi="Times New Roman" w:cs="Times New Roman"/>
        </w:rPr>
      </w:pPr>
      <w:r w:rsidRPr="004D77DF">
        <w:rPr>
          <w:rFonts w:ascii="Times New Roman" w:hAnsi="Times New Roman" w:cs="Times New Roman"/>
          <w:lang w:val="en-US"/>
        </w:rPr>
        <w:t xml:space="preserve">Heale, R., &amp; Twycross, A. (2015). Validity and reliability in quantitative studies. </w:t>
      </w:r>
      <w:r w:rsidRPr="004D77DF">
        <w:rPr>
          <w:rFonts w:ascii="Times New Roman" w:hAnsi="Times New Roman" w:cs="Times New Roman"/>
          <w:i/>
          <w:iCs/>
        </w:rPr>
        <w:t>Evidence-Based Nursing, 18</w:t>
      </w:r>
      <w:r w:rsidRPr="004D77DF">
        <w:rPr>
          <w:rFonts w:ascii="Times New Roman" w:hAnsi="Times New Roman" w:cs="Times New Roman"/>
        </w:rPr>
        <w:t>(3), 66-67.</w:t>
      </w:r>
    </w:p>
    <w:p w14:paraId="325B1954" w14:textId="77777777" w:rsidR="004D77DF" w:rsidRPr="004D77DF" w:rsidRDefault="004D77DF" w:rsidP="004D77DF">
      <w:pPr>
        <w:spacing w:line="360" w:lineRule="auto"/>
        <w:ind w:firstLine="0"/>
        <w:rPr>
          <w:rFonts w:ascii="Times New Roman" w:hAnsi="Times New Roman" w:cs="Times New Roman"/>
        </w:rPr>
      </w:pPr>
      <w:r w:rsidRPr="004D77DF">
        <w:rPr>
          <w:rFonts w:ascii="Times New Roman" w:hAnsi="Times New Roman" w:cs="Times New Roman"/>
        </w:rPr>
        <w:t xml:space="preserve">Hofstede, S. (2019, 13 mei). 'Je moet freelancers gewoon serieus nemen.' Onderzoeksjournalistiek door zelfstandigen, werkt dat? </w:t>
      </w:r>
      <w:r w:rsidRPr="004D77DF">
        <w:rPr>
          <w:rFonts w:ascii="Times New Roman" w:hAnsi="Times New Roman" w:cs="Times New Roman"/>
          <w:i/>
          <w:iCs/>
        </w:rPr>
        <w:t>SVDJ.</w:t>
      </w:r>
      <w:r w:rsidRPr="004D77DF">
        <w:rPr>
          <w:rFonts w:ascii="Times New Roman" w:hAnsi="Times New Roman" w:cs="Times New Roman"/>
        </w:rPr>
        <w:t xml:space="preserve"> https://www.svdj.nl/nieuws/je-moet-freelancers-gewoon-serieus-nemen-onderzoeksjournalistiek-door-zelfstandigen-werkt-dat/</w:t>
      </w:r>
    </w:p>
    <w:p w14:paraId="6BE77E4F" w14:textId="77777777" w:rsidR="004D77DF" w:rsidRPr="004D77DF" w:rsidRDefault="004D77DF" w:rsidP="004D77DF">
      <w:pPr>
        <w:spacing w:line="360" w:lineRule="auto"/>
        <w:ind w:firstLine="0"/>
        <w:rPr>
          <w:rFonts w:ascii="Times New Roman" w:hAnsi="Times New Roman" w:cs="Times New Roman"/>
        </w:rPr>
      </w:pPr>
      <w:r w:rsidRPr="004D77DF">
        <w:rPr>
          <w:rFonts w:ascii="Times New Roman" w:hAnsi="Times New Roman" w:cs="Times New Roman"/>
        </w:rPr>
        <w:t xml:space="preserve">Jacobs, S., De Vos, A., Stuer, D., &amp; Van Der Heijden, B. I. J. M. (2019). </w:t>
      </w:r>
      <w:r w:rsidRPr="004D77DF">
        <w:rPr>
          <w:rFonts w:ascii="Times New Roman" w:hAnsi="Times New Roman" w:cs="Times New Roman"/>
          <w:lang w:val="en-US"/>
        </w:rPr>
        <w:t xml:space="preserve">"Knowing me, knowing you": The importance of networking for freelancers' careers: Examining the mediating role of need for relatedness fulfillment and employability-enhancing competencies. </w:t>
      </w:r>
      <w:r w:rsidRPr="004D77DF">
        <w:rPr>
          <w:rFonts w:ascii="Times New Roman" w:hAnsi="Times New Roman" w:cs="Times New Roman"/>
          <w:i/>
          <w:iCs/>
        </w:rPr>
        <w:t>Frontiers in Psychology, 10.</w:t>
      </w:r>
      <w:r w:rsidRPr="004D77DF">
        <w:rPr>
          <w:rFonts w:ascii="Times New Roman" w:hAnsi="Times New Roman" w:cs="Times New Roman"/>
        </w:rPr>
        <w:t xml:space="preserve"> https://doi.org/10.3389/fpsyg.2019.02055</w:t>
      </w:r>
    </w:p>
    <w:p w14:paraId="2AE591E4" w14:textId="77777777" w:rsidR="004D77DF" w:rsidRPr="004D77DF" w:rsidRDefault="004D77DF" w:rsidP="004D77DF">
      <w:pPr>
        <w:spacing w:line="360" w:lineRule="auto"/>
        <w:ind w:firstLine="0"/>
        <w:rPr>
          <w:rFonts w:ascii="Times New Roman" w:hAnsi="Times New Roman" w:cs="Times New Roman"/>
          <w:lang w:val="en-US"/>
        </w:rPr>
      </w:pPr>
      <w:r w:rsidRPr="004D77DF">
        <w:rPr>
          <w:rFonts w:ascii="Times New Roman" w:hAnsi="Times New Roman" w:cs="Times New Roman"/>
        </w:rPr>
        <w:t xml:space="preserve">Jaisal, M. K. (2024). </w:t>
      </w:r>
      <w:r w:rsidRPr="004D77DF">
        <w:rPr>
          <w:rFonts w:ascii="Times New Roman" w:hAnsi="Times New Roman" w:cs="Times New Roman"/>
          <w:lang w:val="en-US"/>
        </w:rPr>
        <w:t xml:space="preserve">Behind the headlines: Unmasking truths of the tragedy: Review of </w:t>
      </w:r>
      <w:r w:rsidRPr="004D77DF">
        <w:rPr>
          <w:rFonts w:ascii="Times New Roman" w:hAnsi="Times New Roman" w:cs="Times New Roman"/>
          <w:i/>
          <w:iCs/>
          <w:lang w:val="en-US"/>
        </w:rPr>
        <w:t>The Railway Men: The Untold Story of Bhopal 1984</w:t>
      </w:r>
      <w:r w:rsidRPr="004D77DF">
        <w:rPr>
          <w:rFonts w:ascii="Times New Roman" w:hAnsi="Times New Roman" w:cs="Times New Roman"/>
          <w:lang w:val="en-US"/>
        </w:rPr>
        <w:t xml:space="preserve">. </w:t>
      </w:r>
      <w:r w:rsidRPr="004D77DF">
        <w:rPr>
          <w:rFonts w:ascii="Times New Roman" w:hAnsi="Times New Roman" w:cs="Times New Roman"/>
          <w:i/>
          <w:iCs/>
          <w:lang w:val="en-US"/>
        </w:rPr>
        <w:t>Journal of Communication and Management, 3</w:t>
      </w:r>
      <w:r w:rsidRPr="004D77DF">
        <w:rPr>
          <w:rFonts w:ascii="Times New Roman" w:hAnsi="Times New Roman" w:cs="Times New Roman"/>
          <w:lang w:val="en-US"/>
        </w:rPr>
        <w:t>(02), 187–190. https://doi.org/10.58966/jcm20243217</w:t>
      </w:r>
    </w:p>
    <w:p w14:paraId="441A8E9A" w14:textId="77777777" w:rsidR="004D77DF" w:rsidRPr="004D77DF" w:rsidRDefault="004D77DF" w:rsidP="004D77DF">
      <w:pPr>
        <w:spacing w:line="360" w:lineRule="auto"/>
        <w:ind w:firstLine="0"/>
        <w:rPr>
          <w:rFonts w:ascii="Times New Roman" w:hAnsi="Times New Roman" w:cs="Times New Roman"/>
          <w:lang w:val="en-US"/>
        </w:rPr>
      </w:pPr>
      <w:r w:rsidRPr="004D77DF">
        <w:rPr>
          <w:rFonts w:ascii="Times New Roman" w:hAnsi="Times New Roman" w:cs="Times New Roman"/>
          <w:lang w:val="en-US"/>
        </w:rPr>
        <w:t xml:space="preserve">Josephi, B., &amp; O'Donnell, P. (2022). The blurring line between freelance journalists and self-employed media workers. </w:t>
      </w:r>
      <w:r w:rsidRPr="004D77DF">
        <w:rPr>
          <w:rFonts w:ascii="Times New Roman" w:hAnsi="Times New Roman" w:cs="Times New Roman"/>
          <w:i/>
          <w:iCs/>
          <w:lang w:val="en-US"/>
        </w:rPr>
        <w:t>Journalism, 24</w:t>
      </w:r>
      <w:r w:rsidRPr="004D77DF">
        <w:rPr>
          <w:rFonts w:ascii="Times New Roman" w:hAnsi="Times New Roman" w:cs="Times New Roman"/>
          <w:lang w:val="en-US"/>
        </w:rPr>
        <w:t>(1), 139–156. https://doi.org/10.1177/14648849221086806</w:t>
      </w:r>
    </w:p>
    <w:p w14:paraId="49DD7B51" w14:textId="77777777" w:rsidR="004D77DF" w:rsidRPr="004D77DF" w:rsidRDefault="004D77DF" w:rsidP="004D77DF">
      <w:pPr>
        <w:spacing w:line="360" w:lineRule="auto"/>
        <w:ind w:firstLine="0"/>
        <w:rPr>
          <w:rFonts w:ascii="Times New Roman" w:hAnsi="Times New Roman" w:cs="Times New Roman"/>
          <w:lang w:val="en-US"/>
        </w:rPr>
      </w:pPr>
      <w:r w:rsidRPr="004D77DF">
        <w:rPr>
          <w:rFonts w:ascii="Times New Roman" w:hAnsi="Times New Roman" w:cs="Times New Roman"/>
          <w:lang w:val="en-US"/>
        </w:rPr>
        <w:t xml:space="preserve">Karadimitriou, A., von Krogh, T., Ruggiero, C., Biancalana, C., Bomba, M., &amp; Lo, W. H. (2022). Investigative journalism and the watchdog role of news media: Between acute challenges and exceptional counterbalances. In J. Trappel &amp; T. Tomaz (Eds.), </w:t>
      </w:r>
      <w:r w:rsidRPr="004D77DF">
        <w:rPr>
          <w:rFonts w:ascii="Times New Roman" w:hAnsi="Times New Roman" w:cs="Times New Roman"/>
          <w:i/>
          <w:iCs/>
          <w:lang w:val="en-US"/>
        </w:rPr>
        <w:t>Success and failure in news media performance: Comparative analysis in the Media for Democracy Monitor 2021</w:t>
      </w:r>
      <w:r w:rsidRPr="004D77DF">
        <w:rPr>
          <w:rFonts w:ascii="Times New Roman" w:hAnsi="Times New Roman" w:cs="Times New Roman"/>
          <w:lang w:val="en-US"/>
        </w:rPr>
        <w:t xml:space="preserve"> (pp. 101–125). Nordicom, University of Gothenburg. https://doi.org/10.48335/9789188855589-5</w:t>
      </w:r>
    </w:p>
    <w:p w14:paraId="50D0B64E" w14:textId="77777777" w:rsidR="004D77DF" w:rsidRPr="004D77DF" w:rsidRDefault="004D77DF" w:rsidP="004D77DF">
      <w:pPr>
        <w:spacing w:line="360" w:lineRule="auto"/>
        <w:ind w:firstLine="0"/>
        <w:rPr>
          <w:rFonts w:ascii="Times New Roman" w:hAnsi="Times New Roman" w:cs="Times New Roman"/>
        </w:rPr>
      </w:pPr>
      <w:r w:rsidRPr="004D77DF">
        <w:rPr>
          <w:rFonts w:ascii="Times New Roman" w:hAnsi="Times New Roman" w:cs="Times New Roman"/>
          <w:lang w:val="en-US"/>
        </w:rPr>
        <w:lastRenderedPageBreak/>
        <w:t xml:space="preserve">Kerševan, T., &amp; Poler, M. (2024). Silencing journalists in matters of public interest: Journalists and editors assessments of the impact of SLAPPs on journalism. </w:t>
      </w:r>
      <w:r w:rsidRPr="004D77DF">
        <w:rPr>
          <w:rFonts w:ascii="Times New Roman" w:hAnsi="Times New Roman" w:cs="Times New Roman"/>
          <w:i/>
          <w:iCs/>
        </w:rPr>
        <w:t>Journalism, 25</w:t>
      </w:r>
      <w:r w:rsidRPr="004D77DF">
        <w:rPr>
          <w:rFonts w:ascii="Times New Roman" w:hAnsi="Times New Roman" w:cs="Times New Roman"/>
        </w:rPr>
        <w:t>(12), 2485-2503.</w:t>
      </w:r>
    </w:p>
    <w:p w14:paraId="71EEAD0B" w14:textId="77777777" w:rsidR="004D77DF" w:rsidRPr="004D77DF" w:rsidRDefault="004D77DF" w:rsidP="004D77DF">
      <w:pPr>
        <w:spacing w:line="360" w:lineRule="auto"/>
        <w:ind w:firstLine="0"/>
        <w:rPr>
          <w:rFonts w:ascii="Times New Roman" w:hAnsi="Times New Roman" w:cs="Times New Roman"/>
        </w:rPr>
      </w:pPr>
      <w:r w:rsidRPr="004D77DF">
        <w:rPr>
          <w:rFonts w:ascii="Times New Roman" w:hAnsi="Times New Roman" w:cs="Times New Roman"/>
        </w:rPr>
        <w:t xml:space="preserve">Kivits, N., &amp; Nederlandse Vereniging van Journalisten. (z.d.). </w:t>
      </w:r>
      <w:r w:rsidRPr="004D77DF">
        <w:rPr>
          <w:rFonts w:ascii="Times New Roman" w:hAnsi="Times New Roman" w:cs="Times New Roman"/>
          <w:i/>
          <w:iCs/>
        </w:rPr>
        <w:t>De journalisten.</w:t>
      </w:r>
      <w:r w:rsidRPr="004D77DF">
        <w:rPr>
          <w:rFonts w:ascii="Times New Roman" w:hAnsi="Times New Roman" w:cs="Times New Roman"/>
        </w:rPr>
        <w:t xml:space="preserve"> NVJ. Geraadpleegd op 19 februari 2025, van https://nvj.nl/diensten/arbeidsmarktmonitor/journalisten</w:t>
      </w:r>
    </w:p>
    <w:p w14:paraId="546ED257" w14:textId="2A25F41E" w:rsidR="00967A5E" w:rsidRPr="00967A5E" w:rsidRDefault="00967A5E" w:rsidP="00967A5E">
      <w:pPr>
        <w:pStyle w:val="NormalWeb"/>
        <w:spacing w:before="0" w:beforeAutospacing="0" w:after="0" w:afterAutospacing="0" w:line="480" w:lineRule="auto"/>
        <w:ind w:left="720" w:hanging="720"/>
      </w:pPr>
      <w:commentRangeStart w:id="91"/>
      <w:commentRangeStart w:id="92"/>
      <w:r>
        <w:t xml:space="preserve">Nederlandse Vereniging van Journalisten. (z.d.). </w:t>
      </w:r>
      <w:r>
        <w:rPr>
          <w:i/>
          <w:iCs/>
        </w:rPr>
        <w:t>LIRA-bijdrage voor financiering journalistieke projecten en Sociaal Fonds NVJ</w:t>
      </w:r>
      <w:r>
        <w:t xml:space="preserve">. Nvj. Geraadpleegd op 1 maart 2025, van </w:t>
      </w:r>
      <w:r>
        <w:rPr>
          <w:rStyle w:val="url"/>
        </w:rPr>
        <w:t>https://nvj.nl/actueel/lira-bijdrage-financiering-journalistieke-projecten-en-sociaal-fonds-nvj-1</w:t>
      </w:r>
      <w:commentRangeEnd w:id="91"/>
      <w:r w:rsidR="00E8206E">
        <w:rPr>
          <w:rStyle w:val="CommentReference"/>
          <w:rFonts w:asciiTheme="minorHAnsi" w:eastAsiaTheme="minorHAnsi" w:hAnsiTheme="minorHAnsi" w:cstheme="minorBidi"/>
          <w:kern w:val="2"/>
          <w:lang w:eastAsia="en-US"/>
          <w14:ligatures w14:val="standardContextual"/>
        </w:rPr>
        <w:commentReference w:id="91"/>
      </w:r>
      <w:commentRangeEnd w:id="92"/>
      <w:r w:rsidR="00914A11">
        <w:rPr>
          <w:rStyle w:val="CommentReference"/>
          <w:rFonts w:asciiTheme="minorHAnsi" w:eastAsiaTheme="minorHAnsi" w:hAnsiTheme="minorHAnsi" w:cstheme="minorBidi"/>
          <w:kern w:val="2"/>
          <w:lang w:eastAsia="en-US"/>
          <w14:ligatures w14:val="standardContextual"/>
        </w:rPr>
        <w:commentReference w:id="92"/>
      </w:r>
    </w:p>
    <w:p w14:paraId="6C716F9C" w14:textId="3DED51FB" w:rsidR="004D77DF" w:rsidRPr="004D77DF" w:rsidRDefault="004D77DF" w:rsidP="004D77DF">
      <w:pPr>
        <w:spacing w:line="360" w:lineRule="auto"/>
        <w:ind w:firstLine="0"/>
        <w:rPr>
          <w:rFonts w:ascii="Times New Roman" w:hAnsi="Times New Roman" w:cs="Times New Roman"/>
          <w:lang w:val="en-US"/>
        </w:rPr>
      </w:pPr>
      <w:r w:rsidRPr="004D77DF">
        <w:rPr>
          <w:rFonts w:ascii="Times New Roman" w:hAnsi="Times New Roman" w:cs="Times New Roman"/>
          <w:lang w:val="en-US"/>
        </w:rPr>
        <w:t xml:space="preserve">Standing, G. (2011). </w:t>
      </w:r>
      <w:r w:rsidRPr="004D77DF">
        <w:rPr>
          <w:rFonts w:ascii="Times New Roman" w:hAnsi="Times New Roman" w:cs="Times New Roman"/>
          <w:i/>
          <w:iCs/>
          <w:lang w:val="en-US"/>
        </w:rPr>
        <w:t>The precariat: The new dangerous class.</w:t>
      </w:r>
      <w:r w:rsidRPr="004D77DF">
        <w:rPr>
          <w:rFonts w:ascii="Times New Roman" w:hAnsi="Times New Roman" w:cs="Times New Roman"/>
          <w:lang w:val="en-US"/>
        </w:rPr>
        <w:t xml:space="preserve"> http://ci.nii.ac.jp/ncid/BB1835821X</w:t>
      </w:r>
    </w:p>
    <w:p w14:paraId="56D3B42C" w14:textId="77777777" w:rsidR="004D77DF" w:rsidRPr="004D77DF" w:rsidRDefault="004D77DF" w:rsidP="004D77DF">
      <w:pPr>
        <w:spacing w:line="360" w:lineRule="auto"/>
        <w:ind w:firstLine="0"/>
        <w:rPr>
          <w:rFonts w:ascii="Times New Roman" w:hAnsi="Times New Roman" w:cs="Times New Roman"/>
          <w:lang w:val="en-US"/>
        </w:rPr>
      </w:pPr>
      <w:r w:rsidRPr="004D77DF">
        <w:rPr>
          <w:rFonts w:ascii="Times New Roman" w:hAnsi="Times New Roman" w:cs="Times New Roman"/>
          <w:lang w:val="en-US"/>
        </w:rPr>
        <w:t xml:space="preserve">Wiles, R. (2012). </w:t>
      </w:r>
      <w:r w:rsidRPr="004D77DF">
        <w:rPr>
          <w:rFonts w:ascii="Times New Roman" w:hAnsi="Times New Roman" w:cs="Times New Roman"/>
          <w:i/>
          <w:iCs/>
          <w:lang w:val="en-US"/>
        </w:rPr>
        <w:t>What are qualitative research ethics?</w:t>
      </w:r>
      <w:r w:rsidRPr="004D77DF">
        <w:rPr>
          <w:rFonts w:ascii="Times New Roman" w:hAnsi="Times New Roman" w:cs="Times New Roman"/>
          <w:lang w:val="en-US"/>
        </w:rPr>
        <w:t xml:space="preserve"> Bloomsbury Academic.</w:t>
      </w:r>
    </w:p>
    <w:p w14:paraId="12B3E99C" w14:textId="77777777" w:rsidR="004D77DF" w:rsidRPr="004D77DF" w:rsidRDefault="004D77DF" w:rsidP="004D77DF">
      <w:pPr>
        <w:spacing w:line="360" w:lineRule="auto"/>
        <w:ind w:firstLine="0"/>
        <w:rPr>
          <w:rFonts w:ascii="Times New Roman" w:hAnsi="Times New Roman" w:cs="Times New Roman"/>
          <w:lang w:val="en-US"/>
        </w:rPr>
      </w:pPr>
      <w:r w:rsidRPr="004D77DF">
        <w:rPr>
          <w:rFonts w:ascii="Times New Roman" w:hAnsi="Times New Roman" w:cs="Times New Roman"/>
          <w:lang w:val="en-US"/>
        </w:rPr>
        <w:t xml:space="preserve">Wuergler, L., &amp; Cancela, P. (2022). How do investigative journalists initiate their stories? Exploring the investigative ecosystem of Switzerland. </w:t>
      </w:r>
      <w:r w:rsidRPr="004D77DF">
        <w:rPr>
          <w:rFonts w:ascii="Times New Roman" w:hAnsi="Times New Roman" w:cs="Times New Roman"/>
          <w:i/>
          <w:iCs/>
          <w:lang w:val="en-US"/>
        </w:rPr>
        <w:t>Journalism Practice, 18</w:t>
      </w:r>
      <w:r w:rsidRPr="004D77DF">
        <w:rPr>
          <w:rFonts w:ascii="Times New Roman" w:hAnsi="Times New Roman" w:cs="Times New Roman"/>
          <w:lang w:val="en-US"/>
        </w:rPr>
        <w:t>(6), 1398–1419. https://doi.org/10.1080/17512786.2022.2103019</w:t>
      </w:r>
    </w:p>
    <w:p w14:paraId="10579394" w14:textId="5D7AB1DA" w:rsidR="00EE4B8B" w:rsidRPr="00EE4B8B" w:rsidRDefault="00EE4B8B" w:rsidP="004D77DF">
      <w:pPr>
        <w:spacing w:line="360" w:lineRule="auto"/>
        <w:ind w:firstLine="0"/>
        <w:rPr>
          <w:rFonts w:ascii="Times New Roman" w:hAnsi="Times New Roman" w:cs="Times New Roman"/>
          <w:lang w:val="en-US"/>
        </w:rPr>
      </w:pPr>
    </w:p>
    <w:p w14:paraId="67678C97" w14:textId="77777777" w:rsidR="00FC2EE5" w:rsidRPr="00EE4B8B" w:rsidRDefault="00FC2EE5" w:rsidP="000E30E3">
      <w:pPr>
        <w:spacing w:line="360" w:lineRule="auto"/>
        <w:ind w:firstLine="0"/>
        <w:rPr>
          <w:rFonts w:ascii="Times New Roman" w:hAnsi="Times New Roman" w:cs="Times New Roman"/>
          <w:lang w:val="en-US"/>
        </w:rPr>
      </w:pPr>
    </w:p>
    <w:sectPr w:rsidR="00FC2EE5" w:rsidRPr="00EE4B8B">
      <w:footerReference w:type="default" r:id="rId1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ort Siemes" w:date="2025-03-11T21:32:00Z" w:initials="JS">
    <w:p w14:paraId="41E8D30A" w14:textId="77777777" w:rsidR="009F0C41" w:rsidRDefault="009F0C41" w:rsidP="009F0C41">
      <w:pPr>
        <w:pStyle w:val="CommentText"/>
        <w:ind w:firstLine="0"/>
      </w:pPr>
      <w:r>
        <w:rPr>
          <w:rStyle w:val="CommentReference"/>
        </w:rPr>
        <w:annotationRef/>
      </w:r>
      <w:r>
        <w:t xml:space="preserve">Heel interessant Robin! Goeie (recente) bronnen op eerste oogopslag uitgezocht. Ik zou je wel graag de tip willen meegeven je artikel in een AI detectie tool te plakken zoals deze: </w:t>
      </w:r>
      <w:hyperlink r:id="rId1" w:history="1">
        <w:r w:rsidRPr="007A63AD">
          <w:rPr>
            <w:rStyle w:val="Hyperlink"/>
          </w:rPr>
          <w:t>https://www.zerogpt.com/</w:t>
        </w:r>
      </w:hyperlink>
      <w:r>
        <w:t>, sinds je nu bij mij wel echt hoog scoort, wil niet dat dat n probleem voor je wordt.</w:t>
      </w:r>
    </w:p>
  </w:comment>
  <w:comment w:id="19" w:author="Robin van der Velde" w:date="2025-03-10T14:46:00Z" w:initials="Rv">
    <w:p w14:paraId="0CD2B356" w14:textId="39B129F5" w:rsidR="0091307B" w:rsidRDefault="0091307B">
      <w:pPr>
        <w:pStyle w:val="CommentText"/>
      </w:pPr>
      <w:r>
        <w:rPr>
          <w:rStyle w:val="CommentReference"/>
        </w:rPr>
        <w:annotationRef/>
      </w:r>
      <w:r>
        <w:t xml:space="preserve">Ik merk dat ik </w:t>
      </w:r>
      <w:r w:rsidR="00F06273">
        <w:t>de inleiding het</w:t>
      </w:r>
      <w:r>
        <w:t xml:space="preserve"> lastig</w:t>
      </w:r>
      <w:r w:rsidR="00F06273">
        <w:t>ste</w:t>
      </w:r>
      <w:r>
        <w:t xml:space="preserve"> vindt en is t oké dat ik best wel wat percentages noem, of moet ik deze gegevens verplaatsen naar het TK en miss 2 percentages nog aanhouden? En welke? </w:t>
      </w:r>
    </w:p>
  </w:comment>
  <w:comment w:id="21" w:author="Jort Siemes" w:date="2025-03-11T21:25:00Z" w:initials="JS">
    <w:p w14:paraId="01A22FC2" w14:textId="77777777" w:rsidR="00EF7C3B" w:rsidRDefault="00EF7C3B" w:rsidP="00EF7C3B">
      <w:pPr>
        <w:pStyle w:val="CommentText"/>
        <w:ind w:firstLine="0"/>
      </w:pPr>
      <w:r>
        <w:rPr>
          <w:rStyle w:val="CommentReference"/>
        </w:rPr>
        <w:annotationRef/>
      </w:r>
      <w:r>
        <w:t>Zet deze zin in het volgende stuk, loopt nu minder lekker</w:t>
      </w:r>
    </w:p>
  </w:comment>
  <w:comment w:id="22" w:author="Jort Siemes" w:date="2025-03-11T21:26:00Z" w:initials="JS">
    <w:p w14:paraId="1BDEC709" w14:textId="77777777" w:rsidR="00EF7C3B" w:rsidRDefault="00EF7C3B" w:rsidP="00EF7C3B">
      <w:pPr>
        <w:pStyle w:val="CommentText"/>
        <w:ind w:firstLine="0"/>
      </w:pPr>
      <w:r>
        <w:rPr>
          <w:rStyle w:val="CommentReference"/>
        </w:rPr>
        <w:annotationRef/>
      </w:r>
      <w:r>
        <w:t>Zou deze tussenhaakjes eerder in footer zetten, lijkt wat slordiger nu</w:t>
      </w:r>
    </w:p>
  </w:comment>
  <w:comment w:id="20" w:author="Jort Siemes" w:date="2025-03-12T11:57:00Z" w:initials="JS">
    <w:p w14:paraId="1D7D7329" w14:textId="77777777" w:rsidR="002033F5" w:rsidRDefault="002F4A74" w:rsidP="002033F5">
      <w:pPr>
        <w:pStyle w:val="CommentText"/>
        <w:ind w:firstLine="0"/>
      </w:pPr>
      <w:r>
        <w:rPr>
          <w:rStyle w:val="CommentReference"/>
        </w:rPr>
        <w:annotationRef/>
      </w:r>
      <w:r w:rsidR="002033F5">
        <w:t xml:space="preserve">Opmaaktip is om alles op justified te zetten, vind ik in een scriptie altijd strakker! </w:t>
      </w:r>
    </w:p>
  </w:comment>
  <w:comment w:id="24" w:author="Jort Siemes" w:date="2025-03-11T21:30:00Z" w:initials="JS">
    <w:p w14:paraId="5B221410" w14:textId="49011E85" w:rsidR="00EF7C3B" w:rsidRDefault="00EF7C3B" w:rsidP="00EF7C3B">
      <w:pPr>
        <w:pStyle w:val="CommentText"/>
        <w:ind w:firstLine="0"/>
      </w:pPr>
      <w:r>
        <w:rPr>
          <w:rStyle w:val="CommentReference"/>
        </w:rPr>
        <w:annotationRef/>
      </w:r>
      <w:r>
        <w:t>Zou ook dit soort zinnen met twee komma’s opsplitsen</w:t>
      </w:r>
    </w:p>
  </w:comment>
  <w:comment w:id="25" w:author="Jort Siemes" w:date="2025-03-12T11:17:00Z" w:initials="JS">
    <w:p w14:paraId="352B1405" w14:textId="77777777" w:rsidR="008270DD" w:rsidRDefault="008270DD" w:rsidP="008270DD">
      <w:pPr>
        <w:pStyle w:val="CommentText"/>
        <w:ind w:firstLine="0"/>
      </w:pPr>
      <w:r>
        <w:rPr>
          <w:rStyle w:val="CommentReference"/>
        </w:rPr>
        <w:annotationRef/>
      </w:r>
      <w:r>
        <w:t>Deze hele pagina heeft eigenlijk maar 1 bron die wordt benut, wordt dit tegengesproken of bevestigd in andere bronnen? Of anders erbij schrijven dat dit het enige onderzoek hierin is.</w:t>
      </w:r>
    </w:p>
  </w:comment>
  <w:comment w:id="26" w:author="Jort Siemes" w:date="2025-03-12T11:18:00Z" w:initials="JS">
    <w:p w14:paraId="5A328666" w14:textId="77777777" w:rsidR="008270DD" w:rsidRDefault="008270DD" w:rsidP="008270DD">
      <w:pPr>
        <w:pStyle w:val="CommentText"/>
        <w:ind w:firstLine="0"/>
      </w:pPr>
      <w:r>
        <w:rPr>
          <w:rStyle w:val="CommentReference"/>
        </w:rPr>
        <w:annotationRef/>
      </w:r>
      <w:r>
        <w:t>Sterk punt, maar zou hier wel een bron voor geven of footer aan wijden</w:t>
      </w:r>
    </w:p>
  </w:comment>
  <w:comment w:id="27" w:author="Jort Siemes" w:date="2025-03-12T11:19:00Z" w:initials="JS">
    <w:p w14:paraId="61DA0083" w14:textId="77777777" w:rsidR="00714DEA" w:rsidRDefault="00714DEA" w:rsidP="00714DEA">
      <w:pPr>
        <w:pStyle w:val="CommentText"/>
        <w:ind w:firstLine="0"/>
      </w:pPr>
      <w:r>
        <w:rPr>
          <w:rStyle w:val="CommentReference"/>
        </w:rPr>
        <w:annotationRef/>
      </w:r>
      <w:r>
        <w:t>Zou hier een quote van maken met ook pagina nummer die nu ontbreekt</w:t>
      </w:r>
    </w:p>
  </w:comment>
  <w:comment w:id="30" w:author="Jort Siemes" w:date="2025-03-11T21:40:00Z" w:initials="JS">
    <w:p w14:paraId="59749DDE" w14:textId="6C493CCE" w:rsidR="009F0C41" w:rsidRDefault="009F0C41" w:rsidP="009F0C41">
      <w:pPr>
        <w:pStyle w:val="CommentText"/>
        <w:ind w:firstLine="0"/>
      </w:pPr>
      <w:r>
        <w:rPr>
          <w:rStyle w:val="CommentReference"/>
        </w:rPr>
        <w:annotationRef/>
      </w:r>
      <w:r>
        <w:t>Denk dat je dit iets te kort nu hebt voor een paragraaf, je zou of meer kunnen samenvatten.</w:t>
      </w:r>
    </w:p>
  </w:comment>
  <w:comment w:id="32" w:author="Jort Siemes" w:date="2025-03-11T21:43:00Z" w:initials="JS">
    <w:p w14:paraId="202BD508" w14:textId="77777777" w:rsidR="000573DB" w:rsidRDefault="000573DB" w:rsidP="000573DB">
      <w:pPr>
        <w:pStyle w:val="CommentText"/>
        <w:ind w:firstLine="0"/>
      </w:pPr>
      <w:r>
        <w:rPr>
          <w:rStyle w:val="CommentReference"/>
        </w:rPr>
        <w:annotationRef/>
      </w:r>
      <w:r>
        <w:t>Je laat zien wat verschillende bronnen hierboven definieren als onderzoeksjournalistiek, maar ik zou zelf hier de kaders naast elkaar leggen om er zelf een duidelijke conclusie uit te trekken wat je van wie meeneemt. Je houdt deze bronnen nu namelijk relatief gescheiden</w:t>
      </w:r>
    </w:p>
  </w:comment>
  <w:comment w:id="34" w:author="Jort Siemes" w:date="2025-03-12T11:22:00Z" w:initials="JS">
    <w:p w14:paraId="2EE9E5F9" w14:textId="77777777" w:rsidR="00714DEA" w:rsidRDefault="00714DEA" w:rsidP="00714DEA">
      <w:pPr>
        <w:pStyle w:val="CommentText"/>
        <w:ind w:firstLine="0"/>
      </w:pPr>
      <w:r>
        <w:rPr>
          <w:rStyle w:val="CommentReference"/>
        </w:rPr>
        <w:annotationRef/>
      </w:r>
      <w:r>
        <w:t>Ik zag dit niet meer terugkomen, kan aan mij liggen hoor! Maar anders leuk hier nog dingen in op te delen</w:t>
      </w:r>
    </w:p>
  </w:comment>
  <w:comment w:id="37" w:author="Jort Siemes" w:date="2025-03-12T11:39:00Z" w:initials="JS">
    <w:p w14:paraId="563A70AB" w14:textId="77777777" w:rsidR="00370AD7" w:rsidRDefault="00370AD7" w:rsidP="00370AD7">
      <w:pPr>
        <w:pStyle w:val="CommentText"/>
        <w:ind w:firstLine="0"/>
      </w:pPr>
      <w:r>
        <w:rPr>
          <w:rStyle w:val="CommentReference"/>
        </w:rPr>
        <w:annotationRef/>
      </w:r>
      <w:r>
        <w:t>De hoofdstukken hieronder, zou ik zelf in deze vier aspecten opdelen</w:t>
      </w:r>
    </w:p>
  </w:comment>
  <w:comment w:id="47" w:author="Jort Siemes" w:date="2025-03-11T21:59:00Z" w:initials="JS">
    <w:p w14:paraId="4566E2E4" w14:textId="6C7D8A3A" w:rsidR="00B33260" w:rsidRDefault="00B33260" w:rsidP="00B33260">
      <w:pPr>
        <w:pStyle w:val="CommentText"/>
        <w:ind w:firstLine="0"/>
      </w:pPr>
      <w:r>
        <w:rPr>
          <w:rStyle w:val="CommentReference"/>
        </w:rPr>
        <w:annotationRef/>
      </w:r>
      <w:r>
        <w:t>Zou dit ook in een footer zetten</w:t>
      </w:r>
    </w:p>
  </w:comment>
  <w:comment w:id="46" w:author="Jort Siemes" w:date="2025-03-12T11:42:00Z" w:initials="JS">
    <w:p w14:paraId="248C1A1D" w14:textId="77777777" w:rsidR="00D66306" w:rsidRDefault="0019306E" w:rsidP="00D66306">
      <w:pPr>
        <w:pStyle w:val="CommentText"/>
        <w:ind w:firstLine="0"/>
      </w:pPr>
      <w:r>
        <w:rPr>
          <w:rStyle w:val="CommentReference"/>
        </w:rPr>
        <w:annotationRef/>
      </w:r>
      <w:r w:rsidR="00D66306">
        <w:t>Zou je nog kunnen uitzoeken in dit stuk of er een verschil is tussen freelancers en NGO’s of grotere redacties TOV slapps, aangezien kleine redacties hier ook veel last van hebben</w:t>
      </w:r>
    </w:p>
  </w:comment>
  <w:comment w:id="49" w:author="Robin van der Velde" w:date="2025-03-11T11:09:00Z" w:initials="Rv">
    <w:p w14:paraId="66E3D136" w14:textId="6CFEA730" w:rsidR="00D3067C" w:rsidRDefault="00D3067C">
      <w:pPr>
        <w:pStyle w:val="CommentText"/>
      </w:pPr>
      <w:r>
        <w:rPr>
          <w:rStyle w:val="CommentReference"/>
        </w:rPr>
        <w:annotationRef/>
      </w:r>
      <w:r>
        <w:t>Copingmechanismen nog toevoegen?</w:t>
      </w:r>
    </w:p>
  </w:comment>
  <w:comment w:id="50" w:author="Jort Siemes" w:date="2025-03-12T11:43:00Z" w:initials="JS">
    <w:p w14:paraId="073A876B" w14:textId="77777777" w:rsidR="00D66306" w:rsidRDefault="00D66306" w:rsidP="00D66306">
      <w:pPr>
        <w:pStyle w:val="CommentText"/>
        <w:ind w:firstLine="0"/>
      </w:pPr>
      <w:r>
        <w:rPr>
          <w:rStyle w:val="CommentReference"/>
        </w:rPr>
        <w:annotationRef/>
      </w:r>
      <w:r>
        <w:t>Ik vind het tot nu toe super interessant, maar vroeg me bij deze claim wel af hoeveel impact freelance heeft tegenover de traumatische omgeving van een rampgebied op de journalist</w:t>
      </w:r>
    </w:p>
  </w:comment>
  <w:comment w:id="51" w:author="Jort Siemes" w:date="2025-03-12T11:45:00Z" w:initials="JS">
    <w:p w14:paraId="17B6E090" w14:textId="77777777" w:rsidR="00FF1259" w:rsidRDefault="00FF1259" w:rsidP="00FF1259">
      <w:pPr>
        <w:pStyle w:val="CommentText"/>
        <w:ind w:firstLine="0"/>
      </w:pPr>
      <w:r>
        <w:rPr>
          <w:rStyle w:val="CommentReference"/>
        </w:rPr>
        <w:annotationRef/>
      </w:r>
      <w:r>
        <w:t>Ik kan me ook voorstellen dat het werk op een redactie met een vaste baan, ook veel stressfactoren mee kan dragen die een freelancer niet hoeft mee te maken. Hoe staan deze dingen tegenover elkaar?</w:t>
      </w:r>
    </w:p>
  </w:comment>
  <w:comment w:id="54" w:author="Jort Siemes" w:date="2025-03-12T11:47:00Z" w:initials="JS">
    <w:p w14:paraId="239CB33C" w14:textId="77777777" w:rsidR="00FF1259" w:rsidRDefault="00FF1259" w:rsidP="00FF1259">
      <w:pPr>
        <w:pStyle w:val="CommentText"/>
        <w:ind w:firstLine="0"/>
      </w:pPr>
      <w:r>
        <w:rPr>
          <w:rStyle w:val="CommentReference"/>
        </w:rPr>
        <w:annotationRef/>
      </w:r>
      <w:r>
        <w:t>Heb je dit mooie  figuurtje zelf gemaakt? Anders moet er nog bronvermelding bij, maar not sure</w:t>
      </w:r>
    </w:p>
  </w:comment>
  <w:comment w:id="56" w:author="Jort Siemes" w:date="2025-03-12T11:49:00Z" w:initials="JS">
    <w:p w14:paraId="00E2A5F2" w14:textId="77777777" w:rsidR="00FF1259" w:rsidRDefault="00FF1259" w:rsidP="00FF1259">
      <w:pPr>
        <w:pStyle w:val="CommentText"/>
        <w:ind w:firstLine="0"/>
      </w:pPr>
      <w:r>
        <w:rPr>
          <w:rStyle w:val="CommentReference"/>
        </w:rPr>
        <w:annotationRef/>
      </w:r>
      <w:r>
        <w:t>In je TK gaat er eigenlijk maar 1 subparagraaf over de financiele uitdagingen, voor mijn idee was dit niet het grootste aspect nu. Misschien kan je kijken naar of een bredere centrale vraag, of een TK die misschien het belang van dit onderwerp iets groter uitlicht</w:t>
      </w:r>
    </w:p>
  </w:comment>
  <w:comment w:id="57" w:author="Jort Siemes" w:date="2025-03-12T11:50:00Z" w:initials="JS">
    <w:p w14:paraId="0A4EF238" w14:textId="77777777" w:rsidR="00FF1259" w:rsidRDefault="00FF1259" w:rsidP="00FF1259">
      <w:pPr>
        <w:pStyle w:val="CommentText"/>
        <w:ind w:firstLine="0"/>
      </w:pPr>
      <w:r>
        <w:rPr>
          <w:rStyle w:val="CommentReference"/>
        </w:rPr>
        <w:annotationRef/>
      </w:r>
      <w:r>
        <w:t>Deze lijken me goed en super interessant!</w:t>
      </w:r>
    </w:p>
  </w:comment>
  <w:comment w:id="61" w:author="Jort Siemes" w:date="2025-03-12T12:01:00Z" w:initials="JS">
    <w:p w14:paraId="5E5BC2AE" w14:textId="77777777" w:rsidR="0089488C" w:rsidRDefault="0089488C" w:rsidP="0089488C">
      <w:pPr>
        <w:pStyle w:val="CommentText"/>
        <w:ind w:firstLine="0"/>
      </w:pPr>
      <w:r>
        <w:rPr>
          <w:rStyle w:val="CommentReference"/>
        </w:rPr>
        <w:annotationRef/>
      </w:r>
      <w:r>
        <w:t>Bij welke bron hoort dit?</w:t>
      </w:r>
    </w:p>
  </w:comment>
  <w:comment w:id="62" w:author="Robin van der Velde" w:date="2025-03-10T15:03:00Z" w:initials="Rv">
    <w:p w14:paraId="2EDE36C6" w14:textId="2C8AD351" w:rsidR="00FF40EB" w:rsidRDefault="00FF40EB">
      <w:pPr>
        <w:pStyle w:val="CommentText"/>
      </w:pPr>
      <w:r>
        <w:rPr>
          <w:rStyle w:val="CommentReference"/>
        </w:rPr>
        <w:annotationRef/>
      </w:r>
      <w:r>
        <w:t>Zijn dit de juiste aanhalingstekens?</w:t>
      </w:r>
    </w:p>
  </w:comment>
  <w:comment w:id="60" w:author="Jort Siemes" w:date="2025-03-12T12:02:00Z" w:initials="JS">
    <w:p w14:paraId="751154E4" w14:textId="77777777" w:rsidR="0089488C" w:rsidRDefault="0089488C" w:rsidP="0089488C">
      <w:pPr>
        <w:pStyle w:val="CommentText"/>
        <w:ind w:firstLine="0"/>
      </w:pPr>
      <w:r>
        <w:rPr>
          <w:rStyle w:val="CommentReference"/>
        </w:rPr>
        <w:annotationRef/>
      </w:r>
      <w:r>
        <w:t>Je legt hierin vooral uit wat kwalitatief inhoud, maar vind het gedeelte waarom het bij jouw studie past nog wat weinig. Je zou nog kunnen kijken naar bijvoorbeeld waarom het goed bij de doelgroep past, en wat je mis zou lopen</w:t>
      </w:r>
    </w:p>
  </w:comment>
  <w:comment w:id="65" w:author="Jort Siemes" w:date="2025-03-12T12:05:00Z" w:initials="JS">
    <w:p w14:paraId="0508E812" w14:textId="77777777" w:rsidR="00811053" w:rsidRDefault="00811053" w:rsidP="00811053">
      <w:pPr>
        <w:pStyle w:val="CommentText"/>
        <w:ind w:firstLine="0"/>
      </w:pPr>
      <w:r>
        <w:rPr>
          <w:rStyle w:val="CommentReference"/>
        </w:rPr>
        <w:annotationRef/>
      </w:r>
      <w:r>
        <w:t>12-16 lijkt mij ook goed, maar misschien nog handig een bron te vinden die hier een duidelijke N-term aan koppelt voor semi-gestructureerde interviews</w:t>
      </w:r>
      <w:r>
        <w:br/>
      </w:r>
    </w:p>
  </w:comment>
  <w:comment w:id="66" w:author="Jort Siemes" w:date="2025-03-12T12:06:00Z" w:initials="JS">
    <w:p w14:paraId="65B6FF79" w14:textId="77777777" w:rsidR="000A45F1" w:rsidRDefault="000A45F1" w:rsidP="000A45F1">
      <w:pPr>
        <w:pStyle w:val="CommentText"/>
        <w:ind w:firstLine="0"/>
      </w:pPr>
      <w:r>
        <w:rPr>
          <w:rStyle w:val="CommentReference"/>
        </w:rPr>
        <w:annotationRef/>
      </w:r>
      <w:r>
        <w:t>Heb je al een indicatie van wat deze selectie gaat inhouden, kies je voor bepaalde kranten die je al weet of hoe ga je deze kenmerken uiteenzetten?</w:t>
      </w:r>
    </w:p>
  </w:comment>
  <w:comment w:id="67" w:author="Jort Siemes" w:date="2025-03-12T12:07:00Z" w:initials="JS">
    <w:p w14:paraId="4B6297A1" w14:textId="77777777" w:rsidR="000A45F1" w:rsidRDefault="000A45F1" w:rsidP="000A45F1">
      <w:pPr>
        <w:pStyle w:val="CommentText"/>
        <w:ind w:firstLine="0"/>
      </w:pPr>
      <w:r>
        <w:rPr>
          <w:rStyle w:val="CommentReference"/>
        </w:rPr>
        <w:annotationRef/>
      </w:r>
      <w:r>
        <w:t>Misschien goed te kijken naar een bron hierover, die aangeeft welke soorten diversiteit op gelet moet worden, ik denk meteen aan leeftijd wat ook veel variatie met zich mee kan nemen qua ervaringen</w:t>
      </w:r>
    </w:p>
  </w:comment>
  <w:comment w:id="69" w:author="Jort Siemes" w:date="2025-03-12T12:11:00Z" w:initials="JS">
    <w:p w14:paraId="63F8BA75" w14:textId="77777777" w:rsidR="000A45F1" w:rsidRDefault="000A45F1" w:rsidP="000A45F1">
      <w:pPr>
        <w:pStyle w:val="CommentText"/>
        <w:ind w:firstLine="0"/>
      </w:pPr>
      <w:r>
        <w:rPr>
          <w:rStyle w:val="CommentReference"/>
        </w:rPr>
        <w:annotationRef/>
      </w:r>
      <w:r>
        <w:t>Zelfde hiervoor, zou zoeken naar een bron die onderzoek heeft uitgevoerd, over de verschillen tussen interview antwoorden via videogesprek of fysiek. Handig dat mee te nemen voor enige verschillen in je antwoorden</w:t>
      </w:r>
    </w:p>
  </w:comment>
  <w:comment w:id="70" w:author="Jort Siemes" w:date="2025-03-12T12:16:00Z" w:initials="JS">
    <w:p w14:paraId="70594C9B" w14:textId="77777777" w:rsidR="005B3940" w:rsidRDefault="005B3940" w:rsidP="005B3940">
      <w:pPr>
        <w:pStyle w:val="CommentText"/>
        <w:ind w:firstLine="0"/>
      </w:pPr>
      <w:r>
        <w:rPr>
          <w:rStyle w:val="CommentReference"/>
        </w:rPr>
        <w:annotationRef/>
      </w:r>
      <w:r>
        <w:t>Nog een idee die ik kreeg tijdens het lezen: Zou een vraag aan freelancers die voorheen voor een vast contract hebben gewerkt nog goed zijn, om wat voor hun het grootste verschil ertussen was (in bijv een van deze catagorieen)?</w:t>
      </w:r>
    </w:p>
  </w:comment>
  <w:comment w:id="74" w:author="Robin van der Velde" w:date="2025-03-11T17:19:00Z" w:initials="Rv">
    <w:p w14:paraId="36F2BDBC" w14:textId="28E2C390" w:rsidR="00276D98" w:rsidRDefault="00276D98">
      <w:pPr>
        <w:pStyle w:val="CommentText"/>
      </w:pPr>
      <w:r>
        <w:rPr>
          <w:rStyle w:val="CommentReference"/>
        </w:rPr>
        <w:annotationRef/>
      </w:r>
      <w:r>
        <w:t>Hoe kan ik op eoa</w:t>
      </w:r>
      <w:r w:rsidR="00B62F96">
        <w:t xml:space="preserve"> manier validiteit beter omschrijven in het kader van mijn onderzoek…</w:t>
      </w:r>
    </w:p>
  </w:comment>
  <w:comment w:id="79" w:author="Jort Siemes" w:date="2025-03-12T12:13:00Z" w:initials="JS">
    <w:p w14:paraId="56D8735A" w14:textId="77777777" w:rsidR="005B3940" w:rsidRDefault="005B3940" w:rsidP="005B3940">
      <w:pPr>
        <w:pStyle w:val="CommentText"/>
        <w:ind w:firstLine="0"/>
      </w:pPr>
      <w:r>
        <w:rPr>
          <w:rStyle w:val="CommentReference"/>
        </w:rPr>
        <w:annotationRef/>
      </w:r>
      <w:r>
        <w:t>Ik zou hier nog wat meer over schrijven, heb je al een form klaarliggen en is er een standaard waar deze aan voldoet?</w:t>
      </w:r>
    </w:p>
  </w:comment>
  <w:comment w:id="81" w:author="Jort Siemes" w:date="2025-03-12T12:14:00Z" w:initials="JS">
    <w:p w14:paraId="365EA492" w14:textId="77777777" w:rsidR="005B3940" w:rsidRDefault="005B3940" w:rsidP="005B3940">
      <w:pPr>
        <w:pStyle w:val="CommentText"/>
        <w:ind w:firstLine="0"/>
      </w:pPr>
      <w:r>
        <w:rPr>
          <w:rStyle w:val="CommentReference"/>
        </w:rPr>
        <w:annotationRef/>
      </w:r>
      <w:r>
        <w:t>Oh wow goeie, dit had ik helemaal nog niet! Ziet er goed uit maar weet er te weinig van dit goed te beoordelen, dus heb weinig aantekeningen!</w:t>
      </w:r>
    </w:p>
  </w:comment>
  <w:comment w:id="83" w:author="Jort Siemes" w:date="2025-03-12T12:18:00Z" w:initials="JS">
    <w:p w14:paraId="5BB38BFB" w14:textId="77777777" w:rsidR="00CE310D" w:rsidRDefault="005B3940" w:rsidP="00CE310D">
      <w:pPr>
        <w:pStyle w:val="CommentText"/>
        <w:ind w:firstLine="0"/>
      </w:pPr>
      <w:r>
        <w:rPr>
          <w:rStyle w:val="CommentReference"/>
        </w:rPr>
        <w:annotationRef/>
      </w:r>
      <w:r w:rsidR="00CE310D">
        <w:t>Dit klinkt vooral als de financiele haalbaarheid ook vanuit het bedrijf, zijn er nog dingen zoals dat een journalist het zelf niet kon betalen omdat er iets voor nodig was zoals naar plek toe vliegen?</w:t>
      </w:r>
    </w:p>
  </w:comment>
  <w:comment w:id="89" w:author="Jort Siemes" w:date="2025-03-12T12:20:00Z" w:initials="JS">
    <w:p w14:paraId="107F2C99" w14:textId="77777777" w:rsidR="00CE310D" w:rsidRDefault="00CE310D" w:rsidP="00CE310D">
      <w:pPr>
        <w:pStyle w:val="CommentText"/>
        <w:ind w:firstLine="0"/>
      </w:pPr>
      <w:r>
        <w:rPr>
          <w:rStyle w:val="CommentReference"/>
        </w:rPr>
        <w:annotationRef/>
      </w:r>
      <w:r>
        <w:t>Heel interessant, kan je hier ook nog iets schrijven over wat er in eerdere vergelijkbare onderzoeken uitgekomen is?</w:t>
      </w:r>
    </w:p>
  </w:comment>
  <w:comment w:id="91" w:author="Robin van der Velde" w:date="2025-03-11T17:11:00Z" w:initials="Rv">
    <w:p w14:paraId="49BF2679" w14:textId="34974C99" w:rsidR="00E8206E" w:rsidRDefault="00E8206E">
      <w:pPr>
        <w:pStyle w:val="CommentText"/>
      </w:pPr>
      <w:r>
        <w:rPr>
          <w:rStyle w:val="CommentReference"/>
        </w:rPr>
        <w:annotationRef/>
      </w:r>
      <w:r>
        <w:t>Alle bronnen moeten zo, maar krijg bij de rest het niet voor elkaar…</w:t>
      </w:r>
    </w:p>
  </w:comment>
  <w:comment w:id="92" w:author="Jort Siemes" w:date="2025-03-12T11:51:00Z" w:initials="JS">
    <w:p w14:paraId="33B409A2" w14:textId="77777777" w:rsidR="00914A11" w:rsidRDefault="00914A11" w:rsidP="00914A11">
      <w:pPr>
        <w:pStyle w:val="CommentText"/>
        <w:ind w:firstLine="0"/>
      </w:pPr>
      <w:r>
        <w:rPr>
          <w:rStyle w:val="CommentReference"/>
        </w:rPr>
        <w:annotationRef/>
      </w:r>
      <w:r>
        <w:t>Ik werk zelf in Zotero, en die zet ze er automatisch in, met de juiste APA elementen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1E8D30A" w15:done="0"/>
  <w15:commentEx w15:paraId="0CD2B356" w15:done="0"/>
  <w15:commentEx w15:paraId="01A22FC2" w15:done="0"/>
  <w15:commentEx w15:paraId="1BDEC709" w15:done="0"/>
  <w15:commentEx w15:paraId="1D7D7329" w15:done="0"/>
  <w15:commentEx w15:paraId="5B221410" w15:done="0"/>
  <w15:commentEx w15:paraId="352B1405" w15:done="0"/>
  <w15:commentEx w15:paraId="5A328666" w15:done="0"/>
  <w15:commentEx w15:paraId="61DA0083" w15:done="0"/>
  <w15:commentEx w15:paraId="59749DDE" w15:done="0"/>
  <w15:commentEx w15:paraId="202BD508" w15:done="0"/>
  <w15:commentEx w15:paraId="2EE9E5F9" w15:done="0"/>
  <w15:commentEx w15:paraId="563A70AB" w15:done="0"/>
  <w15:commentEx w15:paraId="4566E2E4" w15:done="0"/>
  <w15:commentEx w15:paraId="248C1A1D" w15:done="0"/>
  <w15:commentEx w15:paraId="66E3D136" w15:done="0"/>
  <w15:commentEx w15:paraId="073A876B" w15:done="0"/>
  <w15:commentEx w15:paraId="17B6E090" w15:done="0"/>
  <w15:commentEx w15:paraId="239CB33C" w15:done="0"/>
  <w15:commentEx w15:paraId="00E2A5F2" w15:done="0"/>
  <w15:commentEx w15:paraId="0A4EF238" w15:done="0"/>
  <w15:commentEx w15:paraId="5E5BC2AE" w15:done="0"/>
  <w15:commentEx w15:paraId="2EDE36C6" w15:done="0"/>
  <w15:commentEx w15:paraId="751154E4" w15:done="0"/>
  <w15:commentEx w15:paraId="0508E812" w15:done="0"/>
  <w15:commentEx w15:paraId="65B6FF79" w15:done="0"/>
  <w15:commentEx w15:paraId="4B6297A1" w15:done="0"/>
  <w15:commentEx w15:paraId="63F8BA75" w15:done="0"/>
  <w15:commentEx w15:paraId="70594C9B" w15:done="0"/>
  <w15:commentEx w15:paraId="36F2BDBC" w15:done="0"/>
  <w15:commentEx w15:paraId="56D8735A" w15:done="0"/>
  <w15:commentEx w15:paraId="365EA492" w15:done="0"/>
  <w15:commentEx w15:paraId="5BB38BFB" w15:done="0"/>
  <w15:commentEx w15:paraId="107F2C99" w15:done="0"/>
  <w15:commentEx w15:paraId="49BF2679" w15:done="0"/>
  <w15:commentEx w15:paraId="33B409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4A32E4C" w16cex:dateUtc="2025-03-11T20:32:00Z"/>
  <w16cex:commentExtensible w16cex:durableId="1D9D24D6" w16cex:dateUtc="2025-03-10T13:46:00Z"/>
  <w16cex:commentExtensible w16cex:durableId="7FA98271" w16cex:dateUtc="2025-03-11T20:25:00Z"/>
  <w16cex:commentExtensible w16cex:durableId="00F3A41F" w16cex:dateUtc="2025-03-11T20:26:00Z"/>
  <w16cex:commentExtensible w16cex:durableId="1DEA1E4D" w16cex:dateUtc="2025-03-12T10:57:00Z"/>
  <w16cex:commentExtensible w16cex:durableId="4354DBA6" w16cex:dateUtc="2025-03-11T20:30:00Z"/>
  <w16cex:commentExtensible w16cex:durableId="0E75A5BB" w16cex:dateUtc="2025-03-12T10:17:00Z"/>
  <w16cex:commentExtensible w16cex:durableId="460E73CA" w16cex:dateUtc="2025-03-12T10:18:00Z"/>
  <w16cex:commentExtensible w16cex:durableId="55A21211" w16cex:dateUtc="2025-03-12T10:19:00Z"/>
  <w16cex:commentExtensible w16cex:durableId="7B4DE358" w16cex:dateUtc="2025-03-11T20:40:00Z"/>
  <w16cex:commentExtensible w16cex:durableId="70D833FA" w16cex:dateUtc="2025-03-11T20:43:00Z"/>
  <w16cex:commentExtensible w16cex:durableId="768E99A2" w16cex:dateUtc="2025-03-12T10:22:00Z"/>
  <w16cex:commentExtensible w16cex:durableId="0C08BD3D" w16cex:dateUtc="2025-03-12T10:39:00Z"/>
  <w16cex:commentExtensible w16cex:durableId="063A43C8" w16cex:dateUtc="2025-03-11T20:59:00Z"/>
  <w16cex:commentExtensible w16cex:durableId="22485A78" w16cex:dateUtc="2025-03-12T10:42:00Z"/>
  <w16cex:commentExtensible w16cex:durableId="17C053FA" w16cex:dateUtc="2025-03-11T10:09:00Z"/>
  <w16cex:commentExtensible w16cex:durableId="3B3A6E02" w16cex:dateUtc="2025-03-12T10:43:00Z"/>
  <w16cex:commentExtensible w16cex:durableId="3D6B5987" w16cex:dateUtc="2025-03-12T10:45:00Z"/>
  <w16cex:commentExtensible w16cex:durableId="6840F6CD" w16cex:dateUtc="2025-03-12T10:47:00Z"/>
  <w16cex:commentExtensible w16cex:durableId="523D576F" w16cex:dateUtc="2025-03-12T10:49:00Z"/>
  <w16cex:commentExtensible w16cex:durableId="559F1A0A" w16cex:dateUtc="2025-03-12T10:50:00Z"/>
  <w16cex:commentExtensible w16cex:durableId="621E0E13" w16cex:dateUtc="2025-03-12T11:01:00Z"/>
  <w16cex:commentExtensible w16cex:durableId="4E5771E2" w16cex:dateUtc="2025-03-10T14:03:00Z"/>
  <w16cex:commentExtensible w16cex:durableId="6AB8CCF1" w16cex:dateUtc="2025-03-12T11:02:00Z"/>
  <w16cex:commentExtensible w16cex:durableId="077EEAAB" w16cex:dateUtc="2025-03-12T11:05:00Z"/>
  <w16cex:commentExtensible w16cex:durableId="287B22CB" w16cex:dateUtc="2025-03-12T11:06:00Z"/>
  <w16cex:commentExtensible w16cex:durableId="77322CAE" w16cex:dateUtc="2025-03-12T11:07:00Z"/>
  <w16cex:commentExtensible w16cex:durableId="2DDFD636" w16cex:dateUtc="2025-03-12T11:11:00Z"/>
  <w16cex:commentExtensible w16cex:durableId="06FB52A7" w16cex:dateUtc="2025-03-12T11:16:00Z"/>
  <w16cex:commentExtensible w16cex:durableId="26811983" w16cex:dateUtc="2025-03-11T16:19:00Z"/>
  <w16cex:commentExtensible w16cex:durableId="38F8C73B" w16cex:dateUtc="2025-03-12T11:13:00Z"/>
  <w16cex:commentExtensible w16cex:durableId="32814ABC" w16cex:dateUtc="2025-03-12T11:14:00Z"/>
  <w16cex:commentExtensible w16cex:durableId="237DC37C" w16cex:dateUtc="2025-03-12T11:18:00Z"/>
  <w16cex:commentExtensible w16cex:durableId="6E422530" w16cex:dateUtc="2025-03-12T11:20:00Z"/>
  <w16cex:commentExtensible w16cex:durableId="55B5F45A" w16cex:dateUtc="2025-03-11T16:11:00Z"/>
  <w16cex:commentExtensible w16cex:durableId="4BEAA632" w16cex:dateUtc="2025-03-12T10: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1E8D30A" w16cid:durableId="44A32E4C"/>
  <w16cid:commentId w16cid:paraId="0CD2B356" w16cid:durableId="1D9D24D6"/>
  <w16cid:commentId w16cid:paraId="01A22FC2" w16cid:durableId="7FA98271"/>
  <w16cid:commentId w16cid:paraId="1BDEC709" w16cid:durableId="00F3A41F"/>
  <w16cid:commentId w16cid:paraId="1D7D7329" w16cid:durableId="1DEA1E4D"/>
  <w16cid:commentId w16cid:paraId="5B221410" w16cid:durableId="4354DBA6"/>
  <w16cid:commentId w16cid:paraId="352B1405" w16cid:durableId="0E75A5BB"/>
  <w16cid:commentId w16cid:paraId="5A328666" w16cid:durableId="460E73CA"/>
  <w16cid:commentId w16cid:paraId="61DA0083" w16cid:durableId="55A21211"/>
  <w16cid:commentId w16cid:paraId="59749DDE" w16cid:durableId="7B4DE358"/>
  <w16cid:commentId w16cid:paraId="202BD508" w16cid:durableId="70D833FA"/>
  <w16cid:commentId w16cid:paraId="2EE9E5F9" w16cid:durableId="768E99A2"/>
  <w16cid:commentId w16cid:paraId="563A70AB" w16cid:durableId="0C08BD3D"/>
  <w16cid:commentId w16cid:paraId="4566E2E4" w16cid:durableId="063A43C8"/>
  <w16cid:commentId w16cid:paraId="248C1A1D" w16cid:durableId="22485A78"/>
  <w16cid:commentId w16cid:paraId="66E3D136" w16cid:durableId="17C053FA"/>
  <w16cid:commentId w16cid:paraId="073A876B" w16cid:durableId="3B3A6E02"/>
  <w16cid:commentId w16cid:paraId="17B6E090" w16cid:durableId="3D6B5987"/>
  <w16cid:commentId w16cid:paraId="239CB33C" w16cid:durableId="6840F6CD"/>
  <w16cid:commentId w16cid:paraId="00E2A5F2" w16cid:durableId="523D576F"/>
  <w16cid:commentId w16cid:paraId="0A4EF238" w16cid:durableId="559F1A0A"/>
  <w16cid:commentId w16cid:paraId="5E5BC2AE" w16cid:durableId="621E0E13"/>
  <w16cid:commentId w16cid:paraId="2EDE36C6" w16cid:durableId="4E5771E2"/>
  <w16cid:commentId w16cid:paraId="751154E4" w16cid:durableId="6AB8CCF1"/>
  <w16cid:commentId w16cid:paraId="0508E812" w16cid:durableId="077EEAAB"/>
  <w16cid:commentId w16cid:paraId="65B6FF79" w16cid:durableId="287B22CB"/>
  <w16cid:commentId w16cid:paraId="4B6297A1" w16cid:durableId="77322CAE"/>
  <w16cid:commentId w16cid:paraId="63F8BA75" w16cid:durableId="2DDFD636"/>
  <w16cid:commentId w16cid:paraId="70594C9B" w16cid:durableId="06FB52A7"/>
  <w16cid:commentId w16cid:paraId="36F2BDBC" w16cid:durableId="26811983"/>
  <w16cid:commentId w16cid:paraId="56D8735A" w16cid:durableId="38F8C73B"/>
  <w16cid:commentId w16cid:paraId="365EA492" w16cid:durableId="32814ABC"/>
  <w16cid:commentId w16cid:paraId="5BB38BFB" w16cid:durableId="237DC37C"/>
  <w16cid:commentId w16cid:paraId="107F2C99" w16cid:durableId="6E422530"/>
  <w16cid:commentId w16cid:paraId="49BF2679" w16cid:durableId="55B5F45A"/>
  <w16cid:commentId w16cid:paraId="33B409A2" w16cid:durableId="4BEAA6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202373" w14:textId="77777777" w:rsidR="008C7736" w:rsidRDefault="008C7736" w:rsidP="00A7391F">
      <w:pPr>
        <w:spacing w:after="0" w:line="240" w:lineRule="auto"/>
      </w:pPr>
      <w:r>
        <w:separator/>
      </w:r>
    </w:p>
  </w:endnote>
  <w:endnote w:type="continuationSeparator" w:id="0">
    <w:p w14:paraId="56AD21CB" w14:textId="77777777" w:rsidR="008C7736" w:rsidRDefault="008C7736" w:rsidP="00A73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8963720"/>
      <w:docPartObj>
        <w:docPartGallery w:val="Page Numbers (Bottom of Page)"/>
        <w:docPartUnique/>
      </w:docPartObj>
    </w:sdtPr>
    <w:sdtContent>
      <w:p w14:paraId="3A50FF1E" w14:textId="0AA284DD" w:rsidR="00A7391F" w:rsidRDefault="00A7391F">
        <w:pPr>
          <w:pStyle w:val="Footer"/>
          <w:jc w:val="right"/>
        </w:pPr>
        <w:r>
          <w:fldChar w:fldCharType="begin"/>
        </w:r>
        <w:r>
          <w:instrText>PAGE   \* MERGEFORMAT</w:instrText>
        </w:r>
        <w:r>
          <w:fldChar w:fldCharType="separate"/>
        </w:r>
        <w:r>
          <w:t>2</w:t>
        </w:r>
        <w:r>
          <w:fldChar w:fldCharType="end"/>
        </w:r>
      </w:p>
    </w:sdtContent>
  </w:sdt>
  <w:p w14:paraId="77C94AB5" w14:textId="77777777" w:rsidR="00A7391F" w:rsidRDefault="00A739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57D558" w14:textId="77777777" w:rsidR="008C7736" w:rsidRDefault="008C7736" w:rsidP="00A7391F">
      <w:pPr>
        <w:spacing w:after="0" w:line="240" w:lineRule="auto"/>
      </w:pPr>
      <w:r>
        <w:separator/>
      </w:r>
    </w:p>
  </w:footnote>
  <w:footnote w:type="continuationSeparator" w:id="0">
    <w:p w14:paraId="17859A0E" w14:textId="77777777" w:rsidR="008C7736" w:rsidRDefault="008C7736" w:rsidP="00A739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00C49"/>
    <w:multiLevelType w:val="multilevel"/>
    <w:tmpl w:val="0A68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322AB"/>
    <w:multiLevelType w:val="multilevel"/>
    <w:tmpl w:val="8082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33ED7"/>
    <w:multiLevelType w:val="multilevel"/>
    <w:tmpl w:val="F4308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37018"/>
    <w:multiLevelType w:val="multilevel"/>
    <w:tmpl w:val="34E2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84FB0"/>
    <w:multiLevelType w:val="hybridMultilevel"/>
    <w:tmpl w:val="71DA1948"/>
    <w:lvl w:ilvl="0" w:tplc="EC065E26">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5534A6D"/>
    <w:multiLevelType w:val="multilevel"/>
    <w:tmpl w:val="05225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952345"/>
    <w:multiLevelType w:val="multilevel"/>
    <w:tmpl w:val="A6DA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85E4F"/>
    <w:multiLevelType w:val="multilevel"/>
    <w:tmpl w:val="AB54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611A9"/>
    <w:multiLevelType w:val="hybridMultilevel"/>
    <w:tmpl w:val="68FADC3E"/>
    <w:lvl w:ilvl="0" w:tplc="BDEE030E">
      <w:start w:val="1"/>
      <w:numFmt w:val="decimal"/>
      <w:lvlText w:val="%1."/>
      <w:lvlJc w:val="left"/>
      <w:pPr>
        <w:ind w:left="1069" w:hanging="360"/>
      </w:pPr>
      <w:rPr>
        <w:rFonts w:hint="default"/>
      </w:r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9" w15:restartNumberingAfterBreak="0">
    <w:nsid w:val="1EB82DBA"/>
    <w:multiLevelType w:val="multilevel"/>
    <w:tmpl w:val="FF8C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540D9"/>
    <w:multiLevelType w:val="multilevel"/>
    <w:tmpl w:val="3288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DB151E"/>
    <w:multiLevelType w:val="multilevel"/>
    <w:tmpl w:val="AD84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2A3FB1"/>
    <w:multiLevelType w:val="multilevel"/>
    <w:tmpl w:val="2FBC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2A397B"/>
    <w:multiLevelType w:val="multilevel"/>
    <w:tmpl w:val="B7689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D42126"/>
    <w:multiLevelType w:val="multilevel"/>
    <w:tmpl w:val="EF96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713B59"/>
    <w:multiLevelType w:val="multilevel"/>
    <w:tmpl w:val="2CA06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4B2D6A"/>
    <w:multiLevelType w:val="multilevel"/>
    <w:tmpl w:val="460ED6EE"/>
    <w:lvl w:ilvl="0">
      <w:start w:val="2"/>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0B21EDD"/>
    <w:multiLevelType w:val="multilevel"/>
    <w:tmpl w:val="60E4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8E7F4B"/>
    <w:multiLevelType w:val="multilevel"/>
    <w:tmpl w:val="44B8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BD029C"/>
    <w:multiLevelType w:val="hybridMultilevel"/>
    <w:tmpl w:val="0C428E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7FE10FC"/>
    <w:multiLevelType w:val="hybridMultilevel"/>
    <w:tmpl w:val="22DA6176"/>
    <w:lvl w:ilvl="0" w:tplc="0413000F">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A0616AF"/>
    <w:multiLevelType w:val="multilevel"/>
    <w:tmpl w:val="C246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B95D4D"/>
    <w:multiLevelType w:val="multilevel"/>
    <w:tmpl w:val="1CB8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CB78B6"/>
    <w:multiLevelType w:val="multilevel"/>
    <w:tmpl w:val="5D701D6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9E37FA"/>
    <w:multiLevelType w:val="multilevel"/>
    <w:tmpl w:val="5534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0079D8"/>
    <w:multiLevelType w:val="multilevel"/>
    <w:tmpl w:val="460ED6EE"/>
    <w:styleLink w:val="Huidigelijst1"/>
    <w:lvl w:ilvl="0">
      <w:start w:val="2"/>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3E653EC"/>
    <w:multiLevelType w:val="multilevel"/>
    <w:tmpl w:val="80F0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020673"/>
    <w:multiLevelType w:val="multilevel"/>
    <w:tmpl w:val="4C48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4509B4"/>
    <w:multiLevelType w:val="multilevel"/>
    <w:tmpl w:val="C8C01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BC51E8"/>
    <w:multiLevelType w:val="multilevel"/>
    <w:tmpl w:val="DD2C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A40CE5"/>
    <w:multiLevelType w:val="multilevel"/>
    <w:tmpl w:val="CB34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162798"/>
    <w:multiLevelType w:val="multilevel"/>
    <w:tmpl w:val="60868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F71307"/>
    <w:multiLevelType w:val="multilevel"/>
    <w:tmpl w:val="55865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762C22"/>
    <w:multiLevelType w:val="multilevel"/>
    <w:tmpl w:val="7F3E0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8108CA"/>
    <w:multiLevelType w:val="multilevel"/>
    <w:tmpl w:val="A4F60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3B2164"/>
    <w:multiLevelType w:val="hybridMultilevel"/>
    <w:tmpl w:val="3B9E9E5C"/>
    <w:lvl w:ilvl="0" w:tplc="D076CE8A">
      <w:start w:val="1"/>
      <w:numFmt w:val="decimal"/>
      <w:lvlText w:val="%1."/>
      <w:lvlJc w:val="left"/>
      <w:pPr>
        <w:ind w:left="720" w:hanging="360"/>
      </w:pPr>
      <w:rPr>
        <w:rFonts w:hint="default"/>
        <w:b/>
        <w:bC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07B6A09"/>
    <w:multiLevelType w:val="multilevel"/>
    <w:tmpl w:val="2D36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B93995"/>
    <w:multiLevelType w:val="multilevel"/>
    <w:tmpl w:val="78EC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746FC3"/>
    <w:multiLevelType w:val="hybridMultilevel"/>
    <w:tmpl w:val="B4E426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DFA3E91"/>
    <w:multiLevelType w:val="multilevel"/>
    <w:tmpl w:val="0C6C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B879D5"/>
    <w:multiLevelType w:val="hybridMultilevel"/>
    <w:tmpl w:val="8D1844DA"/>
    <w:lvl w:ilvl="0" w:tplc="E7901DA4">
      <w:start w:val="2"/>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21024362">
    <w:abstractNumId w:val="28"/>
  </w:num>
  <w:num w:numId="2" w16cid:durableId="700477536">
    <w:abstractNumId w:val="35"/>
  </w:num>
  <w:num w:numId="3" w16cid:durableId="413167209">
    <w:abstractNumId w:val="40"/>
  </w:num>
  <w:num w:numId="4" w16cid:durableId="580407589">
    <w:abstractNumId w:val="16"/>
  </w:num>
  <w:num w:numId="5" w16cid:durableId="1474257342">
    <w:abstractNumId w:val="19"/>
  </w:num>
  <w:num w:numId="6" w16cid:durableId="221405638">
    <w:abstractNumId w:val="24"/>
  </w:num>
  <w:num w:numId="7" w16cid:durableId="1209343580">
    <w:abstractNumId w:val="12"/>
  </w:num>
  <w:num w:numId="8" w16cid:durableId="1761415118">
    <w:abstractNumId w:val="26"/>
  </w:num>
  <w:num w:numId="9" w16cid:durableId="436100531">
    <w:abstractNumId w:val="25"/>
  </w:num>
  <w:num w:numId="10" w16cid:durableId="1483236820">
    <w:abstractNumId w:val="3"/>
  </w:num>
  <w:num w:numId="11" w16cid:durableId="1548253839">
    <w:abstractNumId w:val="11"/>
  </w:num>
  <w:num w:numId="12" w16cid:durableId="735512745">
    <w:abstractNumId w:val="2"/>
  </w:num>
  <w:num w:numId="13" w16cid:durableId="1657761884">
    <w:abstractNumId w:val="31"/>
  </w:num>
  <w:num w:numId="14" w16cid:durableId="422530967">
    <w:abstractNumId w:val="21"/>
  </w:num>
  <w:num w:numId="15" w16cid:durableId="541017441">
    <w:abstractNumId w:val="34"/>
  </w:num>
  <w:num w:numId="16" w16cid:durableId="723216483">
    <w:abstractNumId w:val="23"/>
  </w:num>
  <w:num w:numId="17" w16cid:durableId="1906405193">
    <w:abstractNumId w:val="1"/>
  </w:num>
  <w:num w:numId="18" w16cid:durableId="913508472">
    <w:abstractNumId w:val="6"/>
  </w:num>
  <w:num w:numId="19" w16cid:durableId="1708722988">
    <w:abstractNumId w:val="5"/>
  </w:num>
  <w:num w:numId="20" w16cid:durableId="1059090701">
    <w:abstractNumId w:val="15"/>
  </w:num>
  <w:num w:numId="21" w16cid:durableId="1209031632">
    <w:abstractNumId w:val="14"/>
  </w:num>
  <w:num w:numId="22" w16cid:durableId="1631354631">
    <w:abstractNumId w:val="39"/>
  </w:num>
  <w:num w:numId="23" w16cid:durableId="1767266625">
    <w:abstractNumId w:val="32"/>
  </w:num>
  <w:num w:numId="24" w16cid:durableId="299580724">
    <w:abstractNumId w:val="9"/>
  </w:num>
  <w:num w:numId="25" w16cid:durableId="403144384">
    <w:abstractNumId w:val="18"/>
  </w:num>
  <w:num w:numId="26" w16cid:durableId="1623339715">
    <w:abstractNumId w:val="36"/>
  </w:num>
  <w:num w:numId="27" w16cid:durableId="796726626">
    <w:abstractNumId w:val="10"/>
  </w:num>
  <w:num w:numId="28" w16cid:durableId="58721153">
    <w:abstractNumId w:val="37"/>
  </w:num>
  <w:num w:numId="29" w16cid:durableId="1057321039">
    <w:abstractNumId w:val="7"/>
  </w:num>
  <w:num w:numId="30" w16cid:durableId="1834373684">
    <w:abstractNumId w:val="33"/>
  </w:num>
  <w:num w:numId="31" w16cid:durableId="898595039">
    <w:abstractNumId w:val="29"/>
  </w:num>
  <w:num w:numId="32" w16cid:durableId="613169432">
    <w:abstractNumId w:val="22"/>
  </w:num>
  <w:num w:numId="33" w16cid:durableId="594748072">
    <w:abstractNumId w:val="0"/>
  </w:num>
  <w:num w:numId="34" w16cid:durableId="1562785293">
    <w:abstractNumId w:val="17"/>
  </w:num>
  <w:num w:numId="35" w16cid:durableId="870800523">
    <w:abstractNumId w:val="27"/>
  </w:num>
  <w:num w:numId="36" w16cid:durableId="1699354074">
    <w:abstractNumId w:val="13"/>
  </w:num>
  <w:num w:numId="37" w16cid:durableId="1947806044">
    <w:abstractNumId w:val="4"/>
  </w:num>
  <w:num w:numId="38" w16cid:durableId="677925813">
    <w:abstractNumId w:val="20"/>
  </w:num>
  <w:num w:numId="39" w16cid:durableId="1289775903">
    <w:abstractNumId w:val="8"/>
  </w:num>
  <w:num w:numId="40" w16cid:durableId="748236535">
    <w:abstractNumId w:val="38"/>
  </w:num>
  <w:num w:numId="41" w16cid:durableId="179705245">
    <w:abstractNumId w:val="30"/>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rt Siemes">
    <w15:presenceInfo w15:providerId="AD" w15:userId="S::J.Siemes@vpro.nl::07848d01-4269-496a-856e-a579a4f71cf7"/>
  </w15:person>
  <w15:person w15:author="Robin van der Velde">
    <w15:presenceInfo w15:providerId="Windows Live" w15:userId="25a408e5d2330c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0E3"/>
    <w:rsid w:val="0000038A"/>
    <w:rsid w:val="00002CCE"/>
    <w:rsid w:val="00006327"/>
    <w:rsid w:val="00006A18"/>
    <w:rsid w:val="00006BDC"/>
    <w:rsid w:val="000100CD"/>
    <w:rsid w:val="00013951"/>
    <w:rsid w:val="00016BB5"/>
    <w:rsid w:val="00021343"/>
    <w:rsid w:val="00025457"/>
    <w:rsid w:val="0003208F"/>
    <w:rsid w:val="00034BB7"/>
    <w:rsid w:val="00035810"/>
    <w:rsid w:val="00036BA6"/>
    <w:rsid w:val="00042F1E"/>
    <w:rsid w:val="000440A6"/>
    <w:rsid w:val="00055853"/>
    <w:rsid w:val="00055937"/>
    <w:rsid w:val="000573DB"/>
    <w:rsid w:val="000606A2"/>
    <w:rsid w:val="0006445A"/>
    <w:rsid w:val="00064961"/>
    <w:rsid w:val="00064FAD"/>
    <w:rsid w:val="00067A7E"/>
    <w:rsid w:val="000741AB"/>
    <w:rsid w:val="00074719"/>
    <w:rsid w:val="00075B76"/>
    <w:rsid w:val="00076E83"/>
    <w:rsid w:val="00080B3D"/>
    <w:rsid w:val="00081164"/>
    <w:rsid w:val="000814EC"/>
    <w:rsid w:val="00081CC8"/>
    <w:rsid w:val="000866EA"/>
    <w:rsid w:val="0009021A"/>
    <w:rsid w:val="000A0393"/>
    <w:rsid w:val="000A1221"/>
    <w:rsid w:val="000A2BAF"/>
    <w:rsid w:val="000A45F1"/>
    <w:rsid w:val="000A7009"/>
    <w:rsid w:val="000B1A1E"/>
    <w:rsid w:val="000B590B"/>
    <w:rsid w:val="000B7DAF"/>
    <w:rsid w:val="000C0585"/>
    <w:rsid w:val="000C419D"/>
    <w:rsid w:val="000C48CF"/>
    <w:rsid w:val="000C580E"/>
    <w:rsid w:val="000C7428"/>
    <w:rsid w:val="000D4777"/>
    <w:rsid w:val="000D4E7A"/>
    <w:rsid w:val="000D5F91"/>
    <w:rsid w:val="000E00F5"/>
    <w:rsid w:val="000E0CA3"/>
    <w:rsid w:val="000E30E3"/>
    <w:rsid w:val="000E5D30"/>
    <w:rsid w:val="000E5D6C"/>
    <w:rsid w:val="000F2230"/>
    <w:rsid w:val="00103C70"/>
    <w:rsid w:val="00105CC5"/>
    <w:rsid w:val="0011128B"/>
    <w:rsid w:val="00112FFC"/>
    <w:rsid w:val="00113612"/>
    <w:rsid w:val="0011408B"/>
    <w:rsid w:val="001156B5"/>
    <w:rsid w:val="001200D3"/>
    <w:rsid w:val="00120970"/>
    <w:rsid w:val="001211C0"/>
    <w:rsid w:val="00121EBE"/>
    <w:rsid w:val="001224FE"/>
    <w:rsid w:val="00122BF0"/>
    <w:rsid w:val="00123C79"/>
    <w:rsid w:val="00125AA9"/>
    <w:rsid w:val="001332E5"/>
    <w:rsid w:val="001343E9"/>
    <w:rsid w:val="001363BC"/>
    <w:rsid w:val="0013641A"/>
    <w:rsid w:val="00140F24"/>
    <w:rsid w:val="00141ABF"/>
    <w:rsid w:val="001437F7"/>
    <w:rsid w:val="0014717A"/>
    <w:rsid w:val="00150F5C"/>
    <w:rsid w:val="00151122"/>
    <w:rsid w:val="0015179C"/>
    <w:rsid w:val="001546AD"/>
    <w:rsid w:val="001614C7"/>
    <w:rsid w:val="00163F7B"/>
    <w:rsid w:val="00167023"/>
    <w:rsid w:val="00167E60"/>
    <w:rsid w:val="00170125"/>
    <w:rsid w:val="00170D81"/>
    <w:rsid w:val="00172614"/>
    <w:rsid w:val="001734DB"/>
    <w:rsid w:val="00174B80"/>
    <w:rsid w:val="001806A2"/>
    <w:rsid w:val="001837E6"/>
    <w:rsid w:val="0019010F"/>
    <w:rsid w:val="001910D7"/>
    <w:rsid w:val="001917C1"/>
    <w:rsid w:val="001922DD"/>
    <w:rsid w:val="0019306E"/>
    <w:rsid w:val="0019409C"/>
    <w:rsid w:val="00194823"/>
    <w:rsid w:val="001A0A1A"/>
    <w:rsid w:val="001A159F"/>
    <w:rsid w:val="001A646E"/>
    <w:rsid w:val="001A74CE"/>
    <w:rsid w:val="001A7AB8"/>
    <w:rsid w:val="001A7F0A"/>
    <w:rsid w:val="001B6AC9"/>
    <w:rsid w:val="001B6EE8"/>
    <w:rsid w:val="001C06AB"/>
    <w:rsid w:val="001C16D9"/>
    <w:rsid w:val="001C77B7"/>
    <w:rsid w:val="001D2AF9"/>
    <w:rsid w:val="001D4402"/>
    <w:rsid w:val="001D6130"/>
    <w:rsid w:val="001D6E8E"/>
    <w:rsid w:val="001D6FF2"/>
    <w:rsid w:val="001E379F"/>
    <w:rsid w:val="001E44AB"/>
    <w:rsid w:val="001E5EFB"/>
    <w:rsid w:val="001E65B7"/>
    <w:rsid w:val="001E6F3D"/>
    <w:rsid w:val="001F0D80"/>
    <w:rsid w:val="001F17FE"/>
    <w:rsid w:val="001F4D88"/>
    <w:rsid w:val="001F59E2"/>
    <w:rsid w:val="002012F8"/>
    <w:rsid w:val="002033F5"/>
    <w:rsid w:val="0020454A"/>
    <w:rsid w:val="00213367"/>
    <w:rsid w:val="002133DD"/>
    <w:rsid w:val="00214522"/>
    <w:rsid w:val="00214C1C"/>
    <w:rsid w:val="0021556C"/>
    <w:rsid w:val="00215D95"/>
    <w:rsid w:val="00217D33"/>
    <w:rsid w:val="002213DD"/>
    <w:rsid w:val="002216AE"/>
    <w:rsid w:val="002246F4"/>
    <w:rsid w:val="002278F3"/>
    <w:rsid w:val="00230E4E"/>
    <w:rsid w:val="002310B2"/>
    <w:rsid w:val="00235EA3"/>
    <w:rsid w:val="00237DE2"/>
    <w:rsid w:val="002411B4"/>
    <w:rsid w:val="002453CA"/>
    <w:rsid w:val="0024795E"/>
    <w:rsid w:val="00250CBE"/>
    <w:rsid w:val="00252103"/>
    <w:rsid w:val="00257086"/>
    <w:rsid w:val="00265016"/>
    <w:rsid w:val="00272F3B"/>
    <w:rsid w:val="00276812"/>
    <w:rsid w:val="00276D98"/>
    <w:rsid w:val="00281DAB"/>
    <w:rsid w:val="00283DEE"/>
    <w:rsid w:val="00283FB6"/>
    <w:rsid w:val="00287F1A"/>
    <w:rsid w:val="00292242"/>
    <w:rsid w:val="002A0B98"/>
    <w:rsid w:val="002A213B"/>
    <w:rsid w:val="002A540D"/>
    <w:rsid w:val="002A6A2A"/>
    <w:rsid w:val="002B0004"/>
    <w:rsid w:val="002B2838"/>
    <w:rsid w:val="002B41B2"/>
    <w:rsid w:val="002C26D3"/>
    <w:rsid w:val="002C3F00"/>
    <w:rsid w:val="002C4107"/>
    <w:rsid w:val="002C453B"/>
    <w:rsid w:val="002C6D51"/>
    <w:rsid w:val="002C7AB6"/>
    <w:rsid w:val="002C7DC3"/>
    <w:rsid w:val="002D0785"/>
    <w:rsid w:val="002D1712"/>
    <w:rsid w:val="002D6334"/>
    <w:rsid w:val="002D77D7"/>
    <w:rsid w:val="002E2C26"/>
    <w:rsid w:val="002E452A"/>
    <w:rsid w:val="002E678F"/>
    <w:rsid w:val="002E6846"/>
    <w:rsid w:val="002F247D"/>
    <w:rsid w:val="002F2D9A"/>
    <w:rsid w:val="002F41B9"/>
    <w:rsid w:val="002F4A6F"/>
    <w:rsid w:val="002F4A74"/>
    <w:rsid w:val="003046CE"/>
    <w:rsid w:val="00305AEB"/>
    <w:rsid w:val="0031436B"/>
    <w:rsid w:val="00322CF1"/>
    <w:rsid w:val="003231DE"/>
    <w:rsid w:val="00323220"/>
    <w:rsid w:val="00324D3C"/>
    <w:rsid w:val="0032597A"/>
    <w:rsid w:val="00331688"/>
    <w:rsid w:val="003348C2"/>
    <w:rsid w:val="00335AA6"/>
    <w:rsid w:val="003371F0"/>
    <w:rsid w:val="00337B6E"/>
    <w:rsid w:val="003412A1"/>
    <w:rsid w:val="0034551E"/>
    <w:rsid w:val="003470AB"/>
    <w:rsid w:val="003503D7"/>
    <w:rsid w:val="0035079C"/>
    <w:rsid w:val="003567DC"/>
    <w:rsid w:val="00360078"/>
    <w:rsid w:val="00363864"/>
    <w:rsid w:val="00365362"/>
    <w:rsid w:val="00365C1E"/>
    <w:rsid w:val="0036616C"/>
    <w:rsid w:val="00370AD7"/>
    <w:rsid w:val="00382F63"/>
    <w:rsid w:val="00392975"/>
    <w:rsid w:val="00392AC2"/>
    <w:rsid w:val="003A3FD4"/>
    <w:rsid w:val="003A6192"/>
    <w:rsid w:val="003A7DF1"/>
    <w:rsid w:val="003B3CAB"/>
    <w:rsid w:val="003B4993"/>
    <w:rsid w:val="003B7C6F"/>
    <w:rsid w:val="003B7E2B"/>
    <w:rsid w:val="003C1585"/>
    <w:rsid w:val="003C213A"/>
    <w:rsid w:val="003C4305"/>
    <w:rsid w:val="003D3239"/>
    <w:rsid w:val="003D3B25"/>
    <w:rsid w:val="003D4138"/>
    <w:rsid w:val="003E0864"/>
    <w:rsid w:val="003E1BFC"/>
    <w:rsid w:val="003E2734"/>
    <w:rsid w:val="003E34A2"/>
    <w:rsid w:val="003E51FF"/>
    <w:rsid w:val="003E5238"/>
    <w:rsid w:val="003F1195"/>
    <w:rsid w:val="003F19B8"/>
    <w:rsid w:val="003F1E93"/>
    <w:rsid w:val="003F3CEC"/>
    <w:rsid w:val="003F47F3"/>
    <w:rsid w:val="003F6CDE"/>
    <w:rsid w:val="00400F7A"/>
    <w:rsid w:val="00402A1E"/>
    <w:rsid w:val="00404B1B"/>
    <w:rsid w:val="00406965"/>
    <w:rsid w:val="00407607"/>
    <w:rsid w:val="00410E6D"/>
    <w:rsid w:val="00412615"/>
    <w:rsid w:val="004141EC"/>
    <w:rsid w:val="0041683C"/>
    <w:rsid w:val="00420730"/>
    <w:rsid w:val="00423968"/>
    <w:rsid w:val="0042533B"/>
    <w:rsid w:val="00427AF0"/>
    <w:rsid w:val="0043077B"/>
    <w:rsid w:val="004317B5"/>
    <w:rsid w:val="00434A47"/>
    <w:rsid w:val="00434BF1"/>
    <w:rsid w:val="00435EA1"/>
    <w:rsid w:val="0043701D"/>
    <w:rsid w:val="00440741"/>
    <w:rsid w:val="00444789"/>
    <w:rsid w:val="004448BA"/>
    <w:rsid w:val="00447106"/>
    <w:rsid w:val="00452310"/>
    <w:rsid w:val="00452737"/>
    <w:rsid w:val="00453F41"/>
    <w:rsid w:val="00454F61"/>
    <w:rsid w:val="00455519"/>
    <w:rsid w:val="00455B6F"/>
    <w:rsid w:val="00457BFE"/>
    <w:rsid w:val="00461649"/>
    <w:rsid w:val="00464FBA"/>
    <w:rsid w:val="00465D6F"/>
    <w:rsid w:val="0046632D"/>
    <w:rsid w:val="00472040"/>
    <w:rsid w:val="004749BE"/>
    <w:rsid w:val="0047644E"/>
    <w:rsid w:val="004767BD"/>
    <w:rsid w:val="00477064"/>
    <w:rsid w:val="00480B59"/>
    <w:rsid w:val="00486976"/>
    <w:rsid w:val="004920F7"/>
    <w:rsid w:val="00492CB5"/>
    <w:rsid w:val="00496750"/>
    <w:rsid w:val="00497AA4"/>
    <w:rsid w:val="00497F5F"/>
    <w:rsid w:val="004A070D"/>
    <w:rsid w:val="004A25DF"/>
    <w:rsid w:val="004A2BCF"/>
    <w:rsid w:val="004A42B8"/>
    <w:rsid w:val="004A62D3"/>
    <w:rsid w:val="004A67A8"/>
    <w:rsid w:val="004B3D41"/>
    <w:rsid w:val="004B426E"/>
    <w:rsid w:val="004B4E27"/>
    <w:rsid w:val="004B5CF4"/>
    <w:rsid w:val="004B5FDC"/>
    <w:rsid w:val="004B7635"/>
    <w:rsid w:val="004C07F0"/>
    <w:rsid w:val="004C2B65"/>
    <w:rsid w:val="004C39E1"/>
    <w:rsid w:val="004C5A1E"/>
    <w:rsid w:val="004C6348"/>
    <w:rsid w:val="004D0564"/>
    <w:rsid w:val="004D0E39"/>
    <w:rsid w:val="004D2EC0"/>
    <w:rsid w:val="004D5C80"/>
    <w:rsid w:val="004D745C"/>
    <w:rsid w:val="004D763C"/>
    <w:rsid w:val="004D77DF"/>
    <w:rsid w:val="004E30C6"/>
    <w:rsid w:val="004E33D4"/>
    <w:rsid w:val="004E4706"/>
    <w:rsid w:val="004E5DC5"/>
    <w:rsid w:val="004F1971"/>
    <w:rsid w:val="004F31C4"/>
    <w:rsid w:val="004F43AC"/>
    <w:rsid w:val="004F599A"/>
    <w:rsid w:val="004F5D36"/>
    <w:rsid w:val="00503CAA"/>
    <w:rsid w:val="005040DE"/>
    <w:rsid w:val="005101DB"/>
    <w:rsid w:val="005118A7"/>
    <w:rsid w:val="005121F6"/>
    <w:rsid w:val="005159F4"/>
    <w:rsid w:val="00520D24"/>
    <w:rsid w:val="00520D7D"/>
    <w:rsid w:val="00523377"/>
    <w:rsid w:val="005239F5"/>
    <w:rsid w:val="00524910"/>
    <w:rsid w:val="00525CF9"/>
    <w:rsid w:val="005302E5"/>
    <w:rsid w:val="00531A8A"/>
    <w:rsid w:val="00534D55"/>
    <w:rsid w:val="005427F9"/>
    <w:rsid w:val="0054332A"/>
    <w:rsid w:val="00547DDE"/>
    <w:rsid w:val="00550305"/>
    <w:rsid w:val="005535CE"/>
    <w:rsid w:val="00556F28"/>
    <w:rsid w:val="00562DF2"/>
    <w:rsid w:val="00563FB5"/>
    <w:rsid w:val="00564675"/>
    <w:rsid w:val="00564C35"/>
    <w:rsid w:val="00564D23"/>
    <w:rsid w:val="005668C7"/>
    <w:rsid w:val="00570F74"/>
    <w:rsid w:val="00573AEE"/>
    <w:rsid w:val="00573C06"/>
    <w:rsid w:val="00575F48"/>
    <w:rsid w:val="0057635E"/>
    <w:rsid w:val="00582191"/>
    <w:rsid w:val="00584EF0"/>
    <w:rsid w:val="00585DE2"/>
    <w:rsid w:val="00585FF1"/>
    <w:rsid w:val="005907B5"/>
    <w:rsid w:val="005926F0"/>
    <w:rsid w:val="00592CBA"/>
    <w:rsid w:val="00592D87"/>
    <w:rsid w:val="00593FB4"/>
    <w:rsid w:val="005950F3"/>
    <w:rsid w:val="005A47AB"/>
    <w:rsid w:val="005A54F8"/>
    <w:rsid w:val="005A5E11"/>
    <w:rsid w:val="005A7430"/>
    <w:rsid w:val="005A7D42"/>
    <w:rsid w:val="005B2ACD"/>
    <w:rsid w:val="005B3332"/>
    <w:rsid w:val="005B3940"/>
    <w:rsid w:val="005B3D12"/>
    <w:rsid w:val="005B42A9"/>
    <w:rsid w:val="005B7E21"/>
    <w:rsid w:val="005C0446"/>
    <w:rsid w:val="005C1FCA"/>
    <w:rsid w:val="005C29C9"/>
    <w:rsid w:val="005C2B97"/>
    <w:rsid w:val="005C3A99"/>
    <w:rsid w:val="005C745D"/>
    <w:rsid w:val="005D26FD"/>
    <w:rsid w:val="005D5865"/>
    <w:rsid w:val="005E2C8F"/>
    <w:rsid w:val="005F0284"/>
    <w:rsid w:val="005F17D6"/>
    <w:rsid w:val="005F2AE6"/>
    <w:rsid w:val="005F3C5F"/>
    <w:rsid w:val="005F43E8"/>
    <w:rsid w:val="005F5D69"/>
    <w:rsid w:val="005F6CA8"/>
    <w:rsid w:val="005F77F7"/>
    <w:rsid w:val="005F7E98"/>
    <w:rsid w:val="0060147D"/>
    <w:rsid w:val="0060501D"/>
    <w:rsid w:val="0060528E"/>
    <w:rsid w:val="00606779"/>
    <w:rsid w:val="00607054"/>
    <w:rsid w:val="00612AFA"/>
    <w:rsid w:val="006254FC"/>
    <w:rsid w:val="00632069"/>
    <w:rsid w:val="006352C8"/>
    <w:rsid w:val="00643B24"/>
    <w:rsid w:val="00644B1A"/>
    <w:rsid w:val="0064624D"/>
    <w:rsid w:val="00656503"/>
    <w:rsid w:val="00656A74"/>
    <w:rsid w:val="00656AB8"/>
    <w:rsid w:val="006607F5"/>
    <w:rsid w:val="00666C20"/>
    <w:rsid w:val="0066735C"/>
    <w:rsid w:val="006675C6"/>
    <w:rsid w:val="006679AE"/>
    <w:rsid w:val="006702A3"/>
    <w:rsid w:val="006719A9"/>
    <w:rsid w:val="006778BC"/>
    <w:rsid w:val="00687A8C"/>
    <w:rsid w:val="00693A27"/>
    <w:rsid w:val="00694B36"/>
    <w:rsid w:val="00695245"/>
    <w:rsid w:val="00697A26"/>
    <w:rsid w:val="006A11BE"/>
    <w:rsid w:val="006A1C07"/>
    <w:rsid w:val="006A20BE"/>
    <w:rsid w:val="006A4E9D"/>
    <w:rsid w:val="006A6C22"/>
    <w:rsid w:val="006A753B"/>
    <w:rsid w:val="006A7E30"/>
    <w:rsid w:val="006B3D01"/>
    <w:rsid w:val="006B63F9"/>
    <w:rsid w:val="006B7DF1"/>
    <w:rsid w:val="006C22B1"/>
    <w:rsid w:val="006C2D14"/>
    <w:rsid w:val="006D07A5"/>
    <w:rsid w:val="006D2A90"/>
    <w:rsid w:val="006D7AD8"/>
    <w:rsid w:val="006E081A"/>
    <w:rsid w:val="006F0476"/>
    <w:rsid w:val="006F1614"/>
    <w:rsid w:val="006F23DD"/>
    <w:rsid w:val="006F48CA"/>
    <w:rsid w:val="006F50A1"/>
    <w:rsid w:val="006F59B4"/>
    <w:rsid w:val="007004AC"/>
    <w:rsid w:val="00701033"/>
    <w:rsid w:val="0070120D"/>
    <w:rsid w:val="007044C3"/>
    <w:rsid w:val="00705CFE"/>
    <w:rsid w:val="00710210"/>
    <w:rsid w:val="00710822"/>
    <w:rsid w:val="0071203D"/>
    <w:rsid w:val="00714DEA"/>
    <w:rsid w:val="00721E0D"/>
    <w:rsid w:val="00730438"/>
    <w:rsid w:val="0073182D"/>
    <w:rsid w:val="00741DB1"/>
    <w:rsid w:val="00743438"/>
    <w:rsid w:val="007448D6"/>
    <w:rsid w:val="00744CCB"/>
    <w:rsid w:val="007478FE"/>
    <w:rsid w:val="00747F12"/>
    <w:rsid w:val="00750089"/>
    <w:rsid w:val="0075041F"/>
    <w:rsid w:val="00752710"/>
    <w:rsid w:val="007538A9"/>
    <w:rsid w:val="00754D2F"/>
    <w:rsid w:val="00757C22"/>
    <w:rsid w:val="00764707"/>
    <w:rsid w:val="00764ABE"/>
    <w:rsid w:val="00765A4F"/>
    <w:rsid w:val="007665C8"/>
    <w:rsid w:val="0077071E"/>
    <w:rsid w:val="00773A1A"/>
    <w:rsid w:val="00773D7E"/>
    <w:rsid w:val="00776E18"/>
    <w:rsid w:val="00776E33"/>
    <w:rsid w:val="00787EAC"/>
    <w:rsid w:val="00793B67"/>
    <w:rsid w:val="007A237F"/>
    <w:rsid w:val="007B0519"/>
    <w:rsid w:val="007B1B17"/>
    <w:rsid w:val="007B70C8"/>
    <w:rsid w:val="007B7145"/>
    <w:rsid w:val="007C225D"/>
    <w:rsid w:val="007C36DD"/>
    <w:rsid w:val="007C43AC"/>
    <w:rsid w:val="007C6515"/>
    <w:rsid w:val="007C67CA"/>
    <w:rsid w:val="007C7707"/>
    <w:rsid w:val="007D4132"/>
    <w:rsid w:val="007D4F2B"/>
    <w:rsid w:val="007D6D55"/>
    <w:rsid w:val="007D7290"/>
    <w:rsid w:val="007E4704"/>
    <w:rsid w:val="007E4AD3"/>
    <w:rsid w:val="007E6E90"/>
    <w:rsid w:val="007F1674"/>
    <w:rsid w:val="007F26D5"/>
    <w:rsid w:val="007F2B25"/>
    <w:rsid w:val="007F5831"/>
    <w:rsid w:val="007F795C"/>
    <w:rsid w:val="008003DF"/>
    <w:rsid w:val="00800E2E"/>
    <w:rsid w:val="00801FCB"/>
    <w:rsid w:val="00802DBC"/>
    <w:rsid w:val="00803432"/>
    <w:rsid w:val="00805FC4"/>
    <w:rsid w:val="00806506"/>
    <w:rsid w:val="00806CA8"/>
    <w:rsid w:val="00811053"/>
    <w:rsid w:val="008115A1"/>
    <w:rsid w:val="00811921"/>
    <w:rsid w:val="008156B2"/>
    <w:rsid w:val="0082277C"/>
    <w:rsid w:val="00824BB8"/>
    <w:rsid w:val="00825080"/>
    <w:rsid w:val="008270DD"/>
    <w:rsid w:val="0083158D"/>
    <w:rsid w:val="008330FA"/>
    <w:rsid w:val="0083373D"/>
    <w:rsid w:val="00836832"/>
    <w:rsid w:val="00845BBA"/>
    <w:rsid w:val="00851394"/>
    <w:rsid w:val="008513DE"/>
    <w:rsid w:val="00852F30"/>
    <w:rsid w:val="008558D3"/>
    <w:rsid w:val="00855D75"/>
    <w:rsid w:val="008565B7"/>
    <w:rsid w:val="0085663A"/>
    <w:rsid w:val="0085750A"/>
    <w:rsid w:val="008579C1"/>
    <w:rsid w:val="00863C4B"/>
    <w:rsid w:val="00865EFB"/>
    <w:rsid w:val="008660BA"/>
    <w:rsid w:val="00866C64"/>
    <w:rsid w:val="00871E8F"/>
    <w:rsid w:val="00872C68"/>
    <w:rsid w:val="00872E6F"/>
    <w:rsid w:val="008754DC"/>
    <w:rsid w:val="0087639E"/>
    <w:rsid w:val="00877797"/>
    <w:rsid w:val="008814C3"/>
    <w:rsid w:val="0088281B"/>
    <w:rsid w:val="0088438E"/>
    <w:rsid w:val="008928C5"/>
    <w:rsid w:val="008947EA"/>
    <w:rsid w:val="0089488C"/>
    <w:rsid w:val="008A0199"/>
    <w:rsid w:val="008A50D5"/>
    <w:rsid w:val="008B3261"/>
    <w:rsid w:val="008B5ADB"/>
    <w:rsid w:val="008B684C"/>
    <w:rsid w:val="008C0808"/>
    <w:rsid w:val="008C51A8"/>
    <w:rsid w:val="008C6756"/>
    <w:rsid w:val="008C7736"/>
    <w:rsid w:val="008D02AC"/>
    <w:rsid w:val="008D3237"/>
    <w:rsid w:val="008D40F1"/>
    <w:rsid w:val="008D4476"/>
    <w:rsid w:val="008D599A"/>
    <w:rsid w:val="008D7391"/>
    <w:rsid w:val="008E2462"/>
    <w:rsid w:val="008E31CF"/>
    <w:rsid w:val="008E41E2"/>
    <w:rsid w:val="008E772A"/>
    <w:rsid w:val="008F015E"/>
    <w:rsid w:val="008F4432"/>
    <w:rsid w:val="008F6ACE"/>
    <w:rsid w:val="00900323"/>
    <w:rsid w:val="009035C0"/>
    <w:rsid w:val="009036F9"/>
    <w:rsid w:val="00903A47"/>
    <w:rsid w:val="009049F5"/>
    <w:rsid w:val="00905E85"/>
    <w:rsid w:val="009108F1"/>
    <w:rsid w:val="0091307B"/>
    <w:rsid w:val="00914A11"/>
    <w:rsid w:val="00915A31"/>
    <w:rsid w:val="00925831"/>
    <w:rsid w:val="00925CBB"/>
    <w:rsid w:val="00926B76"/>
    <w:rsid w:val="009279D5"/>
    <w:rsid w:val="00927B56"/>
    <w:rsid w:val="00934F0E"/>
    <w:rsid w:val="009418EF"/>
    <w:rsid w:val="00942722"/>
    <w:rsid w:val="00943081"/>
    <w:rsid w:val="00943DFD"/>
    <w:rsid w:val="0094528D"/>
    <w:rsid w:val="0094734C"/>
    <w:rsid w:val="00950CDF"/>
    <w:rsid w:val="00952A6A"/>
    <w:rsid w:val="009530F7"/>
    <w:rsid w:val="00953E5E"/>
    <w:rsid w:val="0095624A"/>
    <w:rsid w:val="0095691D"/>
    <w:rsid w:val="00957BA9"/>
    <w:rsid w:val="00967A5E"/>
    <w:rsid w:val="00973A2D"/>
    <w:rsid w:val="0097423A"/>
    <w:rsid w:val="009748F8"/>
    <w:rsid w:val="0097541B"/>
    <w:rsid w:val="00977ACF"/>
    <w:rsid w:val="00977C18"/>
    <w:rsid w:val="0098536A"/>
    <w:rsid w:val="009867B6"/>
    <w:rsid w:val="00990CAB"/>
    <w:rsid w:val="00990D75"/>
    <w:rsid w:val="00991501"/>
    <w:rsid w:val="009939CA"/>
    <w:rsid w:val="00995C94"/>
    <w:rsid w:val="00995F46"/>
    <w:rsid w:val="009A0D78"/>
    <w:rsid w:val="009A1862"/>
    <w:rsid w:val="009A3C5F"/>
    <w:rsid w:val="009A6354"/>
    <w:rsid w:val="009A751A"/>
    <w:rsid w:val="009B6608"/>
    <w:rsid w:val="009C4924"/>
    <w:rsid w:val="009C4BDD"/>
    <w:rsid w:val="009C7A37"/>
    <w:rsid w:val="009D1D62"/>
    <w:rsid w:val="009D23C1"/>
    <w:rsid w:val="009D2CEC"/>
    <w:rsid w:val="009E01C0"/>
    <w:rsid w:val="009E1551"/>
    <w:rsid w:val="009E1E92"/>
    <w:rsid w:val="009E4B3C"/>
    <w:rsid w:val="009E4C26"/>
    <w:rsid w:val="009E73C1"/>
    <w:rsid w:val="009F0C41"/>
    <w:rsid w:val="00A02DFA"/>
    <w:rsid w:val="00A0645C"/>
    <w:rsid w:val="00A066F7"/>
    <w:rsid w:val="00A07168"/>
    <w:rsid w:val="00A10507"/>
    <w:rsid w:val="00A11331"/>
    <w:rsid w:val="00A13A95"/>
    <w:rsid w:val="00A13AB7"/>
    <w:rsid w:val="00A159E1"/>
    <w:rsid w:val="00A15DD9"/>
    <w:rsid w:val="00A21E93"/>
    <w:rsid w:val="00A24682"/>
    <w:rsid w:val="00A25C2E"/>
    <w:rsid w:val="00A270C8"/>
    <w:rsid w:val="00A30DB7"/>
    <w:rsid w:val="00A33442"/>
    <w:rsid w:val="00A372C3"/>
    <w:rsid w:val="00A3733F"/>
    <w:rsid w:val="00A44EE3"/>
    <w:rsid w:val="00A46022"/>
    <w:rsid w:val="00A46256"/>
    <w:rsid w:val="00A525D7"/>
    <w:rsid w:val="00A55E25"/>
    <w:rsid w:val="00A606A9"/>
    <w:rsid w:val="00A63984"/>
    <w:rsid w:val="00A63A56"/>
    <w:rsid w:val="00A64A88"/>
    <w:rsid w:val="00A679DD"/>
    <w:rsid w:val="00A7391F"/>
    <w:rsid w:val="00A74B6D"/>
    <w:rsid w:val="00A751CB"/>
    <w:rsid w:val="00A76605"/>
    <w:rsid w:val="00A770BB"/>
    <w:rsid w:val="00A77A67"/>
    <w:rsid w:val="00A803DB"/>
    <w:rsid w:val="00A8178A"/>
    <w:rsid w:val="00A8302D"/>
    <w:rsid w:val="00A92B9A"/>
    <w:rsid w:val="00A93585"/>
    <w:rsid w:val="00A937C9"/>
    <w:rsid w:val="00A94504"/>
    <w:rsid w:val="00A9620A"/>
    <w:rsid w:val="00AA0DA4"/>
    <w:rsid w:val="00AA5533"/>
    <w:rsid w:val="00AA7271"/>
    <w:rsid w:val="00AB0E2C"/>
    <w:rsid w:val="00AB13C4"/>
    <w:rsid w:val="00AB164B"/>
    <w:rsid w:val="00AB250D"/>
    <w:rsid w:val="00AB2F1B"/>
    <w:rsid w:val="00AB6E4A"/>
    <w:rsid w:val="00AB7B97"/>
    <w:rsid w:val="00AC667D"/>
    <w:rsid w:val="00AC6F5E"/>
    <w:rsid w:val="00AD63AC"/>
    <w:rsid w:val="00AE0C36"/>
    <w:rsid w:val="00AE4F37"/>
    <w:rsid w:val="00AE6DC4"/>
    <w:rsid w:val="00AE7573"/>
    <w:rsid w:val="00AF2CFE"/>
    <w:rsid w:val="00AF3791"/>
    <w:rsid w:val="00B008CE"/>
    <w:rsid w:val="00B00A11"/>
    <w:rsid w:val="00B00F41"/>
    <w:rsid w:val="00B038FF"/>
    <w:rsid w:val="00B056D1"/>
    <w:rsid w:val="00B05B55"/>
    <w:rsid w:val="00B076FF"/>
    <w:rsid w:val="00B079AD"/>
    <w:rsid w:val="00B11811"/>
    <w:rsid w:val="00B12217"/>
    <w:rsid w:val="00B123C0"/>
    <w:rsid w:val="00B2048B"/>
    <w:rsid w:val="00B23F7A"/>
    <w:rsid w:val="00B261F5"/>
    <w:rsid w:val="00B26408"/>
    <w:rsid w:val="00B33260"/>
    <w:rsid w:val="00B353B1"/>
    <w:rsid w:val="00B3770E"/>
    <w:rsid w:val="00B409EA"/>
    <w:rsid w:val="00B4102C"/>
    <w:rsid w:val="00B44FAB"/>
    <w:rsid w:val="00B45D7B"/>
    <w:rsid w:val="00B4672D"/>
    <w:rsid w:val="00B46CDF"/>
    <w:rsid w:val="00B47245"/>
    <w:rsid w:val="00B47B93"/>
    <w:rsid w:val="00B52248"/>
    <w:rsid w:val="00B553EB"/>
    <w:rsid w:val="00B57BFF"/>
    <w:rsid w:val="00B62304"/>
    <w:rsid w:val="00B62F96"/>
    <w:rsid w:val="00B63CC7"/>
    <w:rsid w:val="00B67CFA"/>
    <w:rsid w:val="00B67EAF"/>
    <w:rsid w:val="00B7027B"/>
    <w:rsid w:val="00B70B4A"/>
    <w:rsid w:val="00B727D4"/>
    <w:rsid w:val="00B73567"/>
    <w:rsid w:val="00B76B0E"/>
    <w:rsid w:val="00B77465"/>
    <w:rsid w:val="00B81990"/>
    <w:rsid w:val="00B81C5E"/>
    <w:rsid w:val="00B81DCF"/>
    <w:rsid w:val="00B84CD3"/>
    <w:rsid w:val="00B84F17"/>
    <w:rsid w:val="00B8508B"/>
    <w:rsid w:val="00B86074"/>
    <w:rsid w:val="00B9084E"/>
    <w:rsid w:val="00B90F8B"/>
    <w:rsid w:val="00B913BF"/>
    <w:rsid w:val="00B92886"/>
    <w:rsid w:val="00B938B7"/>
    <w:rsid w:val="00B96063"/>
    <w:rsid w:val="00B97A93"/>
    <w:rsid w:val="00BA57E1"/>
    <w:rsid w:val="00BB077C"/>
    <w:rsid w:val="00BB0FDB"/>
    <w:rsid w:val="00BB1D2B"/>
    <w:rsid w:val="00BB75E9"/>
    <w:rsid w:val="00BC2157"/>
    <w:rsid w:val="00BC3AB3"/>
    <w:rsid w:val="00BC3D8D"/>
    <w:rsid w:val="00BC5DF9"/>
    <w:rsid w:val="00BC7EC1"/>
    <w:rsid w:val="00BD4366"/>
    <w:rsid w:val="00BD5539"/>
    <w:rsid w:val="00BD5922"/>
    <w:rsid w:val="00BD718F"/>
    <w:rsid w:val="00BE14CA"/>
    <w:rsid w:val="00BE20F3"/>
    <w:rsid w:val="00BE2493"/>
    <w:rsid w:val="00BE38B1"/>
    <w:rsid w:val="00BE5817"/>
    <w:rsid w:val="00BF1704"/>
    <w:rsid w:val="00BF37D4"/>
    <w:rsid w:val="00BF3C94"/>
    <w:rsid w:val="00BF75DC"/>
    <w:rsid w:val="00BF7BED"/>
    <w:rsid w:val="00C016F8"/>
    <w:rsid w:val="00C01F9A"/>
    <w:rsid w:val="00C047A9"/>
    <w:rsid w:val="00C1187A"/>
    <w:rsid w:val="00C15949"/>
    <w:rsid w:val="00C23F9E"/>
    <w:rsid w:val="00C26814"/>
    <w:rsid w:val="00C2774B"/>
    <w:rsid w:val="00C27780"/>
    <w:rsid w:val="00C278F5"/>
    <w:rsid w:val="00C32F85"/>
    <w:rsid w:val="00C35804"/>
    <w:rsid w:val="00C36EA9"/>
    <w:rsid w:val="00C401B3"/>
    <w:rsid w:val="00C40552"/>
    <w:rsid w:val="00C40EA6"/>
    <w:rsid w:val="00C44B25"/>
    <w:rsid w:val="00C4789B"/>
    <w:rsid w:val="00C56BF4"/>
    <w:rsid w:val="00C57DF8"/>
    <w:rsid w:val="00C636B6"/>
    <w:rsid w:val="00C63B72"/>
    <w:rsid w:val="00C64B4F"/>
    <w:rsid w:val="00C65CA8"/>
    <w:rsid w:val="00C65E62"/>
    <w:rsid w:val="00C6660D"/>
    <w:rsid w:val="00C72CAE"/>
    <w:rsid w:val="00C72F7B"/>
    <w:rsid w:val="00C73848"/>
    <w:rsid w:val="00C77040"/>
    <w:rsid w:val="00C82B6E"/>
    <w:rsid w:val="00C84A37"/>
    <w:rsid w:val="00C86A82"/>
    <w:rsid w:val="00C954A6"/>
    <w:rsid w:val="00CA12FB"/>
    <w:rsid w:val="00CA30DE"/>
    <w:rsid w:val="00CA479C"/>
    <w:rsid w:val="00CB0ED0"/>
    <w:rsid w:val="00CB12F7"/>
    <w:rsid w:val="00CB5BED"/>
    <w:rsid w:val="00CC08BF"/>
    <w:rsid w:val="00CC1866"/>
    <w:rsid w:val="00CC7618"/>
    <w:rsid w:val="00CC7D4C"/>
    <w:rsid w:val="00CD1992"/>
    <w:rsid w:val="00CD1E21"/>
    <w:rsid w:val="00CD47AB"/>
    <w:rsid w:val="00CD6554"/>
    <w:rsid w:val="00CD7041"/>
    <w:rsid w:val="00CE0065"/>
    <w:rsid w:val="00CE310D"/>
    <w:rsid w:val="00CE528D"/>
    <w:rsid w:val="00CF1F9C"/>
    <w:rsid w:val="00CF3021"/>
    <w:rsid w:val="00CF3112"/>
    <w:rsid w:val="00CF5EBB"/>
    <w:rsid w:val="00CF6983"/>
    <w:rsid w:val="00CF7557"/>
    <w:rsid w:val="00D017B2"/>
    <w:rsid w:val="00D05244"/>
    <w:rsid w:val="00D06066"/>
    <w:rsid w:val="00D0761B"/>
    <w:rsid w:val="00D07F1A"/>
    <w:rsid w:val="00D13AEA"/>
    <w:rsid w:val="00D167B8"/>
    <w:rsid w:val="00D256BA"/>
    <w:rsid w:val="00D25AAD"/>
    <w:rsid w:val="00D3067C"/>
    <w:rsid w:val="00D318FD"/>
    <w:rsid w:val="00D33FB6"/>
    <w:rsid w:val="00D35971"/>
    <w:rsid w:val="00D40710"/>
    <w:rsid w:val="00D5049E"/>
    <w:rsid w:val="00D6409F"/>
    <w:rsid w:val="00D66306"/>
    <w:rsid w:val="00D70A7C"/>
    <w:rsid w:val="00D738A7"/>
    <w:rsid w:val="00D7770A"/>
    <w:rsid w:val="00D8065A"/>
    <w:rsid w:val="00D80AEF"/>
    <w:rsid w:val="00D92F39"/>
    <w:rsid w:val="00DA3E04"/>
    <w:rsid w:val="00DA46BA"/>
    <w:rsid w:val="00DA7371"/>
    <w:rsid w:val="00DB072A"/>
    <w:rsid w:val="00DB0A70"/>
    <w:rsid w:val="00DB1A11"/>
    <w:rsid w:val="00DB38AA"/>
    <w:rsid w:val="00DB4B52"/>
    <w:rsid w:val="00DB5FA6"/>
    <w:rsid w:val="00DC17F9"/>
    <w:rsid w:val="00DC2574"/>
    <w:rsid w:val="00DC2783"/>
    <w:rsid w:val="00DC3D80"/>
    <w:rsid w:val="00DC7405"/>
    <w:rsid w:val="00DC7B70"/>
    <w:rsid w:val="00DD2CBE"/>
    <w:rsid w:val="00DD65D5"/>
    <w:rsid w:val="00DD6B93"/>
    <w:rsid w:val="00DE09A0"/>
    <w:rsid w:val="00DE2202"/>
    <w:rsid w:val="00DE6D23"/>
    <w:rsid w:val="00DE74A8"/>
    <w:rsid w:val="00DF28C4"/>
    <w:rsid w:val="00DF67EC"/>
    <w:rsid w:val="00E00A95"/>
    <w:rsid w:val="00E01B86"/>
    <w:rsid w:val="00E037C3"/>
    <w:rsid w:val="00E051DE"/>
    <w:rsid w:val="00E10405"/>
    <w:rsid w:val="00E12560"/>
    <w:rsid w:val="00E129AA"/>
    <w:rsid w:val="00E16B3B"/>
    <w:rsid w:val="00E24487"/>
    <w:rsid w:val="00E25CC7"/>
    <w:rsid w:val="00E27450"/>
    <w:rsid w:val="00E3073E"/>
    <w:rsid w:val="00E3145D"/>
    <w:rsid w:val="00E3319A"/>
    <w:rsid w:val="00E357C3"/>
    <w:rsid w:val="00E36551"/>
    <w:rsid w:val="00E366B8"/>
    <w:rsid w:val="00E36CAD"/>
    <w:rsid w:val="00E400CB"/>
    <w:rsid w:val="00E432EA"/>
    <w:rsid w:val="00E444AC"/>
    <w:rsid w:val="00E46AC5"/>
    <w:rsid w:val="00E47564"/>
    <w:rsid w:val="00E51B75"/>
    <w:rsid w:val="00E5717F"/>
    <w:rsid w:val="00E5764B"/>
    <w:rsid w:val="00E623D2"/>
    <w:rsid w:val="00E65A54"/>
    <w:rsid w:val="00E67C44"/>
    <w:rsid w:val="00E708DC"/>
    <w:rsid w:val="00E721A2"/>
    <w:rsid w:val="00E7511A"/>
    <w:rsid w:val="00E752B2"/>
    <w:rsid w:val="00E76A70"/>
    <w:rsid w:val="00E775A8"/>
    <w:rsid w:val="00E77833"/>
    <w:rsid w:val="00E80517"/>
    <w:rsid w:val="00E8206E"/>
    <w:rsid w:val="00E82A03"/>
    <w:rsid w:val="00E83AB5"/>
    <w:rsid w:val="00E867C8"/>
    <w:rsid w:val="00E909A2"/>
    <w:rsid w:val="00E94CDA"/>
    <w:rsid w:val="00EA6CE8"/>
    <w:rsid w:val="00EB0465"/>
    <w:rsid w:val="00EB14D4"/>
    <w:rsid w:val="00EB292D"/>
    <w:rsid w:val="00EB5F21"/>
    <w:rsid w:val="00EB736F"/>
    <w:rsid w:val="00EC1668"/>
    <w:rsid w:val="00EC335A"/>
    <w:rsid w:val="00EC6C99"/>
    <w:rsid w:val="00ED0598"/>
    <w:rsid w:val="00ED0E8C"/>
    <w:rsid w:val="00ED1285"/>
    <w:rsid w:val="00ED13D8"/>
    <w:rsid w:val="00ED3372"/>
    <w:rsid w:val="00ED4EE9"/>
    <w:rsid w:val="00EE19A6"/>
    <w:rsid w:val="00EE2AC9"/>
    <w:rsid w:val="00EE2ECA"/>
    <w:rsid w:val="00EE4B8B"/>
    <w:rsid w:val="00EE4C74"/>
    <w:rsid w:val="00EF016F"/>
    <w:rsid w:val="00EF7ACC"/>
    <w:rsid w:val="00EF7C3B"/>
    <w:rsid w:val="00F00C23"/>
    <w:rsid w:val="00F022AD"/>
    <w:rsid w:val="00F02726"/>
    <w:rsid w:val="00F06273"/>
    <w:rsid w:val="00F07DDA"/>
    <w:rsid w:val="00F12DF5"/>
    <w:rsid w:val="00F14EE3"/>
    <w:rsid w:val="00F16596"/>
    <w:rsid w:val="00F20289"/>
    <w:rsid w:val="00F20307"/>
    <w:rsid w:val="00F219BD"/>
    <w:rsid w:val="00F21FFD"/>
    <w:rsid w:val="00F233A4"/>
    <w:rsid w:val="00F25F65"/>
    <w:rsid w:val="00F27B76"/>
    <w:rsid w:val="00F318A8"/>
    <w:rsid w:val="00F33333"/>
    <w:rsid w:val="00F333B9"/>
    <w:rsid w:val="00F3456E"/>
    <w:rsid w:val="00F4623E"/>
    <w:rsid w:val="00F477CD"/>
    <w:rsid w:val="00F47CB7"/>
    <w:rsid w:val="00F5217F"/>
    <w:rsid w:val="00F5263A"/>
    <w:rsid w:val="00F551A6"/>
    <w:rsid w:val="00F55485"/>
    <w:rsid w:val="00F556E9"/>
    <w:rsid w:val="00F56213"/>
    <w:rsid w:val="00F56246"/>
    <w:rsid w:val="00F60A08"/>
    <w:rsid w:val="00F622A2"/>
    <w:rsid w:val="00F66E5D"/>
    <w:rsid w:val="00F70032"/>
    <w:rsid w:val="00F7081E"/>
    <w:rsid w:val="00F72E86"/>
    <w:rsid w:val="00F743D3"/>
    <w:rsid w:val="00F74E9D"/>
    <w:rsid w:val="00F75B7E"/>
    <w:rsid w:val="00F7635E"/>
    <w:rsid w:val="00F769AD"/>
    <w:rsid w:val="00F76D0D"/>
    <w:rsid w:val="00F77416"/>
    <w:rsid w:val="00F83E2E"/>
    <w:rsid w:val="00F8435D"/>
    <w:rsid w:val="00F85ECE"/>
    <w:rsid w:val="00F868DE"/>
    <w:rsid w:val="00F8790C"/>
    <w:rsid w:val="00F9096D"/>
    <w:rsid w:val="00F90CC3"/>
    <w:rsid w:val="00F95054"/>
    <w:rsid w:val="00FA3663"/>
    <w:rsid w:val="00FB5E2F"/>
    <w:rsid w:val="00FC0700"/>
    <w:rsid w:val="00FC2EE5"/>
    <w:rsid w:val="00FC2FD1"/>
    <w:rsid w:val="00FC4092"/>
    <w:rsid w:val="00FC56DE"/>
    <w:rsid w:val="00FC6E6B"/>
    <w:rsid w:val="00FD0894"/>
    <w:rsid w:val="00FD0D67"/>
    <w:rsid w:val="00FD21D3"/>
    <w:rsid w:val="00FD4C34"/>
    <w:rsid w:val="00FD5E6F"/>
    <w:rsid w:val="00FD602B"/>
    <w:rsid w:val="00FD79CE"/>
    <w:rsid w:val="00FE018A"/>
    <w:rsid w:val="00FE32B0"/>
    <w:rsid w:val="00FE4218"/>
    <w:rsid w:val="00FE4A32"/>
    <w:rsid w:val="00FE5F68"/>
    <w:rsid w:val="00FE60F5"/>
    <w:rsid w:val="00FE65C5"/>
    <w:rsid w:val="00FF1259"/>
    <w:rsid w:val="00FF2B35"/>
    <w:rsid w:val="00FF40EB"/>
    <w:rsid w:val="00FF52E0"/>
    <w:rsid w:val="00FF7D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6E72"/>
  <w15:chartTrackingRefBased/>
  <w15:docId w15:val="{70E98BFC-F1F7-490C-A1D4-1AA17EA21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45A"/>
    <w:pPr>
      <w:spacing w:line="720" w:lineRule="auto"/>
      <w:ind w:firstLine="709"/>
    </w:pPr>
  </w:style>
  <w:style w:type="paragraph" w:styleId="Heading1">
    <w:name w:val="heading 1"/>
    <w:basedOn w:val="Normal"/>
    <w:next w:val="Normal"/>
    <w:link w:val="Heading1Char"/>
    <w:uiPriority w:val="9"/>
    <w:qFormat/>
    <w:rsid w:val="00064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7C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77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87F1A"/>
    <w:pPr>
      <w:spacing w:before="100" w:beforeAutospacing="1" w:after="100" w:afterAutospacing="1" w:line="240" w:lineRule="auto"/>
      <w:ind w:firstLine="0"/>
      <w:outlineLvl w:val="3"/>
    </w:pPr>
    <w:rPr>
      <w:rFonts w:ascii="Times New Roman" w:eastAsia="Times New Roman" w:hAnsi="Times New Roman" w:cs="Times New Roman"/>
      <w:b/>
      <w:bCs/>
      <w:kern w:val="0"/>
      <w:sz w:val="24"/>
      <w:szCs w:val="24"/>
      <w:lang w:eastAsia="nl-NL"/>
      <w14:ligatures w14:val="none"/>
    </w:rPr>
  </w:style>
  <w:style w:type="paragraph" w:styleId="Heading5">
    <w:name w:val="heading 5"/>
    <w:basedOn w:val="Normal"/>
    <w:next w:val="Normal"/>
    <w:link w:val="Heading5Char"/>
    <w:uiPriority w:val="9"/>
    <w:semiHidden/>
    <w:unhideWhenUsed/>
    <w:qFormat/>
    <w:rsid w:val="00DC278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30FA"/>
    <w:rPr>
      <w:sz w:val="16"/>
      <w:szCs w:val="16"/>
    </w:rPr>
  </w:style>
  <w:style w:type="paragraph" w:styleId="CommentText">
    <w:name w:val="annotation text"/>
    <w:basedOn w:val="Normal"/>
    <w:link w:val="CommentTextChar"/>
    <w:uiPriority w:val="99"/>
    <w:unhideWhenUsed/>
    <w:rsid w:val="008330FA"/>
    <w:pPr>
      <w:spacing w:line="240" w:lineRule="auto"/>
    </w:pPr>
    <w:rPr>
      <w:sz w:val="20"/>
      <w:szCs w:val="20"/>
    </w:rPr>
  </w:style>
  <w:style w:type="character" w:customStyle="1" w:styleId="CommentTextChar">
    <w:name w:val="Comment Text Char"/>
    <w:basedOn w:val="DefaultParagraphFont"/>
    <w:link w:val="CommentText"/>
    <w:uiPriority w:val="99"/>
    <w:rsid w:val="008330FA"/>
    <w:rPr>
      <w:sz w:val="20"/>
      <w:szCs w:val="20"/>
    </w:rPr>
  </w:style>
  <w:style w:type="paragraph" w:styleId="CommentSubject">
    <w:name w:val="annotation subject"/>
    <w:basedOn w:val="CommentText"/>
    <w:next w:val="CommentText"/>
    <w:link w:val="CommentSubjectChar"/>
    <w:uiPriority w:val="99"/>
    <w:semiHidden/>
    <w:unhideWhenUsed/>
    <w:rsid w:val="008330FA"/>
    <w:rPr>
      <w:b/>
      <w:bCs/>
    </w:rPr>
  </w:style>
  <w:style w:type="character" w:customStyle="1" w:styleId="CommentSubjectChar">
    <w:name w:val="Comment Subject Char"/>
    <w:basedOn w:val="CommentTextChar"/>
    <w:link w:val="CommentSubject"/>
    <w:uiPriority w:val="99"/>
    <w:semiHidden/>
    <w:rsid w:val="008330FA"/>
    <w:rPr>
      <w:b/>
      <w:bCs/>
      <w:sz w:val="20"/>
      <w:szCs w:val="20"/>
    </w:rPr>
  </w:style>
  <w:style w:type="paragraph" w:styleId="ListParagraph">
    <w:name w:val="List Paragraph"/>
    <w:basedOn w:val="Normal"/>
    <w:uiPriority w:val="34"/>
    <w:qFormat/>
    <w:rsid w:val="00C63B72"/>
    <w:pPr>
      <w:ind w:left="720"/>
      <w:contextualSpacing/>
    </w:pPr>
  </w:style>
  <w:style w:type="character" w:styleId="Hyperlink">
    <w:name w:val="Hyperlink"/>
    <w:basedOn w:val="DefaultParagraphFont"/>
    <w:uiPriority w:val="99"/>
    <w:unhideWhenUsed/>
    <w:rsid w:val="0083158D"/>
    <w:rPr>
      <w:color w:val="0563C1" w:themeColor="hyperlink"/>
      <w:u w:val="single"/>
    </w:rPr>
  </w:style>
  <w:style w:type="character" w:styleId="UnresolvedMention">
    <w:name w:val="Unresolved Mention"/>
    <w:basedOn w:val="DefaultParagraphFont"/>
    <w:uiPriority w:val="99"/>
    <w:semiHidden/>
    <w:unhideWhenUsed/>
    <w:rsid w:val="0083158D"/>
    <w:rPr>
      <w:color w:val="605E5C"/>
      <w:shd w:val="clear" w:color="auto" w:fill="E1DFDD"/>
    </w:rPr>
  </w:style>
  <w:style w:type="character" w:styleId="FollowedHyperlink">
    <w:name w:val="FollowedHyperlink"/>
    <w:basedOn w:val="DefaultParagraphFont"/>
    <w:uiPriority w:val="99"/>
    <w:semiHidden/>
    <w:unhideWhenUsed/>
    <w:rsid w:val="00F622A2"/>
    <w:rPr>
      <w:color w:val="954F72" w:themeColor="followedHyperlink"/>
      <w:u w:val="single"/>
    </w:rPr>
  </w:style>
  <w:style w:type="paragraph" w:styleId="NormalWeb">
    <w:name w:val="Normal (Web)"/>
    <w:basedOn w:val="Normal"/>
    <w:uiPriority w:val="99"/>
    <w:unhideWhenUsed/>
    <w:rsid w:val="006B3D01"/>
    <w:pPr>
      <w:spacing w:before="100" w:beforeAutospacing="1" w:after="100" w:afterAutospacing="1" w:line="240" w:lineRule="auto"/>
      <w:ind w:firstLine="0"/>
    </w:pPr>
    <w:rPr>
      <w:rFonts w:ascii="Times New Roman" w:eastAsia="Times New Roman" w:hAnsi="Times New Roman" w:cs="Times New Roman"/>
      <w:kern w:val="0"/>
      <w:sz w:val="24"/>
      <w:szCs w:val="24"/>
      <w:lang w:eastAsia="nl-NL"/>
      <w14:ligatures w14:val="none"/>
    </w:rPr>
  </w:style>
  <w:style w:type="character" w:styleId="Strong">
    <w:name w:val="Strong"/>
    <w:basedOn w:val="DefaultParagraphFont"/>
    <w:uiPriority w:val="22"/>
    <w:qFormat/>
    <w:rsid w:val="006B3D01"/>
    <w:rPr>
      <w:b/>
      <w:bCs/>
    </w:rPr>
  </w:style>
  <w:style w:type="numbering" w:customStyle="1" w:styleId="Huidigelijst1">
    <w:name w:val="Huidige lijst1"/>
    <w:uiPriority w:val="99"/>
    <w:rsid w:val="005F77F7"/>
    <w:pPr>
      <w:numPr>
        <w:numId w:val="9"/>
      </w:numPr>
    </w:pPr>
  </w:style>
  <w:style w:type="character" w:customStyle="1" w:styleId="Heading4Char">
    <w:name w:val="Heading 4 Char"/>
    <w:basedOn w:val="DefaultParagraphFont"/>
    <w:link w:val="Heading4"/>
    <w:uiPriority w:val="9"/>
    <w:rsid w:val="00287F1A"/>
    <w:rPr>
      <w:rFonts w:ascii="Times New Roman" w:eastAsia="Times New Roman" w:hAnsi="Times New Roman" w:cs="Times New Roman"/>
      <w:b/>
      <w:bCs/>
      <w:kern w:val="0"/>
      <w:sz w:val="24"/>
      <w:szCs w:val="24"/>
      <w:lang w:eastAsia="nl-NL"/>
      <w14:ligatures w14:val="none"/>
    </w:rPr>
  </w:style>
  <w:style w:type="character" w:customStyle="1" w:styleId="Heading3Char">
    <w:name w:val="Heading 3 Char"/>
    <w:basedOn w:val="DefaultParagraphFont"/>
    <w:link w:val="Heading3"/>
    <w:uiPriority w:val="9"/>
    <w:rsid w:val="00B3770E"/>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977C18"/>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644B1A"/>
    <w:rPr>
      <w:i/>
      <w:iCs/>
    </w:rPr>
  </w:style>
  <w:style w:type="table" w:styleId="TableGrid">
    <w:name w:val="Table Grid"/>
    <w:basedOn w:val="TableNormal"/>
    <w:uiPriority w:val="39"/>
    <w:rsid w:val="00925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DC2783"/>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064F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E74A8"/>
    <w:pPr>
      <w:spacing w:line="259" w:lineRule="auto"/>
      <w:ind w:firstLine="0"/>
      <w:outlineLvl w:val="9"/>
    </w:pPr>
    <w:rPr>
      <w:kern w:val="0"/>
      <w:lang w:eastAsia="nl-NL"/>
      <w14:ligatures w14:val="none"/>
    </w:rPr>
  </w:style>
  <w:style w:type="paragraph" w:styleId="TOC1">
    <w:name w:val="toc 1"/>
    <w:basedOn w:val="Normal"/>
    <w:next w:val="Normal"/>
    <w:autoRedefine/>
    <w:uiPriority w:val="39"/>
    <w:unhideWhenUsed/>
    <w:rsid w:val="00DE74A8"/>
    <w:pPr>
      <w:spacing w:after="100"/>
    </w:pPr>
  </w:style>
  <w:style w:type="paragraph" w:styleId="TOC2">
    <w:name w:val="toc 2"/>
    <w:basedOn w:val="Normal"/>
    <w:next w:val="Normal"/>
    <w:autoRedefine/>
    <w:uiPriority w:val="39"/>
    <w:unhideWhenUsed/>
    <w:rsid w:val="00DE74A8"/>
    <w:pPr>
      <w:spacing w:after="100"/>
      <w:ind w:left="220"/>
    </w:pPr>
  </w:style>
  <w:style w:type="paragraph" w:styleId="TOC3">
    <w:name w:val="toc 3"/>
    <w:basedOn w:val="Normal"/>
    <w:next w:val="Normal"/>
    <w:autoRedefine/>
    <w:uiPriority w:val="39"/>
    <w:unhideWhenUsed/>
    <w:rsid w:val="00DE74A8"/>
    <w:pPr>
      <w:spacing w:after="100"/>
      <w:ind w:left="440"/>
    </w:pPr>
  </w:style>
  <w:style w:type="character" w:customStyle="1" w:styleId="url">
    <w:name w:val="url"/>
    <w:basedOn w:val="DefaultParagraphFont"/>
    <w:rsid w:val="00967A5E"/>
  </w:style>
  <w:style w:type="paragraph" w:styleId="Header">
    <w:name w:val="header"/>
    <w:basedOn w:val="Normal"/>
    <w:link w:val="HeaderChar"/>
    <w:uiPriority w:val="99"/>
    <w:unhideWhenUsed/>
    <w:rsid w:val="00A7391F"/>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391F"/>
  </w:style>
  <w:style w:type="paragraph" w:styleId="Footer">
    <w:name w:val="footer"/>
    <w:basedOn w:val="Normal"/>
    <w:link w:val="FooterChar"/>
    <w:uiPriority w:val="99"/>
    <w:unhideWhenUsed/>
    <w:rsid w:val="00A7391F"/>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391F"/>
  </w:style>
  <w:style w:type="paragraph" w:styleId="Revision">
    <w:name w:val="Revision"/>
    <w:hidden/>
    <w:uiPriority w:val="99"/>
    <w:semiHidden/>
    <w:rsid w:val="00EF7C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0316">
      <w:bodyDiv w:val="1"/>
      <w:marLeft w:val="0"/>
      <w:marRight w:val="0"/>
      <w:marTop w:val="0"/>
      <w:marBottom w:val="0"/>
      <w:divBdr>
        <w:top w:val="none" w:sz="0" w:space="0" w:color="auto"/>
        <w:left w:val="none" w:sz="0" w:space="0" w:color="auto"/>
        <w:bottom w:val="none" w:sz="0" w:space="0" w:color="auto"/>
        <w:right w:val="none" w:sz="0" w:space="0" w:color="auto"/>
      </w:divBdr>
    </w:div>
    <w:div w:id="8534035">
      <w:bodyDiv w:val="1"/>
      <w:marLeft w:val="0"/>
      <w:marRight w:val="0"/>
      <w:marTop w:val="0"/>
      <w:marBottom w:val="0"/>
      <w:divBdr>
        <w:top w:val="none" w:sz="0" w:space="0" w:color="auto"/>
        <w:left w:val="none" w:sz="0" w:space="0" w:color="auto"/>
        <w:bottom w:val="none" w:sz="0" w:space="0" w:color="auto"/>
        <w:right w:val="none" w:sz="0" w:space="0" w:color="auto"/>
      </w:divBdr>
    </w:div>
    <w:div w:id="9918287">
      <w:bodyDiv w:val="1"/>
      <w:marLeft w:val="0"/>
      <w:marRight w:val="0"/>
      <w:marTop w:val="0"/>
      <w:marBottom w:val="0"/>
      <w:divBdr>
        <w:top w:val="none" w:sz="0" w:space="0" w:color="auto"/>
        <w:left w:val="none" w:sz="0" w:space="0" w:color="auto"/>
        <w:bottom w:val="none" w:sz="0" w:space="0" w:color="auto"/>
        <w:right w:val="none" w:sz="0" w:space="0" w:color="auto"/>
      </w:divBdr>
    </w:div>
    <w:div w:id="12728007">
      <w:bodyDiv w:val="1"/>
      <w:marLeft w:val="0"/>
      <w:marRight w:val="0"/>
      <w:marTop w:val="0"/>
      <w:marBottom w:val="0"/>
      <w:divBdr>
        <w:top w:val="none" w:sz="0" w:space="0" w:color="auto"/>
        <w:left w:val="none" w:sz="0" w:space="0" w:color="auto"/>
        <w:bottom w:val="none" w:sz="0" w:space="0" w:color="auto"/>
        <w:right w:val="none" w:sz="0" w:space="0" w:color="auto"/>
      </w:divBdr>
    </w:div>
    <w:div w:id="13580162">
      <w:bodyDiv w:val="1"/>
      <w:marLeft w:val="0"/>
      <w:marRight w:val="0"/>
      <w:marTop w:val="0"/>
      <w:marBottom w:val="0"/>
      <w:divBdr>
        <w:top w:val="none" w:sz="0" w:space="0" w:color="auto"/>
        <w:left w:val="none" w:sz="0" w:space="0" w:color="auto"/>
        <w:bottom w:val="none" w:sz="0" w:space="0" w:color="auto"/>
        <w:right w:val="none" w:sz="0" w:space="0" w:color="auto"/>
      </w:divBdr>
    </w:div>
    <w:div w:id="28577431">
      <w:bodyDiv w:val="1"/>
      <w:marLeft w:val="0"/>
      <w:marRight w:val="0"/>
      <w:marTop w:val="0"/>
      <w:marBottom w:val="0"/>
      <w:divBdr>
        <w:top w:val="none" w:sz="0" w:space="0" w:color="auto"/>
        <w:left w:val="none" w:sz="0" w:space="0" w:color="auto"/>
        <w:bottom w:val="none" w:sz="0" w:space="0" w:color="auto"/>
        <w:right w:val="none" w:sz="0" w:space="0" w:color="auto"/>
      </w:divBdr>
    </w:div>
    <w:div w:id="28604192">
      <w:bodyDiv w:val="1"/>
      <w:marLeft w:val="0"/>
      <w:marRight w:val="0"/>
      <w:marTop w:val="0"/>
      <w:marBottom w:val="0"/>
      <w:divBdr>
        <w:top w:val="none" w:sz="0" w:space="0" w:color="auto"/>
        <w:left w:val="none" w:sz="0" w:space="0" w:color="auto"/>
        <w:bottom w:val="none" w:sz="0" w:space="0" w:color="auto"/>
        <w:right w:val="none" w:sz="0" w:space="0" w:color="auto"/>
      </w:divBdr>
      <w:divsChild>
        <w:div w:id="171578522">
          <w:marLeft w:val="0"/>
          <w:marRight w:val="0"/>
          <w:marTop w:val="0"/>
          <w:marBottom w:val="0"/>
          <w:divBdr>
            <w:top w:val="none" w:sz="0" w:space="0" w:color="auto"/>
            <w:left w:val="none" w:sz="0" w:space="0" w:color="auto"/>
            <w:bottom w:val="none" w:sz="0" w:space="0" w:color="auto"/>
            <w:right w:val="none" w:sz="0" w:space="0" w:color="auto"/>
          </w:divBdr>
        </w:div>
      </w:divsChild>
    </w:div>
    <w:div w:id="39597463">
      <w:bodyDiv w:val="1"/>
      <w:marLeft w:val="0"/>
      <w:marRight w:val="0"/>
      <w:marTop w:val="0"/>
      <w:marBottom w:val="0"/>
      <w:divBdr>
        <w:top w:val="none" w:sz="0" w:space="0" w:color="auto"/>
        <w:left w:val="none" w:sz="0" w:space="0" w:color="auto"/>
        <w:bottom w:val="none" w:sz="0" w:space="0" w:color="auto"/>
        <w:right w:val="none" w:sz="0" w:space="0" w:color="auto"/>
      </w:divBdr>
    </w:div>
    <w:div w:id="43527861">
      <w:bodyDiv w:val="1"/>
      <w:marLeft w:val="0"/>
      <w:marRight w:val="0"/>
      <w:marTop w:val="0"/>
      <w:marBottom w:val="0"/>
      <w:divBdr>
        <w:top w:val="none" w:sz="0" w:space="0" w:color="auto"/>
        <w:left w:val="none" w:sz="0" w:space="0" w:color="auto"/>
        <w:bottom w:val="none" w:sz="0" w:space="0" w:color="auto"/>
        <w:right w:val="none" w:sz="0" w:space="0" w:color="auto"/>
      </w:divBdr>
    </w:div>
    <w:div w:id="48966418">
      <w:bodyDiv w:val="1"/>
      <w:marLeft w:val="0"/>
      <w:marRight w:val="0"/>
      <w:marTop w:val="0"/>
      <w:marBottom w:val="0"/>
      <w:divBdr>
        <w:top w:val="none" w:sz="0" w:space="0" w:color="auto"/>
        <w:left w:val="none" w:sz="0" w:space="0" w:color="auto"/>
        <w:bottom w:val="none" w:sz="0" w:space="0" w:color="auto"/>
        <w:right w:val="none" w:sz="0" w:space="0" w:color="auto"/>
      </w:divBdr>
    </w:div>
    <w:div w:id="50928085">
      <w:bodyDiv w:val="1"/>
      <w:marLeft w:val="0"/>
      <w:marRight w:val="0"/>
      <w:marTop w:val="0"/>
      <w:marBottom w:val="0"/>
      <w:divBdr>
        <w:top w:val="none" w:sz="0" w:space="0" w:color="auto"/>
        <w:left w:val="none" w:sz="0" w:space="0" w:color="auto"/>
        <w:bottom w:val="none" w:sz="0" w:space="0" w:color="auto"/>
        <w:right w:val="none" w:sz="0" w:space="0" w:color="auto"/>
      </w:divBdr>
    </w:div>
    <w:div w:id="52584079">
      <w:bodyDiv w:val="1"/>
      <w:marLeft w:val="0"/>
      <w:marRight w:val="0"/>
      <w:marTop w:val="0"/>
      <w:marBottom w:val="0"/>
      <w:divBdr>
        <w:top w:val="none" w:sz="0" w:space="0" w:color="auto"/>
        <w:left w:val="none" w:sz="0" w:space="0" w:color="auto"/>
        <w:bottom w:val="none" w:sz="0" w:space="0" w:color="auto"/>
        <w:right w:val="none" w:sz="0" w:space="0" w:color="auto"/>
      </w:divBdr>
    </w:div>
    <w:div w:id="55670242">
      <w:bodyDiv w:val="1"/>
      <w:marLeft w:val="0"/>
      <w:marRight w:val="0"/>
      <w:marTop w:val="0"/>
      <w:marBottom w:val="0"/>
      <w:divBdr>
        <w:top w:val="none" w:sz="0" w:space="0" w:color="auto"/>
        <w:left w:val="none" w:sz="0" w:space="0" w:color="auto"/>
        <w:bottom w:val="none" w:sz="0" w:space="0" w:color="auto"/>
        <w:right w:val="none" w:sz="0" w:space="0" w:color="auto"/>
      </w:divBdr>
    </w:div>
    <w:div w:id="56754795">
      <w:bodyDiv w:val="1"/>
      <w:marLeft w:val="0"/>
      <w:marRight w:val="0"/>
      <w:marTop w:val="0"/>
      <w:marBottom w:val="0"/>
      <w:divBdr>
        <w:top w:val="none" w:sz="0" w:space="0" w:color="auto"/>
        <w:left w:val="none" w:sz="0" w:space="0" w:color="auto"/>
        <w:bottom w:val="none" w:sz="0" w:space="0" w:color="auto"/>
        <w:right w:val="none" w:sz="0" w:space="0" w:color="auto"/>
      </w:divBdr>
    </w:div>
    <w:div w:id="60493449">
      <w:bodyDiv w:val="1"/>
      <w:marLeft w:val="0"/>
      <w:marRight w:val="0"/>
      <w:marTop w:val="0"/>
      <w:marBottom w:val="0"/>
      <w:divBdr>
        <w:top w:val="none" w:sz="0" w:space="0" w:color="auto"/>
        <w:left w:val="none" w:sz="0" w:space="0" w:color="auto"/>
        <w:bottom w:val="none" w:sz="0" w:space="0" w:color="auto"/>
        <w:right w:val="none" w:sz="0" w:space="0" w:color="auto"/>
      </w:divBdr>
      <w:divsChild>
        <w:div w:id="1993413390">
          <w:marLeft w:val="0"/>
          <w:marRight w:val="0"/>
          <w:marTop w:val="0"/>
          <w:marBottom w:val="0"/>
          <w:divBdr>
            <w:top w:val="none" w:sz="0" w:space="0" w:color="auto"/>
            <w:left w:val="none" w:sz="0" w:space="0" w:color="auto"/>
            <w:bottom w:val="none" w:sz="0" w:space="0" w:color="auto"/>
            <w:right w:val="none" w:sz="0" w:space="0" w:color="auto"/>
          </w:divBdr>
        </w:div>
        <w:div w:id="443578962">
          <w:marLeft w:val="0"/>
          <w:marRight w:val="0"/>
          <w:marTop w:val="0"/>
          <w:marBottom w:val="0"/>
          <w:divBdr>
            <w:top w:val="none" w:sz="0" w:space="0" w:color="auto"/>
            <w:left w:val="none" w:sz="0" w:space="0" w:color="auto"/>
            <w:bottom w:val="none" w:sz="0" w:space="0" w:color="auto"/>
            <w:right w:val="none" w:sz="0" w:space="0" w:color="auto"/>
          </w:divBdr>
        </w:div>
        <w:div w:id="1190412956">
          <w:marLeft w:val="0"/>
          <w:marRight w:val="0"/>
          <w:marTop w:val="0"/>
          <w:marBottom w:val="0"/>
          <w:divBdr>
            <w:top w:val="none" w:sz="0" w:space="0" w:color="auto"/>
            <w:left w:val="none" w:sz="0" w:space="0" w:color="auto"/>
            <w:bottom w:val="none" w:sz="0" w:space="0" w:color="auto"/>
            <w:right w:val="none" w:sz="0" w:space="0" w:color="auto"/>
          </w:divBdr>
        </w:div>
        <w:div w:id="15229334">
          <w:marLeft w:val="0"/>
          <w:marRight w:val="0"/>
          <w:marTop w:val="0"/>
          <w:marBottom w:val="0"/>
          <w:divBdr>
            <w:top w:val="none" w:sz="0" w:space="0" w:color="auto"/>
            <w:left w:val="none" w:sz="0" w:space="0" w:color="auto"/>
            <w:bottom w:val="none" w:sz="0" w:space="0" w:color="auto"/>
            <w:right w:val="none" w:sz="0" w:space="0" w:color="auto"/>
          </w:divBdr>
        </w:div>
        <w:div w:id="1617641698">
          <w:marLeft w:val="0"/>
          <w:marRight w:val="0"/>
          <w:marTop w:val="0"/>
          <w:marBottom w:val="0"/>
          <w:divBdr>
            <w:top w:val="none" w:sz="0" w:space="0" w:color="auto"/>
            <w:left w:val="none" w:sz="0" w:space="0" w:color="auto"/>
            <w:bottom w:val="none" w:sz="0" w:space="0" w:color="auto"/>
            <w:right w:val="none" w:sz="0" w:space="0" w:color="auto"/>
          </w:divBdr>
        </w:div>
        <w:div w:id="1154837868">
          <w:marLeft w:val="0"/>
          <w:marRight w:val="0"/>
          <w:marTop w:val="0"/>
          <w:marBottom w:val="0"/>
          <w:divBdr>
            <w:top w:val="none" w:sz="0" w:space="0" w:color="auto"/>
            <w:left w:val="none" w:sz="0" w:space="0" w:color="auto"/>
            <w:bottom w:val="none" w:sz="0" w:space="0" w:color="auto"/>
            <w:right w:val="none" w:sz="0" w:space="0" w:color="auto"/>
          </w:divBdr>
        </w:div>
      </w:divsChild>
    </w:div>
    <w:div w:id="67046726">
      <w:bodyDiv w:val="1"/>
      <w:marLeft w:val="0"/>
      <w:marRight w:val="0"/>
      <w:marTop w:val="0"/>
      <w:marBottom w:val="0"/>
      <w:divBdr>
        <w:top w:val="none" w:sz="0" w:space="0" w:color="auto"/>
        <w:left w:val="none" w:sz="0" w:space="0" w:color="auto"/>
        <w:bottom w:val="none" w:sz="0" w:space="0" w:color="auto"/>
        <w:right w:val="none" w:sz="0" w:space="0" w:color="auto"/>
      </w:divBdr>
    </w:div>
    <w:div w:id="76678525">
      <w:bodyDiv w:val="1"/>
      <w:marLeft w:val="0"/>
      <w:marRight w:val="0"/>
      <w:marTop w:val="0"/>
      <w:marBottom w:val="0"/>
      <w:divBdr>
        <w:top w:val="none" w:sz="0" w:space="0" w:color="auto"/>
        <w:left w:val="none" w:sz="0" w:space="0" w:color="auto"/>
        <w:bottom w:val="none" w:sz="0" w:space="0" w:color="auto"/>
        <w:right w:val="none" w:sz="0" w:space="0" w:color="auto"/>
      </w:divBdr>
    </w:div>
    <w:div w:id="80756244">
      <w:bodyDiv w:val="1"/>
      <w:marLeft w:val="0"/>
      <w:marRight w:val="0"/>
      <w:marTop w:val="0"/>
      <w:marBottom w:val="0"/>
      <w:divBdr>
        <w:top w:val="none" w:sz="0" w:space="0" w:color="auto"/>
        <w:left w:val="none" w:sz="0" w:space="0" w:color="auto"/>
        <w:bottom w:val="none" w:sz="0" w:space="0" w:color="auto"/>
        <w:right w:val="none" w:sz="0" w:space="0" w:color="auto"/>
      </w:divBdr>
    </w:div>
    <w:div w:id="85663628">
      <w:bodyDiv w:val="1"/>
      <w:marLeft w:val="0"/>
      <w:marRight w:val="0"/>
      <w:marTop w:val="0"/>
      <w:marBottom w:val="0"/>
      <w:divBdr>
        <w:top w:val="none" w:sz="0" w:space="0" w:color="auto"/>
        <w:left w:val="none" w:sz="0" w:space="0" w:color="auto"/>
        <w:bottom w:val="none" w:sz="0" w:space="0" w:color="auto"/>
        <w:right w:val="none" w:sz="0" w:space="0" w:color="auto"/>
      </w:divBdr>
      <w:divsChild>
        <w:div w:id="705301521">
          <w:marLeft w:val="0"/>
          <w:marRight w:val="0"/>
          <w:marTop w:val="0"/>
          <w:marBottom w:val="0"/>
          <w:divBdr>
            <w:top w:val="none" w:sz="0" w:space="0" w:color="auto"/>
            <w:left w:val="none" w:sz="0" w:space="0" w:color="auto"/>
            <w:bottom w:val="none" w:sz="0" w:space="0" w:color="auto"/>
            <w:right w:val="none" w:sz="0" w:space="0" w:color="auto"/>
          </w:divBdr>
        </w:div>
      </w:divsChild>
    </w:div>
    <w:div w:id="90440640">
      <w:bodyDiv w:val="1"/>
      <w:marLeft w:val="0"/>
      <w:marRight w:val="0"/>
      <w:marTop w:val="0"/>
      <w:marBottom w:val="0"/>
      <w:divBdr>
        <w:top w:val="none" w:sz="0" w:space="0" w:color="auto"/>
        <w:left w:val="none" w:sz="0" w:space="0" w:color="auto"/>
        <w:bottom w:val="none" w:sz="0" w:space="0" w:color="auto"/>
        <w:right w:val="none" w:sz="0" w:space="0" w:color="auto"/>
      </w:divBdr>
    </w:div>
    <w:div w:id="99884606">
      <w:bodyDiv w:val="1"/>
      <w:marLeft w:val="0"/>
      <w:marRight w:val="0"/>
      <w:marTop w:val="0"/>
      <w:marBottom w:val="0"/>
      <w:divBdr>
        <w:top w:val="none" w:sz="0" w:space="0" w:color="auto"/>
        <w:left w:val="none" w:sz="0" w:space="0" w:color="auto"/>
        <w:bottom w:val="none" w:sz="0" w:space="0" w:color="auto"/>
        <w:right w:val="none" w:sz="0" w:space="0" w:color="auto"/>
      </w:divBdr>
    </w:div>
    <w:div w:id="102265179">
      <w:bodyDiv w:val="1"/>
      <w:marLeft w:val="0"/>
      <w:marRight w:val="0"/>
      <w:marTop w:val="0"/>
      <w:marBottom w:val="0"/>
      <w:divBdr>
        <w:top w:val="none" w:sz="0" w:space="0" w:color="auto"/>
        <w:left w:val="none" w:sz="0" w:space="0" w:color="auto"/>
        <w:bottom w:val="none" w:sz="0" w:space="0" w:color="auto"/>
        <w:right w:val="none" w:sz="0" w:space="0" w:color="auto"/>
      </w:divBdr>
    </w:div>
    <w:div w:id="112485676">
      <w:bodyDiv w:val="1"/>
      <w:marLeft w:val="0"/>
      <w:marRight w:val="0"/>
      <w:marTop w:val="0"/>
      <w:marBottom w:val="0"/>
      <w:divBdr>
        <w:top w:val="none" w:sz="0" w:space="0" w:color="auto"/>
        <w:left w:val="none" w:sz="0" w:space="0" w:color="auto"/>
        <w:bottom w:val="none" w:sz="0" w:space="0" w:color="auto"/>
        <w:right w:val="none" w:sz="0" w:space="0" w:color="auto"/>
      </w:divBdr>
    </w:div>
    <w:div w:id="114451617">
      <w:bodyDiv w:val="1"/>
      <w:marLeft w:val="0"/>
      <w:marRight w:val="0"/>
      <w:marTop w:val="0"/>
      <w:marBottom w:val="0"/>
      <w:divBdr>
        <w:top w:val="none" w:sz="0" w:space="0" w:color="auto"/>
        <w:left w:val="none" w:sz="0" w:space="0" w:color="auto"/>
        <w:bottom w:val="none" w:sz="0" w:space="0" w:color="auto"/>
        <w:right w:val="none" w:sz="0" w:space="0" w:color="auto"/>
      </w:divBdr>
    </w:div>
    <w:div w:id="119030822">
      <w:bodyDiv w:val="1"/>
      <w:marLeft w:val="0"/>
      <w:marRight w:val="0"/>
      <w:marTop w:val="0"/>
      <w:marBottom w:val="0"/>
      <w:divBdr>
        <w:top w:val="none" w:sz="0" w:space="0" w:color="auto"/>
        <w:left w:val="none" w:sz="0" w:space="0" w:color="auto"/>
        <w:bottom w:val="none" w:sz="0" w:space="0" w:color="auto"/>
        <w:right w:val="none" w:sz="0" w:space="0" w:color="auto"/>
      </w:divBdr>
    </w:div>
    <w:div w:id="119346388">
      <w:bodyDiv w:val="1"/>
      <w:marLeft w:val="0"/>
      <w:marRight w:val="0"/>
      <w:marTop w:val="0"/>
      <w:marBottom w:val="0"/>
      <w:divBdr>
        <w:top w:val="none" w:sz="0" w:space="0" w:color="auto"/>
        <w:left w:val="none" w:sz="0" w:space="0" w:color="auto"/>
        <w:bottom w:val="none" w:sz="0" w:space="0" w:color="auto"/>
        <w:right w:val="none" w:sz="0" w:space="0" w:color="auto"/>
      </w:divBdr>
    </w:div>
    <w:div w:id="122231092">
      <w:bodyDiv w:val="1"/>
      <w:marLeft w:val="0"/>
      <w:marRight w:val="0"/>
      <w:marTop w:val="0"/>
      <w:marBottom w:val="0"/>
      <w:divBdr>
        <w:top w:val="none" w:sz="0" w:space="0" w:color="auto"/>
        <w:left w:val="none" w:sz="0" w:space="0" w:color="auto"/>
        <w:bottom w:val="none" w:sz="0" w:space="0" w:color="auto"/>
        <w:right w:val="none" w:sz="0" w:space="0" w:color="auto"/>
      </w:divBdr>
    </w:div>
    <w:div w:id="130825512">
      <w:bodyDiv w:val="1"/>
      <w:marLeft w:val="0"/>
      <w:marRight w:val="0"/>
      <w:marTop w:val="0"/>
      <w:marBottom w:val="0"/>
      <w:divBdr>
        <w:top w:val="none" w:sz="0" w:space="0" w:color="auto"/>
        <w:left w:val="none" w:sz="0" w:space="0" w:color="auto"/>
        <w:bottom w:val="none" w:sz="0" w:space="0" w:color="auto"/>
        <w:right w:val="none" w:sz="0" w:space="0" w:color="auto"/>
      </w:divBdr>
    </w:div>
    <w:div w:id="131867667">
      <w:bodyDiv w:val="1"/>
      <w:marLeft w:val="0"/>
      <w:marRight w:val="0"/>
      <w:marTop w:val="0"/>
      <w:marBottom w:val="0"/>
      <w:divBdr>
        <w:top w:val="none" w:sz="0" w:space="0" w:color="auto"/>
        <w:left w:val="none" w:sz="0" w:space="0" w:color="auto"/>
        <w:bottom w:val="none" w:sz="0" w:space="0" w:color="auto"/>
        <w:right w:val="none" w:sz="0" w:space="0" w:color="auto"/>
      </w:divBdr>
      <w:divsChild>
        <w:div w:id="1783525461">
          <w:marLeft w:val="0"/>
          <w:marRight w:val="0"/>
          <w:marTop w:val="0"/>
          <w:marBottom w:val="0"/>
          <w:divBdr>
            <w:top w:val="none" w:sz="0" w:space="0" w:color="auto"/>
            <w:left w:val="none" w:sz="0" w:space="0" w:color="auto"/>
            <w:bottom w:val="none" w:sz="0" w:space="0" w:color="auto"/>
            <w:right w:val="none" w:sz="0" w:space="0" w:color="auto"/>
          </w:divBdr>
          <w:divsChild>
            <w:div w:id="1986547270">
              <w:marLeft w:val="0"/>
              <w:marRight w:val="0"/>
              <w:marTop w:val="0"/>
              <w:marBottom w:val="0"/>
              <w:divBdr>
                <w:top w:val="none" w:sz="0" w:space="0" w:color="auto"/>
                <w:left w:val="none" w:sz="0" w:space="0" w:color="auto"/>
                <w:bottom w:val="none" w:sz="0" w:space="0" w:color="auto"/>
                <w:right w:val="none" w:sz="0" w:space="0" w:color="auto"/>
              </w:divBdr>
              <w:divsChild>
                <w:div w:id="1293633280">
                  <w:marLeft w:val="0"/>
                  <w:marRight w:val="0"/>
                  <w:marTop w:val="0"/>
                  <w:marBottom w:val="0"/>
                  <w:divBdr>
                    <w:top w:val="none" w:sz="0" w:space="0" w:color="auto"/>
                    <w:left w:val="none" w:sz="0" w:space="0" w:color="auto"/>
                    <w:bottom w:val="none" w:sz="0" w:space="0" w:color="auto"/>
                    <w:right w:val="none" w:sz="0" w:space="0" w:color="auto"/>
                  </w:divBdr>
                  <w:divsChild>
                    <w:div w:id="19566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32951">
          <w:marLeft w:val="0"/>
          <w:marRight w:val="0"/>
          <w:marTop w:val="0"/>
          <w:marBottom w:val="0"/>
          <w:divBdr>
            <w:top w:val="none" w:sz="0" w:space="0" w:color="auto"/>
            <w:left w:val="none" w:sz="0" w:space="0" w:color="auto"/>
            <w:bottom w:val="none" w:sz="0" w:space="0" w:color="auto"/>
            <w:right w:val="none" w:sz="0" w:space="0" w:color="auto"/>
          </w:divBdr>
          <w:divsChild>
            <w:div w:id="604462191">
              <w:marLeft w:val="0"/>
              <w:marRight w:val="0"/>
              <w:marTop w:val="0"/>
              <w:marBottom w:val="0"/>
              <w:divBdr>
                <w:top w:val="none" w:sz="0" w:space="0" w:color="auto"/>
                <w:left w:val="none" w:sz="0" w:space="0" w:color="auto"/>
                <w:bottom w:val="none" w:sz="0" w:space="0" w:color="auto"/>
                <w:right w:val="none" w:sz="0" w:space="0" w:color="auto"/>
              </w:divBdr>
              <w:divsChild>
                <w:div w:id="997615868">
                  <w:marLeft w:val="0"/>
                  <w:marRight w:val="0"/>
                  <w:marTop w:val="0"/>
                  <w:marBottom w:val="0"/>
                  <w:divBdr>
                    <w:top w:val="none" w:sz="0" w:space="0" w:color="auto"/>
                    <w:left w:val="none" w:sz="0" w:space="0" w:color="auto"/>
                    <w:bottom w:val="none" w:sz="0" w:space="0" w:color="auto"/>
                    <w:right w:val="none" w:sz="0" w:space="0" w:color="auto"/>
                  </w:divBdr>
                  <w:divsChild>
                    <w:div w:id="53820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74651">
      <w:bodyDiv w:val="1"/>
      <w:marLeft w:val="0"/>
      <w:marRight w:val="0"/>
      <w:marTop w:val="0"/>
      <w:marBottom w:val="0"/>
      <w:divBdr>
        <w:top w:val="none" w:sz="0" w:space="0" w:color="auto"/>
        <w:left w:val="none" w:sz="0" w:space="0" w:color="auto"/>
        <w:bottom w:val="none" w:sz="0" w:space="0" w:color="auto"/>
        <w:right w:val="none" w:sz="0" w:space="0" w:color="auto"/>
      </w:divBdr>
    </w:div>
    <w:div w:id="149372283">
      <w:bodyDiv w:val="1"/>
      <w:marLeft w:val="0"/>
      <w:marRight w:val="0"/>
      <w:marTop w:val="0"/>
      <w:marBottom w:val="0"/>
      <w:divBdr>
        <w:top w:val="none" w:sz="0" w:space="0" w:color="auto"/>
        <w:left w:val="none" w:sz="0" w:space="0" w:color="auto"/>
        <w:bottom w:val="none" w:sz="0" w:space="0" w:color="auto"/>
        <w:right w:val="none" w:sz="0" w:space="0" w:color="auto"/>
      </w:divBdr>
    </w:div>
    <w:div w:id="150484185">
      <w:bodyDiv w:val="1"/>
      <w:marLeft w:val="0"/>
      <w:marRight w:val="0"/>
      <w:marTop w:val="0"/>
      <w:marBottom w:val="0"/>
      <w:divBdr>
        <w:top w:val="none" w:sz="0" w:space="0" w:color="auto"/>
        <w:left w:val="none" w:sz="0" w:space="0" w:color="auto"/>
        <w:bottom w:val="none" w:sz="0" w:space="0" w:color="auto"/>
        <w:right w:val="none" w:sz="0" w:space="0" w:color="auto"/>
      </w:divBdr>
    </w:div>
    <w:div w:id="151600532">
      <w:bodyDiv w:val="1"/>
      <w:marLeft w:val="0"/>
      <w:marRight w:val="0"/>
      <w:marTop w:val="0"/>
      <w:marBottom w:val="0"/>
      <w:divBdr>
        <w:top w:val="none" w:sz="0" w:space="0" w:color="auto"/>
        <w:left w:val="none" w:sz="0" w:space="0" w:color="auto"/>
        <w:bottom w:val="none" w:sz="0" w:space="0" w:color="auto"/>
        <w:right w:val="none" w:sz="0" w:space="0" w:color="auto"/>
      </w:divBdr>
    </w:div>
    <w:div w:id="152449052">
      <w:bodyDiv w:val="1"/>
      <w:marLeft w:val="0"/>
      <w:marRight w:val="0"/>
      <w:marTop w:val="0"/>
      <w:marBottom w:val="0"/>
      <w:divBdr>
        <w:top w:val="none" w:sz="0" w:space="0" w:color="auto"/>
        <w:left w:val="none" w:sz="0" w:space="0" w:color="auto"/>
        <w:bottom w:val="none" w:sz="0" w:space="0" w:color="auto"/>
        <w:right w:val="none" w:sz="0" w:space="0" w:color="auto"/>
      </w:divBdr>
    </w:div>
    <w:div w:id="166361262">
      <w:bodyDiv w:val="1"/>
      <w:marLeft w:val="0"/>
      <w:marRight w:val="0"/>
      <w:marTop w:val="0"/>
      <w:marBottom w:val="0"/>
      <w:divBdr>
        <w:top w:val="none" w:sz="0" w:space="0" w:color="auto"/>
        <w:left w:val="none" w:sz="0" w:space="0" w:color="auto"/>
        <w:bottom w:val="none" w:sz="0" w:space="0" w:color="auto"/>
        <w:right w:val="none" w:sz="0" w:space="0" w:color="auto"/>
      </w:divBdr>
    </w:div>
    <w:div w:id="172309523">
      <w:bodyDiv w:val="1"/>
      <w:marLeft w:val="0"/>
      <w:marRight w:val="0"/>
      <w:marTop w:val="0"/>
      <w:marBottom w:val="0"/>
      <w:divBdr>
        <w:top w:val="none" w:sz="0" w:space="0" w:color="auto"/>
        <w:left w:val="none" w:sz="0" w:space="0" w:color="auto"/>
        <w:bottom w:val="none" w:sz="0" w:space="0" w:color="auto"/>
        <w:right w:val="none" w:sz="0" w:space="0" w:color="auto"/>
      </w:divBdr>
    </w:div>
    <w:div w:id="172496866">
      <w:bodyDiv w:val="1"/>
      <w:marLeft w:val="0"/>
      <w:marRight w:val="0"/>
      <w:marTop w:val="0"/>
      <w:marBottom w:val="0"/>
      <w:divBdr>
        <w:top w:val="none" w:sz="0" w:space="0" w:color="auto"/>
        <w:left w:val="none" w:sz="0" w:space="0" w:color="auto"/>
        <w:bottom w:val="none" w:sz="0" w:space="0" w:color="auto"/>
        <w:right w:val="none" w:sz="0" w:space="0" w:color="auto"/>
      </w:divBdr>
    </w:div>
    <w:div w:id="176969478">
      <w:bodyDiv w:val="1"/>
      <w:marLeft w:val="0"/>
      <w:marRight w:val="0"/>
      <w:marTop w:val="0"/>
      <w:marBottom w:val="0"/>
      <w:divBdr>
        <w:top w:val="none" w:sz="0" w:space="0" w:color="auto"/>
        <w:left w:val="none" w:sz="0" w:space="0" w:color="auto"/>
        <w:bottom w:val="none" w:sz="0" w:space="0" w:color="auto"/>
        <w:right w:val="none" w:sz="0" w:space="0" w:color="auto"/>
      </w:divBdr>
    </w:div>
    <w:div w:id="179660004">
      <w:bodyDiv w:val="1"/>
      <w:marLeft w:val="0"/>
      <w:marRight w:val="0"/>
      <w:marTop w:val="0"/>
      <w:marBottom w:val="0"/>
      <w:divBdr>
        <w:top w:val="none" w:sz="0" w:space="0" w:color="auto"/>
        <w:left w:val="none" w:sz="0" w:space="0" w:color="auto"/>
        <w:bottom w:val="none" w:sz="0" w:space="0" w:color="auto"/>
        <w:right w:val="none" w:sz="0" w:space="0" w:color="auto"/>
      </w:divBdr>
      <w:divsChild>
        <w:div w:id="757675863">
          <w:marLeft w:val="0"/>
          <w:marRight w:val="0"/>
          <w:marTop w:val="0"/>
          <w:marBottom w:val="0"/>
          <w:divBdr>
            <w:top w:val="none" w:sz="0" w:space="0" w:color="auto"/>
            <w:left w:val="none" w:sz="0" w:space="0" w:color="auto"/>
            <w:bottom w:val="none" w:sz="0" w:space="0" w:color="auto"/>
            <w:right w:val="none" w:sz="0" w:space="0" w:color="auto"/>
          </w:divBdr>
        </w:div>
      </w:divsChild>
    </w:div>
    <w:div w:id="183255248">
      <w:bodyDiv w:val="1"/>
      <w:marLeft w:val="0"/>
      <w:marRight w:val="0"/>
      <w:marTop w:val="0"/>
      <w:marBottom w:val="0"/>
      <w:divBdr>
        <w:top w:val="none" w:sz="0" w:space="0" w:color="auto"/>
        <w:left w:val="none" w:sz="0" w:space="0" w:color="auto"/>
        <w:bottom w:val="none" w:sz="0" w:space="0" w:color="auto"/>
        <w:right w:val="none" w:sz="0" w:space="0" w:color="auto"/>
      </w:divBdr>
    </w:div>
    <w:div w:id="185481727">
      <w:bodyDiv w:val="1"/>
      <w:marLeft w:val="0"/>
      <w:marRight w:val="0"/>
      <w:marTop w:val="0"/>
      <w:marBottom w:val="0"/>
      <w:divBdr>
        <w:top w:val="none" w:sz="0" w:space="0" w:color="auto"/>
        <w:left w:val="none" w:sz="0" w:space="0" w:color="auto"/>
        <w:bottom w:val="none" w:sz="0" w:space="0" w:color="auto"/>
        <w:right w:val="none" w:sz="0" w:space="0" w:color="auto"/>
      </w:divBdr>
    </w:div>
    <w:div w:id="185755532">
      <w:bodyDiv w:val="1"/>
      <w:marLeft w:val="0"/>
      <w:marRight w:val="0"/>
      <w:marTop w:val="0"/>
      <w:marBottom w:val="0"/>
      <w:divBdr>
        <w:top w:val="none" w:sz="0" w:space="0" w:color="auto"/>
        <w:left w:val="none" w:sz="0" w:space="0" w:color="auto"/>
        <w:bottom w:val="none" w:sz="0" w:space="0" w:color="auto"/>
        <w:right w:val="none" w:sz="0" w:space="0" w:color="auto"/>
      </w:divBdr>
    </w:div>
    <w:div w:id="188571985">
      <w:bodyDiv w:val="1"/>
      <w:marLeft w:val="0"/>
      <w:marRight w:val="0"/>
      <w:marTop w:val="0"/>
      <w:marBottom w:val="0"/>
      <w:divBdr>
        <w:top w:val="none" w:sz="0" w:space="0" w:color="auto"/>
        <w:left w:val="none" w:sz="0" w:space="0" w:color="auto"/>
        <w:bottom w:val="none" w:sz="0" w:space="0" w:color="auto"/>
        <w:right w:val="none" w:sz="0" w:space="0" w:color="auto"/>
      </w:divBdr>
    </w:div>
    <w:div w:id="189531237">
      <w:bodyDiv w:val="1"/>
      <w:marLeft w:val="0"/>
      <w:marRight w:val="0"/>
      <w:marTop w:val="0"/>
      <w:marBottom w:val="0"/>
      <w:divBdr>
        <w:top w:val="none" w:sz="0" w:space="0" w:color="auto"/>
        <w:left w:val="none" w:sz="0" w:space="0" w:color="auto"/>
        <w:bottom w:val="none" w:sz="0" w:space="0" w:color="auto"/>
        <w:right w:val="none" w:sz="0" w:space="0" w:color="auto"/>
      </w:divBdr>
    </w:div>
    <w:div w:id="190385029">
      <w:bodyDiv w:val="1"/>
      <w:marLeft w:val="0"/>
      <w:marRight w:val="0"/>
      <w:marTop w:val="0"/>
      <w:marBottom w:val="0"/>
      <w:divBdr>
        <w:top w:val="none" w:sz="0" w:space="0" w:color="auto"/>
        <w:left w:val="none" w:sz="0" w:space="0" w:color="auto"/>
        <w:bottom w:val="none" w:sz="0" w:space="0" w:color="auto"/>
        <w:right w:val="none" w:sz="0" w:space="0" w:color="auto"/>
      </w:divBdr>
    </w:div>
    <w:div w:id="193884598">
      <w:bodyDiv w:val="1"/>
      <w:marLeft w:val="0"/>
      <w:marRight w:val="0"/>
      <w:marTop w:val="0"/>
      <w:marBottom w:val="0"/>
      <w:divBdr>
        <w:top w:val="none" w:sz="0" w:space="0" w:color="auto"/>
        <w:left w:val="none" w:sz="0" w:space="0" w:color="auto"/>
        <w:bottom w:val="none" w:sz="0" w:space="0" w:color="auto"/>
        <w:right w:val="none" w:sz="0" w:space="0" w:color="auto"/>
      </w:divBdr>
    </w:div>
    <w:div w:id="194972872">
      <w:bodyDiv w:val="1"/>
      <w:marLeft w:val="0"/>
      <w:marRight w:val="0"/>
      <w:marTop w:val="0"/>
      <w:marBottom w:val="0"/>
      <w:divBdr>
        <w:top w:val="none" w:sz="0" w:space="0" w:color="auto"/>
        <w:left w:val="none" w:sz="0" w:space="0" w:color="auto"/>
        <w:bottom w:val="none" w:sz="0" w:space="0" w:color="auto"/>
        <w:right w:val="none" w:sz="0" w:space="0" w:color="auto"/>
      </w:divBdr>
      <w:divsChild>
        <w:div w:id="734016045">
          <w:marLeft w:val="0"/>
          <w:marRight w:val="0"/>
          <w:marTop w:val="0"/>
          <w:marBottom w:val="0"/>
          <w:divBdr>
            <w:top w:val="none" w:sz="0" w:space="0" w:color="auto"/>
            <w:left w:val="none" w:sz="0" w:space="0" w:color="auto"/>
            <w:bottom w:val="none" w:sz="0" w:space="0" w:color="auto"/>
            <w:right w:val="none" w:sz="0" w:space="0" w:color="auto"/>
          </w:divBdr>
        </w:div>
      </w:divsChild>
    </w:div>
    <w:div w:id="197398077">
      <w:bodyDiv w:val="1"/>
      <w:marLeft w:val="0"/>
      <w:marRight w:val="0"/>
      <w:marTop w:val="0"/>
      <w:marBottom w:val="0"/>
      <w:divBdr>
        <w:top w:val="none" w:sz="0" w:space="0" w:color="auto"/>
        <w:left w:val="none" w:sz="0" w:space="0" w:color="auto"/>
        <w:bottom w:val="none" w:sz="0" w:space="0" w:color="auto"/>
        <w:right w:val="none" w:sz="0" w:space="0" w:color="auto"/>
      </w:divBdr>
      <w:divsChild>
        <w:div w:id="936712227">
          <w:marLeft w:val="0"/>
          <w:marRight w:val="0"/>
          <w:marTop w:val="0"/>
          <w:marBottom w:val="0"/>
          <w:divBdr>
            <w:top w:val="none" w:sz="0" w:space="0" w:color="auto"/>
            <w:left w:val="none" w:sz="0" w:space="0" w:color="auto"/>
            <w:bottom w:val="none" w:sz="0" w:space="0" w:color="auto"/>
            <w:right w:val="none" w:sz="0" w:space="0" w:color="auto"/>
          </w:divBdr>
        </w:div>
      </w:divsChild>
    </w:div>
    <w:div w:id="201864823">
      <w:bodyDiv w:val="1"/>
      <w:marLeft w:val="0"/>
      <w:marRight w:val="0"/>
      <w:marTop w:val="0"/>
      <w:marBottom w:val="0"/>
      <w:divBdr>
        <w:top w:val="none" w:sz="0" w:space="0" w:color="auto"/>
        <w:left w:val="none" w:sz="0" w:space="0" w:color="auto"/>
        <w:bottom w:val="none" w:sz="0" w:space="0" w:color="auto"/>
        <w:right w:val="none" w:sz="0" w:space="0" w:color="auto"/>
      </w:divBdr>
    </w:div>
    <w:div w:id="208150985">
      <w:bodyDiv w:val="1"/>
      <w:marLeft w:val="0"/>
      <w:marRight w:val="0"/>
      <w:marTop w:val="0"/>
      <w:marBottom w:val="0"/>
      <w:divBdr>
        <w:top w:val="none" w:sz="0" w:space="0" w:color="auto"/>
        <w:left w:val="none" w:sz="0" w:space="0" w:color="auto"/>
        <w:bottom w:val="none" w:sz="0" w:space="0" w:color="auto"/>
        <w:right w:val="none" w:sz="0" w:space="0" w:color="auto"/>
      </w:divBdr>
    </w:div>
    <w:div w:id="211624829">
      <w:bodyDiv w:val="1"/>
      <w:marLeft w:val="0"/>
      <w:marRight w:val="0"/>
      <w:marTop w:val="0"/>
      <w:marBottom w:val="0"/>
      <w:divBdr>
        <w:top w:val="none" w:sz="0" w:space="0" w:color="auto"/>
        <w:left w:val="none" w:sz="0" w:space="0" w:color="auto"/>
        <w:bottom w:val="none" w:sz="0" w:space="0" w:color="auto"/>
        <w:right w:val="none" w:sz="0" w:space="0" w:color="auto"/>
      </w:divBdr>
    </w:div>
    <w:div w:id="213934711">
      <w:bodyDiv w:val="1"/>
      <w:marLeft w:val="0"/>
      <w:marRight w:val="0"/>
      <w:marTop w:val="0"/>
      <w:marBottom w:val="0"/>
      <w:divBdr>
        <w:top w:val="none" w:sz="0" w:space="0" w:color="auto"/>
        <w:left w:val="none" w:sz="0" w:space="0" w:color="auto"/>
        <w:bottom w:val="none" w:sz="0" w:space="0" w:color="auto"/>
        <w:right w:val="none" w:sz="0" w:space="0" w:color="auto"/>
      </w:divBdr>
    </w:div>
    <w:div w:id="215050430">
      <w:bodyDiv w:val="1"/>
      <w:marLeft w:val="0"/>
      <w:marRight w:val="0"/>
      <w:marTop w:val="0"/>
      <w:marBottom w:val="0"/>
      <w:divBdr>
        <w:top w:val="none" w:sz="0" w:space="0" w:color="auto"/>
        <w:left w:val="none" w:sz="0" w:space="0" w:color="auto"/>
        <w:bottom w:val="none" w:sz="0" w:space="0" w:color="auto"/>
        <w:right w:val="none" w:sz="0" w:space="0" w:color="auto"/>
      </w:divBdr>
    </w:div>
    <w:div w:id="215820735">
      <w:bodyDiv w:val="1"/>
      <w:marLeft w:val="0"/>
      <w:marRight w:val="0"/>
      <w:marTop w:val="0"/>
      <w:marBottom w:val="0"/>
      <w:divBdr>
        <w:top w:val="none" w:sz="0" w:space="0" w:color="auto"/>
        <w:left w:val="none" w:sz="0" w:space="0" w:color="auto"/>
        <w:bottom w:val="none" w:sz="0" w:space="0" w:color="auto"/>
        <w:right w:val="none" w:sz="0" w:space="0" w:color="auto"/>
      </w:divBdr>
    </w:div>
    <w:div w:id="216404180">
      <w:bodyDiv w:val="1"/>
      <w:marLeft w:val="0"/>
      <w:marRight w:val="0"/>
      <w:marTop w:val="0"/>
      <w:marBottom w:val="0"/>
      <w:divBdr>
        <w:top w:val="none" w:sz="0" w:space="0" w:color="auto"/>
        <w:left w:val="none" w:sz="0" w:space="0" w:color="auto"/>
        <w:bottom w:val="none" w:sz="0" w:space="0" w:color="auto"/>
        <w:right w:val="none" w:sz="0" w:space="0" w:color="auto"/>
      </w:divBdr>
    </w:div>
    <w:div w:id="227233809">
      <w:bodyDiv w:val="1"/>
      <w:marLeft w:val="0"/>
      <w:marRight w:val="0"/>
      <w:marTop w:val="0"/>
      <w:marBottom w:val="0"/>
      <w:divBdr>
        <w:top w:val="none" w:sz="0" w:space="0" w:color="auto"/>
        <w:left w:val="none" w:sz="0" w:space="0" w:color="auto"/>
        <w:bottom w:val="none" w:sz="0" w:space="0" w:color="auto"/>
        <w:right w:val="none" w:sz="0" w:space="0" w:color="auto"/>
      </w:divBdr>
    </w:div>
    <w:div w:id="231045492">
      <w:bodyDiv w:val="1"/>
      <w:marLeft w:val="0"/>
      <w:marRight w:val="0"/>
      <w:marTop w:val="0"/>
      <w:marBottom w:val="0"/>
      <w:divBdr>
        <w:top w:val="none" w:sz="0" w:space="0" w:color="auto"/>
        <w:left w:val="none" w:sz="0" w:space="0" w:color="auto"/>
        <w:bottom w:val="none" w:sz="0" w:space="0" w:color="auto"/>
        <w:right w:val="none" w:sz="0" w:space="0" w:color="auto"/>
      </w:divBdr>
    </w:div>
    <w:div w:id="231232934">
      <w:bodyDiv w:val="1"/>
      <w:marLeft w:val="0"/>
      <w:marRight w:val="0"/>
      <w:marTop w:val="0"/>
      <w:marBottom w:val="0"/>
      <w:divBdr>
        <w:top w:val="none" w:sz="0" w:space="0" w:color="auto"/>
        <w:left w:val="none" w:sz="0" w:space="0" w:color="auto"/>
        <w:bottom w:val="none" w:sz="0" w:space="0" w:color="auto"/>
        <w:right w:val="none" w:sz="0" w:space="0" w:color="auto"/>
      </w:divBdr>
      <w:divsChild>
        <w:div w:id="559244923">
          <w:marLeft w:val="0"/>
          <w:marRight w:val="0"/>
          <w:marTop w:val="0"/>
          <w:marBottom w:val="0"/>
          <w:divBdr>
            <w:top w:val="none" w:sz="0" w:space="0" w:color="auto"/>
            <w:left w:val="none" w:sz="0" w:space="0" w:color="auto"/>
            <w:bottom w:val="none" w:sz="0" w:space="0" w:color="auto"/>
            <w:right w:val="none" w:sz="0" w:space="0" w:color="auto"/>
          </w:divBdr>
          <w:divsChild>
            <w:div w:id="396896853">
              <w:marLeft w:val="0"/>
              <w:marRight w:val="0"/>
              <w:marTop w:val="0"/>
              <w:marBottom w:val="0"/>
              <w:divBdr>
                <w:top w:val="none" w:sz="0" w:space="0" w:color="auto"/>
                <w:left w:val="none" w:sz="0" w:space="0" w:color="auto"/>
                <w:bottom w:val="none" w:sz="0" w:space="0" w:color="auto"/>
                <w:right w:val="none" w:sz="0" w:space="0" w:color="auto"/>
              </w:divBdr>
              <w:divsChild>
                <w:div w:id="1337659337">
                  <w:marLeft w:val="0"/>
                  <w:marRight w:val="0"/>
                  <w:marTop w:val="0"/>
                  <w:marBottom w:val="0"/>
                  <w:divBdr>
                    <w:top w:val="none" w:sz="0" w:space="0" w:color="auto"/>
                    <w:left w:val="none" w:sz="0" w:space="0" w:color="auto"/>
                    <w:bottom w:val="none" w:sz="0" w:space="0" w:color="auto"/>
                    <w:right w:val="none" w:sz="0" w:space="0" w:color="auto"/>
                  </w:divBdr>
                  <w:divsChild>
                    <w:div w:id="96226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977649">
          <w:marLeft w:val="0"/>
          <w:marRight w:val="0"/>
          <w:marTop w:val="0"/>
          <w:marBottom w:val="0"/>
          <w:divBdr>
            <w:top w:val="none" w:sz="0" w:space="0" w:color="auto"/>
            <w:left w:val="none" w:sz="0" w:space="0" w:color="auto"/>
            <w:bottom w:val="none" w:sz="0" w:space="0" w:color="auto"/>
            <w:right w:val="none" w:sz="0" w:space="0" w:color="auto"/>
          </w:divBdr>
          <w:divsChild>
            <w:div w:id="1679769167">
              <w:marLeft w:val="0"/>
              <w:marRight w:val="0"/>
              <w:marTop w:val="0"/>
              <w:marBottom w:val="0"/>
              <w:divBdr>
                <w:top w:val="none" w:sz="0" w:space="0" w:color="auto"/>
                <w:left w:val="none" w:sz="0" w:space="0" w:color="auto"/>
                <w:bottom w:val="none" w:sz="0" w:space="0" w:color="auto"/>
                <w:right w:val="none" w:sz="0" w:space="0" w:color="auto"/>
              </w:divBdr>
              <w:divsChild>
                <w:div w:id="1936204301">
                  <w:marLeft w:val="0"/>
                  <w:marRight w:val="0"/>
                  <w:marTop w:val="0"/>
                  <w:marBottom w:val="0"/>
                  <w:divBdr>
                    <w:top w:val="none" w:sz="0" w:space="0" w:color="auto"/>
                    <w:left w:val="none" w:sz="0" w:space="0" w:color="auto"/>
                    <w:bottom w:val="none" w:sz="0" w:space="0" w:color="auto"/>
                    <w:right w:val="none" w:sz="0" w:space="0" w:color="auto"/>
                  </w:divBdr>
                  <w:divsChild>
                    <w:div w:id="27729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200744">
      <w:bodyDiv w:val="1"/>
      <w:marLeft w:val="0"/>
      <w:marRight w:val="0"/>
      <w:marTop w:val="0"/>
      <w:marBottom w:val="0"/>
      <w:divBdr>
        <w:top w:val="none" w:sz="0" w:space="0" w:color="auto"/>
        <w:left w:val="none" w:sz="0" w:space="0" w:color="auto"/>
        <w:bottom w:val="none" w:sz="0" w:space="0" w:color="auto"/>
        <w:right w:val="none" w:sz="0" w:space="0" w:color="auto"/>
      </w:divBdr>
    </w:div>
    <w:div w:id="233666158">
      <w:bodyDiv w:val="1"/>
      <w:marLeft w:val="0"/>
      <w:marRight w:val="0"/>
      <w:marTop w:val="0"/>
      <w:marBottom w:val="0"/>
      <w:divBdr>
        <w:top w:val="none" w:sz="0" w:space="0" w:color="auto"/>
        <w:left w:val="none" w:sz="0" w:space="0" w:color="auto"/>
        <w:bottom w:val="none" w:sz="0" w:space="0" w:color="auto"/>
        <w:right w:val="none" w:sz="0" w:space="0" w:color="auto"/>
      </w:divBdr>
    </w:div>
    <w:div w:id="235096489">
      <w:bodyDiv w:val="1"/>
      <w:marLeft w:val="0"/>
      <w:marRight w:val="0"/>
      <w:marTop w:val="0"/>
      <w:marBottom w:val="0"/>
      <w:divBdr>
        <w:top w:val="none" w:sz="0" w:space="0" w:color="auto"/>
        <w:left w:val="none" w:sz="0" w:space="0" w:color="auto"/>
        <w:bottom w:val="none" w:sz="0" w:space="0" w:color="auto"/>
        <w:right w:val="none" w:sz="0" w:space="0" w:color="auto"/>
      </w:divBdr>
    </w:div>
    <w:div w:id="238054951">
      <w:bodyDiv w:val="1"/>
      <w:marLeft w:val="0"/>
      <w:marRight w:val="0"/>
      <w:marTop w:val="0"/>
      <w:marBottom w:val="0"/>
      <w:divBdr>
        <w:top w:val="none" w:sz="0" w:space="0" w:color="auto"/>
        <w:left w:val="none" w:sz="0" w:space="0" w:color="auto"/>
        <w:bottom w:val="none" w:sz="0" w:space="0" w:color="auto"/>
        <w:right w:val="none" w:sz="0" w:space="0" w:color="auto"/>
      </w:divBdr>
      <w:divsChild>
        <w:div w:id="1549952077">
          <w:marLeft w:val="0"/>
          <w:marRight w:val="0"/>
          <w:marTop w:val="0"/>
          <w:marBottom w:val="0"/>
          <w:divBdr>
            <w:top w:val="none" w:sz="0" w:space="0" w:color="auto"/>
            <w:left w:val="none" w:sz="0" w:space="0" w:color="auto"/>
            <w:bottom w:val="none" w:sz="0" w:space="0" w:color="auto"/>
            <w:right w:val="none" w:sz="0" w:space="0" w:color="auto"/>
          </w:divBdr>
          <w:divsChild>
            <w:div w:id="1124735530">
              <w:marLeft w:val="0"/>
              <w:marRight w:val="0"/>
              <w:marTop w:val="0"/>
              <w:marBottom w:val="0"/>
              <w:divBdr>
                <w:top w:val="none" w:sz="0" w:space="0" w:color="auto"/>
                <w:left w:val="none" w:sz="0" w:space="0" w:color="auto"/>
                <w:bottom w:val="none" w:sz="0" w:space="0" w:color="auto"/>
                <w:right w:val="none" w:sz="0" w:space="0" w:color="auto"/>
              </w:divBdr>
              <w:divsChild>
                <w:div w:id="1135369424">
                  <w:marLeft w:val="0"/>
                  <w:marRight w:val="0"/>
                  <w:marTop w:val="0"/>
                  <w:marBottom w:val="0"/>
                  <w:divBdr>
                    <w:top w:val="none" w:sz="0" w:space="0" w:color="auto"/>
                    <w:left w:val="none" w:sz="0" w:space="0" w:color="auto"/>
                    <w:bottom w:val="none" w:sz="0" w:space="0" w:color="auto"/>
                    <w:right w:val="none" w:sz="0" w:space="0" w:color="auto"/>
                  </w:divBdr>
                  <w:divsChild>
                    <w:div w:id="8928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00201">
          <w:marLeft w:val="0"/>
          <w:marRight w:val="0"/>
          <w:marTop w:val="0"/>
          <w:marBottom w:val="0"/>
          <w:divBdr>
            <w:top w:val="none" w:sz="0" w:space="0" w:color="auto"/>
            <w:left w:val="none" w:sz="0" w:space="0" w:color="auto"/>
            <w:bottom w:val="none" w:sz="0" w:space="0" w:color="auto"/>
            <w:right w:val="none" w:sz="0" w:space="0" w:color="auto"/>
          </w:divBdr>
          <w:divsChild>
            <w:div w:id="1689218258">
              <w:marLeft w:val="0"/>
              <w:marRight w:val="0"/>
              <w:marTop w:val="0"/>
              <w:marBottom w:val="0"/>
              <w:divBdr>
                <w:top w:val="none" w:sz="0" w:space="0" w:color="auto"/>
                <w:left w:val="none" w:sz="0" w:space="0" w:color="auto"/>
                <w:bottom w:val="none" w:sz="0" w:space="0" w:color="auto"/>
                <w:right w:val="none" w:sz="0" w:space="0" w:color="auto"/>
              </w:divBdr>
              <w:divsChild>
                <w:div w:id="1275940001">
                  <w:marLeft w:val="0"/>
                  <w:marRight w:val="0"/>
                  <w:marTop w:val="0"/>
                  <w:marBottom w:val="0"/>
                  <w:divBdr>
                    <w:top w:val="none" w:sz="0" w:space="0" w:color="auto"/>
                    <w:left w:val="none" w:sz="0" w:space="0" w:color="auto"/>
                    <w:bottom w:val="none" w:sz="0" w:space="0" w:color="auto"/>
                    <w:right w:val="none" w:sz="0" w:space="0" w:color="auto"/>
                  </w:divBdr>
                  <w:divsChild>
                    <w:div w:id="2517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577162">
      <w:bodyDiv w:val="1"/>
      <w:marLeft w:val="0"/>
      <w:marRight w:val="0"/>
      <w:marTop w:val="0"/>
      <w:marBottom w:val="0"/>
      <w:divBdr>
        <w:top w:val="none" w:sz="0" w:space="0" w:color="auto"/>
        <w:left w:val="none" w:sz="0" w:space="0" w:color="auto"/>
        <w:bottom w:val="none" w:sz="0" w:space="0" w:color="auto"/>
        <w:right w:val="none" w:sz="0" w:space="0" w:color="auto"/>
      </w:divBdr>
    </w:div>
    <w:div w:id="254362603">
      <w:bodyDiv w:val="1"/>
      <w:marLeft w:val="0"/>
      <w:marRight w:val="0"/>
      <w:marTop w:val="0"/>
      <w:marBottom w:val="0"/>
      <w:divBdr>
        <w:top w:val="none" w:sz="0" w:space="0" w:color="auto"/>
        <w:left w:val="none" w:sz="0" w:space="0" w:color="auto"/>
        <w:bottom w:val="none" w:sz="0" w:space="0" w:color="auto"/>
        <w:right w:val="none" w:sz="0" w:space="0" w:color="auto"/>
      </w:divBdr>
    </w:div>
    <w:div w:id="258104408">
      <w:bodyDiv w:val="1"/>
      <w:marLeft w:val="0"/>
      <w:marRight w:val="0"/>
      <w:marTop w:val="0"/>
      <w:marBottom w:val="0"/>
      <w:divBdr>
        <w:top w:val="none" w:sz="0" w:space="0" w:color="auto"/>
        <w:left w:val="none" w:sz="0" w:space="0" w:color="auto"/>
        <w:bottom w:val="none" w:sz="0" w:space="0" w:color="auto"/>
        <w:right w:val="none" w:sz="0" w:space="0" w:color="auto"/>
      </w:divBdr>
    </w:div>
    <w:div w:id="260770874">
      <w:bodyDiv w:val="1"/>
      <w:marLeft w:val="0"/>
      <w:marRight w:val="0"/>
      <w:marTop w:val="0"/>
      <w:marBottom w:val="0"/>
      <w:divBdr>
        <w:top w:val="none" w:sz="0" w:space="0" w:color="auto"/>
        <w:left w:val="none" w:sz="0" w:space="0" w:color="auto"/>
        <w:bottom w:val="none" w:sz="0" w:space="0" w:color="auto"/>
        <w:right w:val="none" w:sz="0" w:space="0" w:color="auto"/>
      </w:divBdr>
    </w:div>
    <w:div w:id="263996465">
      <w:bodyDiv w:val="1"/>
      <w:marLeft w:val="0"/>
      <w:marRight w:val="0"/>
      <w:marTop w:val="0"/>
      <w:marBottom w:val="0"/>
      <w:divBdr>
        <w:top w:val="none" w:sz="0" w:space="0" w:color="auto"/>
        <w:left w:val="none" w:sz="0" w:space="0" w:color="auto"/>
        <w:bottom w:val="none" w:sz="0" w:space="0" w:color="auto"/>
        <w:right w:val="none" w:sz="0" w:space="0" w:color="auto"/>
      </w:divBdr>
    </w:div>
    <w:div w:id="269705872">
      <w:bodyDiv w:val="1"/>
      <w:marLeft w:val="0"/>
      <w:marRight w:val="0"/>
      <w:marTop w:val="0"/>
      <w:marBottom w:val="0"/>
      <w:divBdr>
        <w:top w:val="none" w:sz="0" w:space="0" w:color="auto"/>
        <w:left w:val="none" w:sz="0" w:space="0" w:color="auto"/>
        <w:bottom w:val="none" w:sz="0" w:space="0" w:color="auto"/>
        <w:right w:val="none" w:sz="0" w:space="0" w:color="auto"/>
      </w:divBdr>
      <w:divsChild>
        <w:div w:id="160851916">
          <w:marLeft w:val="0"/>
          <w:marRight w:val="0"/>
          <w:marTop w:val="0"/>
          <w:marBottom w:val="0"/>
          <w:divBdr>
            <w:top w:val="none" w:sz="0" w:space="0" w:color="auto"/>
            <w:left w:val="none" w:sz="0" w:space="0" w:color="auto"/>
            <w:bottom w:val="none" w:sz="0" w:space="0" w:color="auto"/>
            <w:right w:val="none" w:sz="0" w:space="0" w:color="auto"/>
          </w:divBdr>
        </w:div>
      </w:divsChild>
    </w:div>
    <w:div w:id="276454525">
      <w:bodyDiv w:val="1"/>
      <w:marLeft w:val="0"/>
      <w:marRight w:val="0"/>
      <w:marTop w:val="0"/>
      <w:marBottom w:val="0"/>
      <w:divBdr>
        <w:top w:val="none" w:sz="0" w:space="0" w:color="auto"/>
        <w:left w:val="none" w:sz="0" w:space="0" w:color="auto"/>
        <w:bottom w:val="none" w:sz="0" w:space="0" w:color="auto"/>
        <w:right w:val="none" w:sz="0" w:space="0" w:color="auto"/>
      </w:divBdr>
    </w:div>
    <w:div w:id="284431139">
      <w:bodyDiv w:val="1"/>
      <w:marLeft w:val="0"/>
      <w:marRight w:val="0"/>
      <w:marTop w:val="0"/>
      <w:marBottom w:val="0"/>
      <w:divBdr>
        <w:top w:val="none" w:sz="0" w:space="0" w:color="auto"/>
        <w:left w:val="none" w:sz="0" w:space="0" w:color="auto"/>
        <w:bottom w:val="none" w:sz="0" w:space="0" w:color="auto"/>
        <w:right w:val="none" w:sz="0" w:space="0" w:color="auto"/>
      </w:divBdr>
      <w:divsChild>
        <w:div w:id="1751391714">
          <w:marLeft w:val="0"/>
          <w:marRight w:val="0"/>
          <w:marTop w:val="0"/>
          <w:marBottom w:val="0"/>
          <w:divBdr>
            <w:top w:val="none" w:sz="0" w:space="0" w:color="auto"/>
            <w:left w:val="none" w:sz="0" w:space="0" w:color="auto"/>
            <w:bottom w:val="none" w:sz="0" w:space="0" w:color="auto"/>
            <w:right w:val="none" w:sz="0" w:space="0" w:color="auto"/>
          </w:divBdr>
          <w:divsChild>
            <w:div w:id="972560098">
              <w:marLeft w:val="0"/>
              <w:marRight w:val="0"/>
              <w:marTop w:val="0"/>
              <w:marBottom w:val="0"/>
              <w:divBdr>
                <w:top w:val="none" w:sz="0" w:space="0" w:color="auto"/>
                <w:left w:val="none" w:sz="0" w:space="0" w:color="auto"/>
                <w:bottom w:val="none" w:sz="0" w:space="0" w:color="auto"/>
                <w:right w:val="none" w:sz="0" w:space="0" w:color="auto"/>
              </w:divBdr>
              <w:divsChild>
                <w:div w:id="1195073968">
                  <w:marLeft w:val="0"/>
                  <w:marRight w:val="0"/>
                  <w:marTop w:val="0"/>
                  <w:marBottom w:val="0"/>
                  <w:divBdr>
                    <w:top w:val="none" w:sz="0" w:space="0" w:color="auto"/>
                    <w:left w:val="none" w:sz="0" w:space="0" w:color="auto"/>
                    <w:bottom w:val="none" w:sz="0" w:space="0" w:color="auto"/>
                    <w:right w:val="none" w:sz="0" w:space="0" w:color="auto"/>
                  </w:divBdr>
                  <w:divsChild>
                    <w:div w:id="92865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85308">
          <w:marLeft w:val="0"/>
          <w:marRight w:val="0"/>
          <w:marTop w:val="0"/>
          <w:marBottom w:val="0"/>
          <w:divBdr>
            <w:top w:val="none" w:sz="0" w:space="0" w:color="auto"/>
            <w:left w:val="none" w:sz="0" w:space="0" w:color="auto"/>
            <w:bottom w:val="none" w:sz="0" w:space="0" w:color="auto"/>
            <w:right w:val="none" w:sz="0" w:space="0" w:color="auto"/>
          </w:divBdr>
          <w:divsChild>
            <w:div w:id="1838689529">
              <w:marLeft w:val="0"/>
              <w:marRight w:val="0"/>
              <w:marTop w:val="0"/>
              <w:marBottom w:val="0"/>
              <w:divBdr>
                <w:top w:val="none" w:sz="0" w:space="0" w:color="auto"/>
                <w:left w:val="none" w:sz="0" w:space="0" w:color="auto"/>
                <w:bottom w:val="none" w:sz="0" w:space="0" w:color="auto"/>
                <w:right w:val="none" w:sz="0" w:space="0" w:color="auto"/>
              </w:divBdr>
              <w:divsChild>
                <w:div w:id="1028139517">
                  <w:marLeft w:val="0"/>
                  <w:marRight w:val="0"/>
                  <w:marTop w:val="0"/>
                  <w:marBottom w:val="0"/>
                  <w:divBdr>
                    <w:top w:val="none" w:sz="0" w:space="0" w:color="auto"/>
                    <w:left w:val="none" w:sz="0" w:space="0" w:color="auto"/>
                    <w:bottom w:val="none" w:sz="0" w:space="0" w:color="auto"/>
                    <w:right w:val="none" w:sz="0" w:space="0" w:color="auto"/>
                  </w:divBdr>
                  <w:divsChild>
                    <w:div w:id="1837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328092">
      <w:bodyDiv w:val="1"/>
      <w:marLeft w:val="0"/>
      <w:marRight w:val="0"/>
      <w:marTop w:val="0"/>
      <w:marBottom w:val="0"/>
      <w:divBdr>
        <w:top w:val="none" w:sz="0" w:space="0" w:color="auto"/>
        <w:left w:val="none" w:sz="0" w:space="0" w:color="auto"/>
        <w:bottom w:val="none" w:sz="0" w:space="0" w:color="auto"/>
        <w:right w:val="none" w:sz="0" w:space="0" w:color="auto"/>
      </w:divBdr>
    </w:div>
    <w:div w:id="294989847">
      <w:bodyDiv w:val="1"/>
      <w:marLeft w:val="0"/>
      <w:marRight w:val="0"/>
      <w:marTop w:val="0"/>
      <w:marBottom w:val="0"/>
      <w:divBdr>
        <w:top w:val="none" w:sz="0" w:space="0" w:color="auto"/>
        <w:left w:val="none" w:sz="0" w:space="0" w:color="auto"/>
        <w:bottom w:val="none" w:sz="0" w:space="0" w:color="auto"/>
        <w:right w:val="none" w:sz="0" w:space="0" w:color="auto"/>
      </w:divBdr>
    </w:div>
    <w:div w:id="302734098">
      <w:bodyDiv w:val="1"/>
      <w:marLeft w:val="0"/>
      <w:marRight w:val="0"/>
      <w:marTop w:val="0"/>
      <w:marBottom w:val="0"/>
      <w:divBdr>
        <w:top w:val="none" w:sz="0" w:space="0" w:color="auto"/>
        <w:left w:val="none" w:sz="0" w:space="0" w:color="auto"/>
        <w:bottom w:val="none" w:sz="0" w:space="0" w:color="auto"/>
        <w:right w:val="none" w:sz="0" w:space="0" w:color="auto"/>
      </w:divBdr>
    </w:div>
    <w:div w:id="304118056">
      <w:bodyDiv w:val="1"/>
      <w:marLeft w:val="0"/>
      <w:marRight w:val="0"/>
      <w:marTop w:val="0"/>
      <w:marBottom w:val="0"/>
      <w:divBdr>
        <w:top w:val="none" w:sz="0" w:space="0" w:color="auto"/>
        <w:left w:val="none" w:sz="0" w:space="0" w:color="auto"/>
        <w:bottom w:val="none" w:sz="0" w:space="0" w:color="auto"/>
        <w:right w:val="none" w:sz="0" w:space="0" w:color="auto"/>
      </w:divBdr>
    </w:div>
    <w:div w:id="316306133">
      <w:bodyDiv w:val="1"/>
      <w:marLeft w:val="0"/>
      <w:marRight w:val="0"/>
      <w:marTop w:val="0"/>
      <w:marBottom w:val="0"/>
      <w:divBdr>
        <w:top w:val="none" w:sz="0" w:space="0" w:color="auto"/>
        <w:left w:val="none" w:sz="0" w:space="0" w:color="auto"/>
        <w:bottom w:val="none" w:sz="0" w:space="0" w:color="auto"/>
        <w:right w:val="none" w:sz="0" w:space="0" w:color="auto"/>
      </w:divBdr>
    </w:div>
    <w:div w:id="328214671">
      <w:bodyDiv w:val="1"/>
      <w:marLeft w:val="0"/>
      <w:marRight w:val="0"/>
      <w:marTop w:val="0"/>
      <w:marBottom w:val="0"/>
      <w:divBdr>
        <w:top w:val="none" w:sz="0" w:space="0" w:color="auto"/>
        <w:left w:val="none" w:sz="0" w:space="0" w:color="auto"/>
        <w:bottom w:val="none" w:sz="0" w:space="0" w:color="auto"/>
        <w:right w:val="none" w:sz="0" w:space="0" w:color="auto"/>
      </w:divBdr>
    </w:div>
    <w:div w:id="329063668">
      <w:bodyDiv w:val="1"/>
      <w:marLeft w:val="0"/>
      <w:marRight w:val="0"/>
      <w:marTop w:val="0"/>
      <w:marBottom w:val="0"/>
      <w:divBdr>
        <w:top w:val="none" w:sz="0" w:space="0" w:color="auto"/>
        <w:left w:val="none" w:sz="0" w:space="0" w:color="auto"/>
        <w:bottom w:val="none" w:sz="0" w:space="0" w:color="auto"/>
        <w:right w:val="none" w:sz="0" w:space="0" w:color="auto"/>
      </w:divBdr>
    </w:div>
    <w:div w:id="342050939">
      <w:bodyDiv w:val="1"/>
      <w:marLeft w:val="0"/>
      <w:marRight w:val="0"/>
      <w:marTop w:val="0"/>
      <w:marBottom w:val="0"/>
      <w:divBdr>
        <w:top w:val="none" w:sz="0" w:space="0" w:color="auto"/>
        <w:left w:val="none" w:sz="0" w:space="0" w:color="auto"/>
        <w:bottom w:val="none" w:sz="0" w:space="0" w:color="auto"/>
        <w:right w:val="none" w:sz="0" w:space="0" w:color="auto"/>
      </w:divBdr>
    </w:div>
    <w:div w:id="343635674">
      <w:bodyDiv w:val="1"/>
      <w:marLeft w:val="0"/>
      <w:marRight w:val="0"/>
      <w:marTop w:val="0"/>
      <w:marBottom w:val="0"/>
      <w:divBdr>
        <w:top w:val="none" w:sz="0" w:space="0" w:color="auto"/>
        <w:left w:val="none" w:sz="0" w:space="0" w:color="auto"/>
        <w:bottom w:val="none" w:sz="0" w:space="0" w:color="auto"/>
        <w:right w:val="none" w:sz="0" w:space="0" w:color="auto"/>
      </w:divBdr>
    </w:div>
    <w:div w:id="351999869">
      <w:bodyDiv w:val="1"/>
      <w:marLeft w:val="0"/>
      <w:marRight w:val="0"/>
      <w:marTop w:val="0"/>
      <w:marBottom w:val="0"/>
      <w:divBdr>
        <w:top w:val="none" w:sz="0" w:space="0" w:color="auto"/>
        <w:left w:val="none" w:sz="0" w:space="0" w:color="auto"/>
        <w:bottom w:val="none" w:sz="0" w:space="0" w:color="auto"/>
        <w:right w:val="none" w:sz="0" w:space="0" w:color="auto"/>
      </w:divBdr>
    </w:div>
    <w:div w:id="356932713">
      <w:bodyDiv w:val="1"/>
      <w:marLeft w:val="0"/>
      <w:marRight w:val="0"/>
      <w:marTop w:val="0"/>
      <w:marBottom w:val="0"/>
      <w:divBdr>
        <w:top w:val="none" w:sz="0" w:space="0" w:color="auto"/>
        <w:left w:val="none" w:sz="0" w:space="0" w:color="auto"/>
        <w:bottom w:val="none" w:sz="0" w:space="0" w:color="auto"/>
        <w:right w:val="none" w:sz="0" w:space="0" w:color="auto"/>
      </w:divBdr>
    </w:div>
    <w:div w:id="369770200">
      <w:bodyDiv w:val="1"/>
      <w:marLeft w:val="0"/>
      <w:marRight w:val="0"/>
      <w:marTop w:val="0"/>
      <w:marBottom w:val="0"/>
      <w:divBdr>
        <w:top w:val="none" w:sz="0" w:space="0" w:color="auto"/>
        <w:left w:val="none" w:sz="0" w:space="0" w:color="auto"/>
        <w:bottom w:val="none" w:sz="0" w:space="0" w:color="auto"/>
        <w:right w:val="none" w:sz="0" w:space="0" w:color="auto"/>
      </w:divBdr>
    </w:div>
    <w:div w:id="369957473">
      <w:bodyDiv w:val="1"/>
      <w:marLeft w:val="0"/>
      <w:marRight w:val="0"/>
      <w:marTop w:val="0"/>
      <w:marBottom w:val="0"/>
      <w:divBdr>
        <w:top w:val="none" w:sz="0" w:space="0" w:color="auto"/>
        <w:left w:val="none" w:sz="0" w:space="0" w:color="auto"/>
        <w:bottom w:val="none" w:sz="0" w:space="0" w:color="auto"/>
        <w:right w:val="none" w:sz="0" w:space="0" w:color="auto"/>
      </w:divBdr>
    </w:div>
    <w:div w:id="370112003">
      <w:bodyDiv w:val="1"/>
      <w:marLeft w:val="0"/>
      <w:marRight w:val="0"/>
      <w:marTop w:val="0"/>
      <w:marBottom w:val="0"/>
      <w:divBdr>
        <w:top w:val="none" w:sz="0" w:space="0" w:color="auto"/>
        <w:left w:val="none" w:sz="0" w:space="0" w:color="auto"/>
        <w:bottom w:val="none" w:sz="0" w:space="0" w:color="auto"/>
        <w:right w:val="none" w:sz="0" w:space="0" w:color="auto"/>
      </w:divBdr>
    </w:div>
    <w:div w:id="373501155">
      <w:bodyDiv w:val="1"/>
      <w:marLeft w:val="0"/>
      <w:marRight w:val="0"/>
      <w:marTop w:val="0"/>
      <w:marBottom w:val="0"/>
      <w:divBdr>
        <w:top w:val="none" w:sz="0" w:space="0" w:color="auto"/>
        <w:left w:val="none" w:sz="0" w:space="0" w:color="auto"/>
        <w:bottom w:val="none" w:sz="0" w:space="0" w:color="auto"/>
        <w:right w:val="none" w:sz="0" w:space="0" w:color="auto"/>
      </w:divBdr>
    </w:div>
    <w:div w:id="377439792">
      <w:bodyDiv w:val="1"/>
      <w:marLeft w:val="0"/>
      <w:marRight w:val="0"/>
      <w:marTop w:val="0"/>
      <w:marBottom w:val="0"/>
      <w:divBdr>
        <w:top w:val="none" w:sz="0" w:space="0" w:color="auto"/>
        <w:left w:val="none" w:sz="0" w:space="0" w:color="auto"/>
        <w:bottom w:val="none" w:sz="0" w:space="0" w:color="auto"/>
        <w:right w:val="none" w:sz="0" w:space="0" w:color="auto"/>
      </w:divBdr>
    </w:div>
    <w:div w:id="381944589">
      <w:bodyDiv w:val="1"/>
      <w:marLeft w:val="0"/>
      <w:marRight w:val="0"/>
      <w:marTop w:val="0"/>
      <w:marBottom w:val="0"/>
      <w:divBdr>
        <w:top w:val="none" w:sz="0" w:space="0" w:color="auto"/>
        <w:left w:val="none" w:sz="0" w:space="0" w:color="auto"/>
        <w:bottom w:val="none" w:sz="0" w:space="0" w:color="auto"/>
        <w:right w:val="none" w:sz="0" w:space="0" w:color="auto"/>
      </w:divBdr>
    </w:div>
    <w:div w:id="382365545">
      <w:bodyDiv w:val="1"/>
      <w:marLeft w:val="0"/>
      <w:marRight w:val="0"/>
      <w:marTop w:val="0"/>
      <w:marBottom w:val="0"/>
      <w:divBdr>
        <w:top w:val="none" w:sz="0" w:space="0" w:color="auto"/>
        <w:left w:val="none" w:sz="0" w:space="0" w:color="auto"/>
        <w:bottom w:val="none" w:sz="0" w:space="0" w:color="auto"/>
        <w:right w:val="none" w:sz="0" w:space="0" w:color="auto"/>
      </w:divBdr>
    </w:div>
    <w:div w:id="398795712">
      <w:bodyDiv w:val="1"/>
      <w:marLeft w:val="0"/>
      <w:marRight w:val="0"/>
      <w:marTop w:val="0"/>
      <w:marBottom w:val="0"/>
      <w:divBdr>
        <w:top w:val="none" w:sz="0" w:space="0" w:color="auto"/>
        <w:left w:val="none" w:sz="0" w:space="0" w:color="auto"/>
        <w:bottom w:val="none" w:sz="0" w:space="0" w:color="auto"/>
        <w:right w:val="none" w:sz="0" w:space="0" w:color="auto"/>
      </w:divBdr>
    </w:div>
    <w:div w:id="403334072">
      <w:bodyDiv w:val="1"/>
      <w:marLeft w:val="0"/>
      <w:marRight w:val="0"/>
      <w:marTop w:val="0"/>
      <w:marBottom w:val="0"/>
      <w:divBdr>
        <w:top w:val="none" w:sz="0" w:space="0" w:color="auto"/>
        <w:left w:val="none" w:sz="0" w:space="0" w:color="auto"/>
        <w:bottom w:val="none" w:sz="0" w:space="0" w:color="auto"/>
        <w:right w:val="none" w:sz="0" w:space="0" w:color="auto"/>
      </w:divBdr>
    </w:div>
    <w:div w:id="403572766">
      <w:bodyDiv w:val="1"/>
      <w:marLeft w:val="0"/>
      <w:marRight w:val="0"/>
      <w:marTop w:val="0"/>
      <w:marBottom w:val="0"/>
      <w:divBdr>
        <w:top w:val="none" w:sz="0" w:space="0" w:color="auto"/>
        <w:left w:val="none" w:sz="0" w:space="0" w:color="auto"/>
        <w:bottom w:val="none" w:sz="0" w:space="0" w:color="auto"/>
        <w:right w:val="none" w:sz="0" w:space="0" w:color="auto"/>
      </w:divBdr>
    </w:div>
    <w:div w:id="403996184">
      <w:bodyDiv w:val="1"/>
      <w:marLeft w:val="0"/>
      <w:marRight w:val="0"/>
      <w:marTop w:val="0"/>
      <w:marBottom w:val="0"/>
      <w:divBdr>
        <w:top w:val="none" w:sz="0" w:space="0" w:color="auto"/>
        <w:left w:val="none" w:sz="0" w:space="0" w:color="auto"/>
        <w:bottom w:val="none" w:sz="0" w:space="0" w:color="auto"/>
        <w:right w:val="none" w:sz="0" w:space="0" w:color="auto"/>
      </w:divBdr>
    </w:div>
    <w:div w:id="404449727">
      <w:bodyDiv w:val="1"/>
      <w:marLeft w:val="0"/>
      <w:marRight w:val="0"/>
      <w:marTop w:val="0"/>
      <w:marBottom w:val="0"/>
      <w:divBdr>
        <w:top w:val="none" w:sz="0" w:space="0" w:color="auto"/>
        <w:left w:val="none" w:sz="0" w:space="0" w:color="auto"/>
        <w:bottom w:val="none" w:sz="0" w:space="0" w:color="auto"/>
        <w:right w:val="none" w:sz="0" w:space="0" w:color="auto"/>
      </w:divBdr>
    </w:div>
    <w:div w:id="406346680">
      <w:bodyDiv w:val="1"/>
      <w:marLeft w:val="0"/>
      <w:marRight w:val="0"/>
      <w:marTop w:val="0"/>
      <w:marBottom w:val="0"/>
      <w:divBdr>
        <w:top w:val="none" w:sz="0" w:space="0" w:color="auto"/>
        <w:left w:val="none" w:sz="0" w:space="0" w:color="auto"/>
        <w:bottom w:val="none" w:sz="0" w:space="0" w:color="auto"/>
        <w:right w:val="none" w:sz="0" w:space="0" w:color="auto"/>
      </w:divBdr>
    </w:div>
    <w:div w:id="418527747">
      <w:bodyDiv w:val="1"/>
      <w:marLeft w:val="0"/>
      <w:marRight w:val="0"/>
      <w:marTop w:val="0"/>
      <w:marBottom w:val="0"/>
      <w:divBdr>
        <w:top w:val="none" w:sz="0" w:space="0" w:color="auto"/>
        <w:left w:val="none" w:sz="0" w:space="0" w:color="auto"/>
        <w:bottom w:val="none" w:sz="0" w:space="0" w:color="auto"/>
        <w:right w:val="none" w:sz="0" w:space="0" w:color="auto"/>
      </w:divBdr>
    </w:div>
    <w:div w:id="425078918">
      <w:bodyDiv w:val="1"/>
      <w:marLeft w:val="0"/>
      <w:marRight w:val="0"/>
      <w:marTop w:val="0"/>
      <w:marBottom w:val="0"/>
      <w:divBdr>
        <w:top w:val="none" w:sz="0" w:space="0" w:color="auto"/>
        <w:left w:val="none" w:sz="0" w:space="0" w:color="auto"/>
        <w:bottom w:val="none" w:sz="0" w:space="0" w:color="auto"/>
        <w:right w:val="none" w:sz="0" w:space="0" w:color="auto"/>
      </w:divBdr>
      <w:divsChild>
        <w:div w:id="1249732295">
          <w:marLeft w:val="0"/>
          <w:marRight w:val="0"/>
          <w:marTop w:val="0"/>
          <w:marBottom w:val="0"/>
          <w:divBdr>
            <w:top w:val="none" w:sz="0" w:space="0" w:color="auto"/>
            <w:left w:val="none" w:sz="0" w:space="0" w:color="auto"/>
            <w:bottom w:val="none" w:sz="0" w:space="0" w:color="auto"/>
            <w:right w:val="none" w:sz="0" w:space="0" w:color="auto"/>
          </w:divBdr>
        </w:div>
      </w:divsChild>
    </w:div>
    <w:div w:id="426077381">
      <w:bodyDiv w:val="1"/>
      <w:marLeft w:val="0"/>
      <w:marRight w:val="0"/>
      <w:marTop w:val="0"/>
      <w:marBottom w:val="0"/>
      <w:divBdr>
        <w:top w:val="none" w:sz="0" w:space="0" w:color="auto"/>
        <w:left w:val="none" w:sz="0" w:space="0" w:color="auto"/>
        <w:bottom w:val="none" w:sz="0" w:space="0" w:color="auto"/>
        <w:right w:val="none" w:sz="0" w:space="0" w:color="auto"/>
      </w:divBdr>
    </w:div>
    <w:div w:id="429589476">
      <w:bodyDiv w:val="1"/>
      <w:marLeft w:val="0"/>
      <w:marRight w:val="0"/>
      <w:marTop w:val="0"/>
      <w:marBottom w:val="0"/>
      <w:divBdr>
        <w:top w:val="none" w:sz="0" w:space="0" w:color="auto"/>
        <w:left w:val="none" w:sz="0" w:space="0" w:color="auto"/>
        <w:bottom w:val="none" w:sz="0" w:space="0" w:color="auto"/>
        <w:right w:val="none" w:sz="0" w:space="0" w:color="auto"/>
      </w:divBdr>
    </w:div>
    <w:div w:id="432408206">
      <w:bodyDiv w:val="1"/>
      <w:marLeft w:val="0"/>
      <w:marRight w:val="0"/>
      <w:marTop w:val="0"/>
      <w:marBottom w:val="0"/>
      <w:divBdr>
        <w:top w:val="none" w:sz="0" w:space="0" w:color="auto"/>
        <w:left w:val="none" w:sz="0" w:space="0" w:color="auto"/>
        <w:bottom w:val="none" w:sz="0" w:space="0" w:color="auto"/>
        <w:right w:val="none" w:sz="0" w:space="0" w:color="auto"/>
      </w:divBdr>
    </w:div>
    <w:div w:id="435561151">
      <w:bodyDiv w:val="1"/>
      <w:marLeft w:val="0"/>
      <w:marRight w:val="0"/>
      <w:marTop w:val="0"/>
      <w:marBottom w:val="0"/>
      <w:divBdr>
        <w:top w:val="none" w:sz="0" w:space="0" w:color="auto"/>
        <w:left w:val="none" w:sz="0" w:space="0" w:color="auto"/>
        <w:bottom w:val="none" w:sz="0" w:space="0" w:color="auto"/>
        <w:right w:val="none" w:sz="0" w:space="0" w:color="auto"/>
      </w:divBdr>
    </w:div>
    <w:div w:id="435953574">
      <w:bodyDiv w:val="1"/>
      <w:marLeft w:val="0"/>
      <w:marRight w:val="0"/>
      <w:marTop w:val="0"/>
      <w:marBottom w:val="0"/>
      <w:divBdr>
        <w:top w:val="none" w:sz="0" w:space="0" w:color="auto"/>
        <w:left w:val="none" w:sz="0" w:space="0" w:color="auto"/>
        <w:bottom w:val="none" w:sz="0" w:space="0" w:color="auto"/>
        <w:right w:val="none" w:sz="0" w:space="0" w:color="auto"/>
      </w:divBdr>
    </w:div>
    <w:div w:id="439498381">
      <w:bodyDiv w:val="1"/>
      <w:marLeft w:val="0"/>
      <w:marRight w:val="0"/>
      <w:marTop w:val="0"/>
      <w:marBottom w:val="0"/>
      <w:divBdr>
        <w:top w:val="none" w:sz="0" w:space="0" w:color="auto"/>
        <w:left w:val="none" w:sz="0" w:space="0" w:color="auto"/>
        <w:bottom w:val="none" w:sz="0" w:space="0" w:color="auto"/>
        <w:right w:val="none" w:sz="0" w:space="0" w:color="auto"/>
      </w:divBdr>
    </w:div>
    <w:div w:id="440220092">
      <w:bodyDiv w:val="1"/>
      <w:marLeft w:val="0"/>
      <w:marRight w:val="0"/>
      <w:marTop w:val="0"/>
      <w:marBottom w:val="0"/>
      <w:divBdr>
        <w:top w:val="none" w:sz="0" w:space="0" w:color="auto"/>
        <w:left w:val="none" w:sz="0" w:space="0" w:color="auto"/>
        <w:bottom w:val="none" w:sz="0" w:space="0" w:color="auto"/>
        <w:right w:val="none" w:sz="0" w:space="0" w:color="auto"/>
      </w:divBdr>
    </w:div>
    <w:div w:id="445730840">
      <w:bodyDiv w:val="1"/>
      <w:marLeft w:val="0"/>
      <w:marRight w:val="0"/>
      <w:marTop w:val="0"/>
      <w:marBottom w:val="0"/>
      <w:divBdr>
        <w:top w:val="none" w:sz="0" w:space="0" w:color="auto"/>
        <w:left w:val="none" w:sz="0" w:space="0" w:color="auto"/>
        <w:bottom w:val="none" w:sz="0" w:space="0" w:color="auto"/>
        <w:right w:val="none" w:sz="0" w:space="0" w:color="auto"/>
      </w:divBdr>
    </w:div>
    <w:div w:id="450898783">
      <w:bodyDiv w:val="1"/>
      <w:marLeft w:val="0"/>
      <w:marRight w:val="0"/>
      <w:marTop w:val="0"/>
      <w:marBottom w:val="0"/>
      <w:divBdr>
        <w:top w:val="none" w:sz="0" w:space="0" w:color="auto"/>
        <w:left w:val="none" w:sz="0" w:space="0" w:color="auto"/>
        <w:bottom w:val="none" w:sz="0" w:space="0" w:color="auto"/>
        <w:right w:val="none" w:sz="0" w:space="0" w:color="auto"/>
      </w:divBdr>
    </w:div>
    <w:div w:id="451099691">
      <w:bodyDiv w:val="1"/>
      <w:marLeft w:val="0"/>
      <w:marRight w:val="0"/>
      <w:marTop w:val="0"/>
      <w:marBottom w:val="0"/>
      <w:divBdr>
        <w:top w:val="none" w:sz="0" w:space="0" w:color="auto"/>
        <w:left w:val="none" w:sz="0" w:space="0" w:color="auto"/>
        <w:bottom w:val="none" w:sz="0" w:space="0" w:color="auto"/>
        <w:right w:val="none" w:sz="0" w:space="0" w:color="auto"/>
      </w:divBdr>
    </w:div>
    <w:div w:id="465005683">
      <w:bodyDiv w:val="1"/>
      <w:marLeft w:val="0"/>
      <w:marRight w:val="0"/>
      <w:marTop w:val="0"/>
      <w:marBottom w:val="0"/>
      <w:divBdr>
        <w:top w:val="none" w:sz="0" w:space="0" w:color="auto"/>
        <w:left w:val="none" w:sz="0" w:space="0" w:color="auto"/>
        <w:bottom w:val="none" w:sz="0" w:space="0" w:color="auto"/>
        <w:right w:val="none" w:sz="0" w:space="0" w:color="auto"/>
      </w:divBdr>
    </w:div>
    <w:div w:id="467212262">
      <w:bodyDiv w:val="1"/>
      <w:marLeft w:val="0"/>
      <w:marRight w:val="0"/>
      <w:marTop w:val="0"/>
      <w:marBottom w:val="0"/>
      <w:divBdr>
        <w:top w:val="none" w:sz="0" w:space="0" w:color="auto"/>
        <w:left w:val="none" w:sz="0" w:space="0" w:color="auto"/>
        <w:bottom w:val="none" w:sz="0" w:space="0" w:color="auto"/>
        <w:right w:val="none" w:sz="0" w:space="0" w:color="auto"/>
      </w:divBdr>
    </w:div>
    <w:div w:id="469597166">
      <w:bodyDiv w:val="1"/>
      <w:marLeft w:val="0"/>
      <w:marRight w:val="0"/>
      <w:marTop w:val="0"/>
      <w:marBottom w:val="0"/>
      <w:divBdr>
        <w:top w:val="none" w:sz="0" w:space="0" w:color="auto"/>
        <w:left w:val="none" w:sz="0" w:space="0" w:color="auto"/>
        <w:bottom w:val="none" w:sz="0" w:space="0" w:color="auto"/>
        <w:right w:val="none" w:sz="0" w:space="0" w:color="auto"/>
      </w:divBdr>
      <w:divsChild>
        <w:div w:id="2118598724">
          <w:marLeft w:val="0"/>
          <w:marRight w:val="0"/>
          <w:marTop w:val="0"/>
          <w:marBottom w:val="0"/>
          <w:divBdr>
            <w:top w:val="none" w:sz="0" w:space="0" w:color="auto"/>
            <w:left w:val="none" w:sz="0" w:space="0" w:color="auto"/>
            <w:bottom w:val="none" w:sz="0" w:space="0" w:color="auto"/>
            <w:right w:val="none" w:sz="0" w:space="0" w:color="auto"/>
          </w:divBdr>
        </w:div>
      </w:divsChild>
    </w:div>
    <w:div w:id="480195920">
      <w:bodyDiv w:val="1"/>
      <w:marLeft w:val="0"/>
      <w:marRight w:val="0"/>
      <w:marTop w:val="0"/>
      <w:marBottom w:val="0"/>
      <w:divBdr>
        <w:top w:val="none" w:sz="0" w:space="0" w:color="auto"/>
        <w:left w:val="none" w:sz="0" w:space="0" w:color="auto"/>
        <w:bottom w:val="none" w:sz="0" w:space="0" w:color="auto"/>
        <w:right w:val="none" w:sz="0" w:space="0" w:color="auto"/>
      </w:divBdr>
    </w:div>
    <w:div w:id="487134347">
      <w:bodyDiv w:val="1"/>
      <w:marLeft w:val="0"/>
      <w:marRight w:val="0"/>
      <w:marTop w:val="0"/>
      <w:marBottom w:val="0"/>
      <w:divBdr>
        <w:top w:val="none" w:sz="0" w:space="0" w:color="auto"/>
        <w:left w:val="none" w:sz="0" w:space="0" w:color="auto"/>
        <w:bottom w:val="none" w:sz="0" w:space="0" w:color="auto"/>
        <w:right w:val="none" w:sz="0" w:space="0" w:color="auto"/>
      </w:divBdr>
    </w:div>
    <w:div w:id="499273876">
      <w:bodyDiv w:val="1"/>
      <w:marLeft w:val="0"/>
      <w:marRight w:val="0"/>
      <w:marTop w:val="0"/>
      <w:marBottom w:val="0"/>
      <w:divBdr>
        <w:top w:val="none" w:sz="0" w:space="0" w:color="auto"/>
        <w:left w:val="none" w:sz="0" w:space="0" w:color="auto"/>
        <w:bottom w:val="none" w:sz="0" w:space="0" w:color="auto"/>
        <w:right w:val="none" w:sz="0" w:space="0" w:color="auto"/>
      </w:divBdr>
    </w:div>
    <w:div w:id="509948821">
      <w:bodyDiv w:val="1"/>
      <w:marLeft w:val="0"/>
      <w:marRight w:val="0"/>
      <w:marTop w:val="0"/>
      <w:marBottom w:val="0"/>
      <w:divBdr>
        <w:top w:val="none" w:sz="0" w:space="0" w:color="auto"/>
        <w:left w:val="none" w:sz="0" w:space="0" w:color="auto"/>
        <w:bottom w:val="none" w:sz="0" w:space="0" w:color="auto"/>
        <w:right w:val="none" w:sz="0" w:space="0" w:color="auto"/>
      </w:divBdr>
    </w:div>
    <w:div w:id="511333817">
      <w:bodyDiv w:val="1"/>
      <w:marLeft w:val="0"/>
      <w:marRight w:val="0"/>
      <w:marTop w:val="0"/>
      <w:marBottom w:val="0"/>
      <w:divBdr>
        <w:top w:val="none" w:sz="0" w:space="0" w:color="auto"/>
        <w:left w:val="none" w:sz="0" w:space="0" w:color="auto"/>
        <w:bottom w:val="none" w:sz="0" w:space="0" w:color="auto"/>
        <w:right w:val="none" w:sz="0" w:space="0" w:color="auto"/>
      </w:divBdr>
    </w:div>
    <w:div w:id="515460629">
      <w:bodyDiv w:val="1"/>
      <w:marLeft w:val="0"/>
      <w:marRight w:val="0"/>
      <w:marTop w:val="0"/>
      <w:marBottom w:val="0"/>
      <w:divBdr>
        <w:top w:val="none" w:sz="0" w:space="0" w:color="auto"/>
        <w:left w:val="none" w:sz="0" w:space="0" w:color="auto"/>
        <w:bottom w:val="none" w:sz="0" w:space="0" w:color="auto"/>
        <w:right w:val="none" w:sz="0" w:space="0" w:color="auto"/>
      </w:divBdr>
    </w:div>
    <w:div w:id="530647826">
      <w:bodyDiv w:val="1"/>
      <w:marLeft w:val="0"/>
      <w:marRight w:val="0"/>
      <w:marTop w:val="0"/>
      <w:marBottom w:val="0"/>
      <w:divBdr>
        <w:top w:val="none" w:sz="0" w:space="0" w:color="auto"/>
        <w:left w:val="none" w:sz="0" w:space="0" w:color="auto"/>
        <w:bottom w:val="none" w:sz="0" w:space="0" w:color="auto"/>
        <w:right w:val="none" w:sz="0" w:space="0" w:color="auto"/>
      </w:divBdr>
    </w:div>
    <w:div w:id="532883178">
      <w:bodyDiv w:val="1"/>
      <w:marLeft w:val="0"/>
      <w:marRight w:val="0"/>
      <w:marTop w:val="0"/>
      <w:marBottom w:val="0"/>
      <w:divBdr>
        <w:top w:val="none" w:sz="0" w:space="0" w:color="auto"/>
        <w:left w:val="none" w:sz="0" w:space="0" w:color="auto"/>
        <w:bottom w:val="none" w:sz="0" w:space="0" w:color="auto"/>
        <w:right w:val="none" w:sz="0" w:space="0" w:color="auto"/>
      </w:divBdr>
    </w:div>
    <w:div w:id="537863893">
      <w:bodyDiv w:val="1"/>
      <w:marLeft w:val="0"/>
      <w:marRight w:val="0"/>
      <w:marTop w:val="0"/>
      <w:marBottom w:val="0"/>
      <w:divBdr>
        <w:top w:val="none" w:sz="0" w:space="0" w:color="auto"/>
        <w:left w:val="none" w:sz="0" w:space="0" w:color="auto"/>
        <w:bottom w:val="none" w:sz="0" w:space="0" w:color="auto"/>
        <w:right w:val="none" w:sz="0" w:space="0" w:color="auto"/>
      </w:divBdr>
    </w:div>
    <w:div w:id="543373018">
      <w:bodyDiv w:val="1"/>
      <w:marLeft w:val="0"/>
      <w:marRight w:val="0"/>
      <w:marTop w:val="0"/>
      <w:marBottom w:val="0"/>
      <w:divBdr>
        <w:top w:val="none" w:sz="0" w:space="0" w:color="auto"/>
        <w:left w:val="none" w:sz="0" w:space="0" w:color="auto"/>
        <w:bottom w:val="none" w:sz="0" w:space="0" w:color="auto"/>
        <w:right w:val="none" w:sz="0" w:space="0" w:color="auto"/>
      </w:divBdr>
      <w:divsChild>
        <w:div w:id="82534261">
          <w:marLeft w:val="0"/>
          <w:marRight w:val="0"/>
          <w:marTop w:val="0"/>
          <w:marBottom w:val="0"/>
          <w:divBdr>
            <w:top w:val="none" w:sz="0" w:space="0" w:color="auto"/>
            <w:left w:val="none" w:sz="0" w:space="0" w:color="auto"/>
            <w:bottom w:val="none" w:sz="0" w:space="0" w:color="auto"/>
            <w:right w:val="none" w:sz="0" w:space="0" w:color="auto"/>
          </w:divBdr>
        </w:div>
      </w:divsChild>
    </w:div>
    <w:div w:id="544870208">
      <w:bodyDiv w:val="1"/>
      <w:marLeft w:val="0"/>
      <w:marRight w:val="0"/>
      <w:marTop w:val="0"/>
      <w:marBottom w:val="0"/>
      <w:divBdr>
        <w:top w:val="none" w:sz="0" w:space="0" w:color="auto"/>
        <w:left w:val="none" w:sz="0" w:space="0" w:color="auto"/>
        <w:bottom w:val="none" w:sz="0" w:space="0" w:color="auto"/>
        <w:right w:val="none" w:sz="0" w:space="0" w:color="auto"/>
      </w:divBdr>
    </w:div>
    <w:div w:id="547767516">
      <w:bodyDiv w:val="1"/>
      <w:marLeft w:val="0"/>
      <w:marRight w:val="0"/>
      <w:marTop w:val="0"/>
      <w:marBottom w:val="0"/>
      <w:divBdr>
        <w:top w:val="none" w:sz="0" w:space="0" w:color="auto"/>
        <w:left w:val="none" w:sz="0" w:space="0" w:color="auto"/>
        <w:bottom w:val="none" w:sz="0" w:space="0" w:color="auto"/>
        <w:right w:val="none" w:sz="0" w:space="0" w:color="auto"/>
      </w:divBdr>
    </w:div>
    <w:div w:id="554505572">
      <w:bodyDiv w:val="1"/>
      <w:marLeft w:val="0"/>
      <w:marRight w:val="0"/>
      <w:marTop w:val="0"/>
      <w:marBottom w:val="0"/>
      <w:divBdr>
        <w:top w:val="none" w:sz="0" w:space="0" w:color="auto"/>
        <w:left w:val="none" w:sz="0" w:space="0" w:color="auto"/>
        <w:bottom w:val="none" w:sz="0" w:space="0" w:color="auto"/>
        <w:right w:val="none" w:sz="0" w:space="0" w:color="auto"/>
      </w:divBdr>
    </w:div>
    <w:div w:id="556279389">
      <w:bodyDiv w:val="1"/>
      <w:marLeft w:val="0"/>
      <w:marRight w:val="0"/>
      <w:marTop w:val="0"/>
      <w:marBottom w:val="0"/>
      <w:divBdr>
        <w:top w:val="none" w:sz="0" w:space="0" w:color="auto"/>
        <w:left w:val="none" w:sz="0" w:space="0" w:color="auto"/>
        <w:bottom w:val="none" w:sz="0" w:space="0" w:color="auto"/>
        <w:right w:val="none" w:sz="0" w:space="0" w:color="auto"/>
      </w:divBdr>
    </w:div>
    <w:div w:id="560291601">
      <w:bodyDiv w:val="1"/>
      <w:marLeft w:val="0"/>
      <w:marRight w:val="0"/>
      <w:marTop w:val="0"/>
      <w:marBottom w:val="0"/>
      <w:divBdr>
        <w:top w:val="none" w:sz="0" w:space="0" w:color="auto"/>
        <w:left w:val="none" w:sz="0" w:space="0" w:color="auto"/>
        <w:bottom w:val="none" w:sz="0" w:space="0" w:color="auto"/>
        <w:right w:val="none" w:sz="0" w:space="0" w:color="auto"/>
      </w:divBdr>
    </w:div>
    <w:div w:id="563833117">
      <w:bodyDiv w:val="1"/>
      <w:marLeft w:val="0"/>
      <w:marRight w:val="0"/>
      <w:marTop w:val="0"/>
      <w:marBottom w:val="0"/>
      <w:divBdr>
        <w:top w:val="none" w:sz="0" w:space="0" w:color="auto"/>
        <w:left w:val="none" w:sz="0" w:space="0" w:color="auto"/>
        <w:bottom w:val="none" w:sz="0" w:space="0" w:color="auto"/>
        <w:right w:val="none" w:sz="0" w:space="0" w:color="auto"/>
      </w:divBdr>
    </w:div>
    <w:div w:id="568270820">
      <w:bodyDiv w:val="1"/>
      <w:marLeft w:val="0"/>
      <w:marRight w:val="0"/>
      <w:marTop w:val="0"/>
      <w:marBottom w:val="0"/>
      <w:divBdr>
        <w:top w:val="none" w:sz="0" w:space="0" w:color="auto"/>
        <w:left w:val="none" w:sz="0" w:space="0" w:color="auto"/>
        <w:bottom w:val="none" w:sz="0" w:space="0" w:color="auto"/>
        <w:right w:val="none" w:sz="0" w:space="0" w:color="auto"/>
      </w:divBdr>
    </w:div>
    <w:div w:id="568345836">
      <w:bodyDiv w:val="1"/>
      <w:marLeft w:val="0"/>
      <w:marRight w:val="0"/>
      <w:marTop w:val="0"/>
      <w:marBottom w:val="0"/>
      <w:divBdr>
        <w:top w:val="none" w:sz="0" w:space="0" w:color="auto"/>
        <w:left w:val="none" w:sz="0" w:space="0" w:color="auto"/>
        <w:bottom w:val="none" w:sz="0" w:space="0" w:color="auto"/>
        <w:right w:val="none" w:sz="0" w:space="0" w:color="auto"/>
      </w:divBdr>
    </w:div>
    <w:div w:id="568542984">
      <w:bodyDiv w:val="1"/>
      <w:marLeft w:val="0"/>
      <w:marRight w:val="0"/>
      <w:marTop w:val="0"/>
      <w:marBottom w:val="0"/>
      <w:divBdr>
        <w:top w:val="none" w:sz="0" w:space="0" w:color="auto"/>
        <w:left w:val="none" w:sz="0" w:space="0" w:color="auto"/>
        <w:bottom w:val="none" w:sz="0" w:space="0" w:color="auto"/>
        <w:right w:val="none" w:sz="0" w:space="0" w:color="auto"/>
      </w:divBdr>
    </w:div>
    <w:div w:id="570508367">
      <w:bodyDiv w:val="1"/>
      <w:marLeft w:val="0"/>
      <w:marRight w:val="0"/>
      <w:marTop w:val="0"/>
      <w:marBottom w:val="0"/>
      <w:divBdr>
        <w:top w:val="none" w:sz="0" w:space="0" w:color="auto"/>
        <w:left w:val="none" w:sz="0" w:space="0" w:color="auto"/>
        <w:bottom w:val="none" w:sz="0" w:space="0" w:color="auto"/>
        <w:right w:val="none" w:sz="0" w:space="0" w:color="auto"/>
      </w:divBdr>
    </w:div>
    <w:div w:id="573899339">
      <w:bodyDiv w:val="1"/>
      <w:marLeft w:val="0"/>
      <w:marRight w:val="0"/>
      <w:marTop w:val="0"/>
      <w:marBottom w:val="0"/>
      <w:divBdr>
        <w:top w:val="none" w:sz="0" w:space="0" w:color="auto"/>
        <w:left w:val="none" w:sz="0" w:space="0" w:color="auto"/>
        <w:bottom w:val="none" w:sz="0" w:space="0" w:color="auto"/>
        <w:right w:val="none" w:sz="0" w:space="0" w:color="auto"/>
      </w:divBdr>
    </w:div>
    <w:div w:id="576399749">
      <w:bodyDiv w:val="1"/>
      <w:marLeft w:val="0"/>
      <w:marRight w:val="0"/>
      <w:marTop w:val="0"/>
      <w:marBottom w:val="0"/>
      <w:divBdr>
        <w:top w:val="none" w:sz="0" w:space="0" w:color="auto"/>
        <w:left w:val="none" w:sz="0" w:space="0" w:color="auto"/>
        <w:bottom w:val="none" w:sz="0" w:space="0" w:color="auto"/>
        <w:right w:val="none" w:sz="0" w:space="0" w:color="auto"/>
      </w:divBdr>
    </w:div>
    <w:div w:id="578559547">
      <w:bodyDiv w:val="1"/>
      <w:marLeft w:val="0"/>
      <w:marRight w:val="0"/>
      <w:marTop w:val="0"/>
      <w:marBottom w:val="0"/>
      <w:divBdr>
        <w:top w:val="none" w:sz="0" w:space="0" w:color="auto"/>
        <w:left w:val="none" w:sz="0" w:space="0" w:color="auto"/>
        <w:bottom w:val="none" w:sz="0" w:space="0" w:color="auto"/>
        <w:right w:val="none" w:sz="0" w:space="0" w:color="auto"/>
      </w:divBdr>
      <w:divsChild>
        <w:div w:id="93550081">
          <w:marLeft w:val="0"/>
          <w:marRight w:val="0"/>
          <w:marTop w:val="0"/>
          <w:marBottom w:val="0"/>
          <w:divBdr>
            <w:top w:val="none" w:sz="0" w:space="0" w:color="auto"/>
            <w:left w:val="none" w:sz="0" w:space="0" w:color="auto"/>
            <w:bottom w:val="none" w:sz="0" w:space="0" w:color="auto"/>
            <w:right w:val="none" w:sz="0" w:space="0" w:color="auto"/>
          </w:divBdr>
        </w:div>
      </w:divsChild>
    </w:div>
    <w:div w:id="579825739">
      <w:bodyDiv w:val="1"/>
      <w:marLeft w:val="0"/>
      <w:marRight w:val="0"/>
      <w:marTop w:val="0"/>
      <w:marBottom w:val="0"/>
      <w:divBdr>
        <w:top w:val="none" w:sz="0" w:space="0" w:color="auto"/>
        <w:left w:val="none" w:sz="0" w:space="0" w:color="auto"/>
        <w:bottom w:val="none" w:sz="0" w:space="0" w:color="auto"/>
        <w:right w:val="none" w:sz="0" w:space="0" w:color="auto"/>
      </w:divBdr>
    </w:div>
    <w:div w:id="581334510">
      <w:bodyDiv w:val="1"/>
      <w:marLeft w:val="0"/>
      <w:marRight w:val="0"/>
      <w:marTop w:val="0"/>
      <w:marBottom w:val="0"/>
      <w:divBdr>
        <w:top w:val="none" w:sz="0" w:space="0" w:color="auto"/>
        <w:left w:val="none" w:sz="0" w:space="0" w:color="auto"/>
        <w:bottom w:val="none" w:sz="0" w:space="0" w:color="auto"/>
        <w:right w:val="none" w:sz="0" w:space="0" w:color="auto"/>
      </w:divBdr>
    </w:div>
    <w:div w:id="582107770">
      <w:bodyDiv w:val="1"/>
      <w:marLeft w:val="0"/>
      <w:marRight w:val="0"/>
      <w:marTop w:val="0"/>
      <w:marBottom w:val="0"/>
      <w:divBdr>
        <w:top w:val="none" w:sz="0" w:space="0" w:color="auto"/>
        <w:left w:val="none" w:sz="0" w:space="0" w:color="auto"/>
        <w:bottom w:val="none" w:sz="0" w:space="0" w:color="auto"/>
        <w:right w:val="none" w:sz="0" w:space="0" w:color="auto"/>
      </w:divBdr>
    </w:div>
    <w:div w:id="584461737">
      <w:bodyDiv w:val="1"/>
      <w:marLeft w:val="0"/>
      <w:marRight w:val="0"/>
      <w:marTop w:val="0"/>
      <w:marBottom w:val="0"/>
      <w:divBdr>
        <w:top w:val="none" w:sz="0" w:space="0" w:color="auto"/>
        <w:left w:val="none" w:sz="0" w:space="0" w:color="auto"/>
        <w:bottom w:val="none" w:sz="0" w:space="0" w:color="auto"/>
        <w:right w:val="none" w:sz="0" w:space="0" w:color="auto"/>
      </w:divBdr>
    </w:div>
    <w:div w:id="588930821">
      <w:bodyDiv w:val="1"/>
      <w:marLeft w:val="0"/>
      <w:marRight w:val="0"/>
      <w:marTop w:val="0"/>
      <w:marBottom w:val="0"/>
      <w:divBdr>
        <w:top w:val="none" w:sz="0" w:space="0" w:color="auto"/>
        <w:left w:val="none" w:sz="0" w:space="0" w:color="auto"/>
        <w:bottom w:val="none" w:sz="0" w:space="0" w:color="auto"/>
        <w:right w:val="none" w:sz="0" w:space="0" w:color="auto"/>
      </w:divBdr>
    </w:div>
    <w:div w:id="597446317">
      <w:bodyDiv w:val="1"/>
      <w:marLeft w:val="0"/>
      <w:marRight w:val="0"/>
      <w:marTop w:val="0"/>
      <w:marBottom w:val="0"/>
      <w:divBdr>
        <w:top w:val="none" w:sz="0" w:space="0" w:color="auto"/>
        <w:left w:val="none" w:sz="0" w:space="0" w:color="auto"/>
        <w:bottom w:val="none" w:sz="0" w:space="0" w:color="auto"/>
        <w:right w:val="none" w:sz="0" w:space="0" w:color="auto"/>
      </w:divBdr>
    </w:div>
    <w:div w:id="600187831">
      <w:bodyDiv w:val="1"/>
      <w:marLeft w:val="0"/>
      <w:marRight w:val="0"/>
      <w:marTop w:val="0"/>
      <w:marBottom w:val="0"/>
      <w:divBdr>
        <w:top w:val="none" w:sz="0" w:space="0" w:color="auto"/>
        <w:left w:val="none" w:sz="0" w:space="0" w:color="auto"/>
        <w:bottom w:val="none" w:sz="0" w:space="0" w:color="auto"/>
        <w:right w:val="none" w:sz="0" w:space="0" w:color="auto"/>
      </w:divBdr>
    </w:div>
    <w:div w:id="610473686">
      <w:bodyDiv w:val="1"/>
      <w:marLeft w:val="0"/>
      <w:marRight w:val="0"/>
      <w:marTop w:val="0"/>
      <w:marBottom w:val="0"/>
      <w:divBdr>
        <w:top w:val="none" w:sz="0" w:space="0" w:color="auto"/>
        <w:left w:val="none" w:sz="0" w:space="0" w:color="auto"/>
        <w:bottom w:val="none" w:sz="0" w:space="0" w:color="auto"/>
        <w:right w:val="none" w:sz="0" w:space="0" w:color="auto"/>
      </w:divBdr>
    </w:div>
    <w:div w:id="610624651">
      <w:bodyDiv w:val="1"/>
      <w:marLeft w:val="0"/>
      <w:marRight w:val="0"/>
      <w:marTop w:val="0"/>
      <w:marBottom w:val="0"/>
      <w:divBdr>
        <w:top w:val="none" w:sz="0" w:space="0" w:color="auto"/>
        <w:left w:val="none" w:sz="0" w:space="0" w:color="auto"/>
        <w:bottom w:val="none" w:sz="0" w:space="0" w:color="auto"/>
        <w:right w:val="none" w:sz="0" w:space="0" w:color="auto"/>
      </w:divBdr>
    </w:div>
    <w:div w:id="614560337">
      <w:bodyDiv w:val="1"/>
      <w:marLeft w:val="0"/>
      <w:marRight w:val="0"/>
      <w:marTop w:val="0"/>
      <w:marBottom w:val="0"/>
      <w:divBdr>
        <w:top w:val="none" w:sz="0" w:space="0" w:color="auto"/>
        <w:left w:val="none" w:sz="0" w:space="0" w:color="auto"/>
        <w:bottom w:val="none" w:sz="0" w:space="0" w:color="auto"/>
        <w:right w:val="none" w:sz="0" w:space="0" w:color="auto"/>
      </w:divBdr>
    </w:div>
    <w:div w:id="615410985">
      <w:bodyDiv w:val="1"/>
      <w:marLeft w:val="0"/>
      <w:marRight w:val="0"/>
      <w:marTop w:val="0"/>
      <w:marBottom w:val="0"/>
      <w:divBdr>
        <w:top w:val="none" w:sz="0" w:space="0" w:color="auto"/>
        <w:left w:val="none" w:sz="0" w:space="0" w:color="auto"/>
        <w:bottom w:val="none" w:sz="0" w:space="0" w:color="auto"/>
        <w:right w:val="none" w:sz="0" w:space="0" w:color="auto"/>
      </w:divBdr>
    </w:div>
    <w:div w:id="626354055">
      <w:bodyDiv w:val="1"/>
      <w:marLeft w:val="0"/>
      <w:marRight w:val="0"/>
      <w:marTop w:val="0"/>
      <w:marBottom w:val="0"/>
      <w:divBdr>
        <w:top w:val="none" w:sz="0" w:space="0" w:color="auto"/>
        <w:left w:val="none" w:sz="0" w:space="0" w:color="auto"/>
        <w:bottom w:val="none" w:sz="0" w:space="0" w:color="auto"/>
        <w:right w:val="none" w:sz="0" w:space="0" w:color="auto"/>
      </w:divBdr>
      <w:divsChild>
        <w:div w:id="1410232906">
          <w:marLeft w:val="0"/>
          <w:marRight w:val="0"/>
          <w:marTop w:val="0"/>
          <w:marBottom w:val="0"/>
          <w:divBdr>
            <w:top w:val="none" w:sz="0" w:space="0" w:color="auto"/>
            <w:left w:val="none" w:sz="0" w:space="0" w:color="auto"/>
            <w:bottom w:val="none" w:sz="0" w:space="0" w:color="auto"/>
            <w:right w:val="none" w:sz="0" w:space="0" w:color="auto"/>
          </w:divBdr>
        </w:div>
      </w:divsChild>
    </w:div>
    <w:div w:id="627052182">
      <w:bodyDiv w:val="1"/>
      <w:marLeft w:val="0"/>
      <w:marRight w:val="0"/>
      <w:marTop w:val="0"/>
      <w:marBottom w:val="0"/>
      <w:divBdr>
        <w:top w:val="none" w:sz="0" w:space="0" w:color="auto"/>
        <w:left w:val="none" w:sz="0" w:space="0" w:color="auto"/>
        <w:bottom w:val="none" w:sz="0" w:space="0" w:color="auto"/>
        <w:right w:val="none" w:sz="0" w:space="0" w:color="auto"/>
      </w:divBdr>
    </w:div>
    <w:div w:id="656225828">
      <w:bodyDiv w:val="1"/>
      <w:marLeft w:val="0"/>
      <w:marRight w:val="0"/>
      <w:marTop w:val="0"/>
      <w:marBottom w:val="0"/>
      <w:divBdr>
        <w:top w:val="none" w:sz="0" w:space="0" w:color="auto"/>
        <w:left w:val="none" w:sz="0" w:space="0" w:color="auto"/>
        <w:bottom w:val="none" w:sz="0" w:space="0" w:color="auto"/>
        <w:right w:val="none" w:sz="0" w:space="0" w:color="auto"/>
      </w:divBdr>
    </w:div>
    <w:div w:id="656612717">
      <w:bodyDiv w:val="1"/>
      <w:marLeft w:val="0"/>
      <w:marRight w:val="0"/>
      <w:marTop w:val="0"/>
      <w:marBottom w:val="0"/>
      <w:divBdr>
        <w:top w:val="none" w:sz="0" w:space="0" w:color="auto"/>
        <w:left w:val="none" w:sz="0" w:space="0" w:color="auto"/>
        <w:bottom w:val="none" w:sz="0" w:space="0" w:color="auto"/>
        <w:right w:val="none" w:sz="0" w:space="0" w:color="auto"/>
      </w:divBdr>
    </w:div>
    <w:div w:id="656615198">
      <w:bodyDiv w:val="1"/>
      <w:marLeft w:val="0"/>
      <w:marRight w:val="0"/>
      <w:marTop w:val="0"/>
      <w:marBottom w:val="0"/>
      <w:divBdr>
        <w:top w:val="none" w:sz="0" w:space="0" w:color="auto"/>
        <w:left w:val="none" w:sz="0" w:space="0" w:color="auto"/>
        <w:bottom w:val="none" w:sz="0" w:space="0" w:color="auto"/>
        <w:right w:val="none" w:sz="0" w:space="0" w:color="auto"/>
      </w:divBdr>
    </w:div>
    <w:div w:id="657921881">
      <w:bodyDiv w:val="1"/>
      <w:marLeft w:val="0"/>
      <w:marRight w:val="0"/>
      <w:marTop w:val="0"/>
      <w:marBottom w:val="0"/>
      <w:divBdr>
        <w:top w:val="none" w:sz="0" w:space="0" w:color="auto"/>
        <w:left w:val="none" w:sz="0" w:space="0" w:color="auto"/>
        <w:bottom w:val="none" w:sz="0" w:space="0" w:color="auto"/>
        <w:right w:val="none" w:sz="0" w:space="0" w:color="auto"/>
      </w:divBdr>
    </w:div>
    <w:div w:id="657998885">
      <w:bodyDiv w:val="1"/>
      <w:marLeft w:val="0"/>
      <w:marRight w:val="0"/>
      <w:marTop w:val="0"/>
      <w:marBottom w:val="0"/>
      <w:divBdr>
        <w:top w:val="none" w:sz="0" w:space="0" w:color="auto"/>
        <w:left w:val="none" w:sz="0" w:space="0" w:color="auto"/>
        <w:bottom w:val="none" w:sz="0" w:space="0" w:color="auto"/>
        <w:right w:val="none" w:sz="0" w:space="0" w:color="auto"/>
      </w:divBdr>
    </w:div>
    <w:div w:id="663552886">
      <w:bodyDiv w:val="1"/>
      <w:marLeft w:val="0"/>
      <w:marRight w:val="0"/>
      <w:marTop w:val="0"/>
      <w:marBottom w:val="0"/>
      <w:divBdr>
        <w:top w:val="none" w:sz="0" w:space="0" w:color="auto"/>
        <w:left w:val="none" w:sz="0" w:space="0" w:color="auto"/>
        <w:bottom w:val="none" w:sz="0" w:space="0" w:color="auto"/>
        <w:right w:val="none" w:sz="0" w:space="0" w:color="auto"/>
      </w:divBdr>
    </w:div>
    <w:div w:id="679115885">
      <w:bodyDiv w:val="1"/>
      <w:marLeft w:val="0"/>
      <w:marRight w:val="0"/>
      <w:marTop w:val="0"/>
      <w:marBottom w:val="0"/>
      <w:divBdr>
        <w:top w:val="none" w:sz="0" w:space="0" w:color="auto"/>
        <w:left w:val="none" w:sz="0" w:space="0" w:color="auto"/>
        <w:bottom w:val="none" w:sz="0" w:space="0" w:color="auto"/>
        <w:right w:val="none" w:sz="0" w:space="0" w:color="auto"/>
      </w:divBdr>
    </w:div>
    <w:div w:id="681277224">
      <w:bodyDiv w:val="1"/>
      <w:marLeft w:val="0"/>
      <w:marRight w:val="0"/>
      <w:marTop w:val="0"/>
      <w:marBottom w:val="0"/>
      <w:divBdr>
        <w:top w:val="none" w:sz="0" w:space="0" w:color="auto"/>
        <w:left w:val="none" w:sz="0" w:space="0" w:color="auto"/>
        <w:bottom w:val="none" w:sz="0" w:space="0" w:color="auto"/>
        <w:right w:val="none" w:sz="0" w:space="0" w:color="auto"/>
      </w:divBdr>
    </w:div>
    <w:div w:id="682561051">
      <w:bodyDiv w:val="1"/>
      <w:marLeft w:val="0"/>
      <w:marRight w:val="0"/>
      <w:marTop w:val="0"/>
      <w:marBottom w:val="0"/>
      <w:divBdr>
        <w:top w:val="none" w:sz="0" w:space="0" w:color="auto"/>
        <w:left w:val="none" w:sz="0" w:space="0" w:color="auto"/>
        <w:bottom w:val="none" w:sz="0" w:space="0" w:color="auto"/>
        <w:right w:val="none" w:sz="0" w:space="0" w:color="auto"/>
      </w:divBdr>
    </w:div>
    <w:div w:id="684862800">
      <w:bodyDiv w:val="1"/>
      <w:marLeft w:val="0"/>
      <w:marRight w:val="0"/>
      <w:marTop w:val="0"/>
      <w:marBottom w:val="0"/>
      <w:divBdr>
        <w:top w:val="none" w:sz="0" w:space="0" w:color="auto"/>
        <w:left w:val="none" w:sz="0" w:space="0" w:color="auto"/>
        <w:bottom w:val="none" w:sz="0" w:space="0" w:color="auto"/>
        <w:right w:val="none" w:sz="0" w:space="0" w:color="auto"/>
      </w:divBdr>
    </w:div>
    <w:div w:id="701907885">
      <w:bodyDiv w:val="1"/>
      <w:marLeft w:val="0"/>
      <w:marRight w:val="0"/>
      <w:marTop w:val="0"/>
      <w:marBottom w:val="0"/>
      <w:divBdr>
        <w:top w:val="none" w:sz="0" w:space="0" w:color="auto"/>
        <w:left w:val="none" w:sz="0" w:space="0" w:color="auto"/>
        <w:bottom w:val="none" w:sz="0" w:space="0" w:color="auto"/>
        <w:right w:val="none" w:sz="0" w:space="0" w:color="auto"/>
      </w:divBdr>
    </w:div>
    <w:div w:id="703408704">
      <w:bodyDiv w:val="1"/>
      <w:marLeft w:val="0"/>
      <w:marRight w:val="0"/>
      <w:marTop w:val="0"/>
      <w:marBottom w:val="0"/>
      <w:divBdr>
        <w:top w:val="none" w:sz="0" w:space="0" w:color="auto"/>
        <w:left w:val="none" w:sz="0" w:space="0" w:color="auto"/>
        <w:bottom w:val="none" w:sz="0" w:space="0" w:color="auto"/>
        <w:right w:val="none" w:sz="0" w:space="0" w:color="auto"/>
      </w:divBdr>
    </w:div>
    <w:div w:id="704713278">
      <w:bodyDiv w:val="1"/>
      <w:marLeft w:val="0"/>
      <w:marRight w:val="0"/>
      <w:marTop w:val="0"/>
      <w:marBottom w:val="0"/>
      <w:divBdr>
        <w:top w:val="none" w:sz="0" w:space="0" w:color="auto"/>
        <w:left w:val="none" w:sz="0" w:space="0" w:color="auto"/>
        <w:bottom w:val="none" w:sz="0" w:space="0" w:color="auto"/>
        <w:right w:val="none" w:sz="0" w:space="0" w:color="auto"/>
      </w:divBdr>
    </w:div>
    <w:div w:id="705176165">
      <w:bodyDiv w:val="1"/>
      <w:marLeft w:val="0"/>
      <w:marRight w:val="0"/>
      <w:marTop w:val="0"/>
      <w:marBottom w:val="0"/>
      <w:divBdr>
        <w:top w:val="none" w:sz="0" w:space="0" w:color="auto"/>
        <w:left w:val="none" w:sz="0" w:space="0" w:color="auto"/>
        <w:bottom w:val="none" w:sz="0" w:space="0" w:color="auto"/>
        <w:right w:val="none" w:sz="0" w:space="0" w:color="auto"/>
      </w:divBdr>
    </w:div>
    <w:div w:id="707341532">
      <w:bodyDiv w:val="1"/>
      <w:marLeft w:val="0"/>
      <w:marRight w:val="0"/>
      <w:marTop w:val="0"/>
      <w:marBottom w:val="0"/>
      <w:divBdr>
        <w:top w:val="none" w:sz="0" w:space="0" w:color="auto"/>
        <w:left w:val="none" w:sz="0" w:space="0" w:color="auto"/>
        <w:bottom w:val="none" w:sz="0" w:space="0" w:color="auto"/>
        <w:right w:val="none" w:sz="0" w:space="0" w:color="auto"/>
      </w:divBdr>
    </w:div>
    <w:div w:id="711079888">
      <w:bodyDiv w:val="1"/>
      <w:marLeft w:val="0"/>
      <w:marRight w:val="0"/>
      <w:marTop w:val="0"/>
      <w:marBottom w:val="0"/>
      <w:divBdr>
        <w:top w:val="none" w:sz="0" w:space="0" w:color="auto"/>
        <w:left w:val="none" w:sz="0" w:space="0" w:color="auto"/>
        <w:bottom w:val="none" w:sz="0" w:space="0" w:color="auto"/>
        <w:right w:val="none" w:sz="0" w:space="0" w:color="auto"/>
      </w:divBdr>
    </w:div>
    <w:div w:id="720135784">
      <w:bodyDiv w:val="1"/>
      <w:marLeft w:val="0"/>
      <w:marRight w:val="0"/>
      <w:marTop w:val="0"/>
      <w:marBottom w:val="0"/>
      <w:divBdr>
        <w:top w:val="none" w:sz="0" w:space="0" w:color="auto"/>
        <w:left w:val="none" w:sz="0" w:space="0" w:color="auto"/>
        <w:bottom w:val="none" w:sz="0" w:space="0" w:color="auto"/>
        <w:right w:val="none" w:sz="0" w:space="0" w:color="auto"/>
      </w:divBdr>
      <w:divsChild>
        <w:div w:id="858391358">
          <w:marLeft w:val="0"/>
          <w:marRight w:val="0"/>
          <w:marTop w:val="0"/>
          <w:marBottom w:val="0"/>
          <w:divBdr>
            <w:top w:val="none" w:sz="0" w:space="0" w:color="auto"/>
            <w:left w:val="none" w:sz="0" w:space="0" w:color="auto"/>
            <w:bottom w:val="none" w:sz="0" w:space="0" w:color="auto"/>
            <w:right w:val="none" w:sz="0" w:space="0" w:color="auto"/>
          </w:divBdr>
          <w:divsChild>
            <w:div w:id="222302521">
              <w:marLeft w:val="0"/>
              <w:marRight w:val="0"/>
              <w:marTop w:val="0"/>
              <w:marBottom w:val="0"/>
              <w:divBdr>
                <w:top w:val="none" w:sz="0" w:space="0" w:color="auto"/>
                <w:left w:val="none" w:sz="0" w:space="0" w:color="auto"/>
                <w:bottom w:val="none" w:sz="0" w:space="0" w:color="auto"/>
                <w:right w:val="none" w:sz="0" w:space="0" w:color="auto"/>
              </w:divBdr>
              <w:divsChild>
                <w:div w:id="1774206320">
                  <w:marLeft w:val="0"/>
                  <w:marRight w:val="0"/>
                  <w:marTop w:val="0"/>
                  <w:marBottom w:val="0"/>
                  <w:divBdr>
                    <w:top w:val="none" w:sz="0" w:space="0" w:color="auto"/>
                    <w:left w:val="none" w:sz="0" w:space="0" w:color="auto"/>
                    <w:bottom w:val="none" w:sz="0" w:space="0" w:color="auto"/>
                    <w:right w:val="none" w:sz="0" w:space="0" w:color="auto"/>
                  </w:divBdr>
                  <w:divsChild>
                    <w:div w:id="6842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64058">
          <w:marLeft w:val="0"/>
          <w:marRight w:val="0"/>
          <w:marTop w:val="0"/>
          <w:marBottom w:val="0"/>
          <w:divBdr>
            <w:top w:val="none" w:sz="0" w:space="0" w:color="auto"/>
            <w:left w:val="none" w:sz="0" w:space="0" w:color="auto"/>
            <w:bottom w:val="none" w:sz="0" w:space="0" w:color="auto"/>
            <w:right w:val="none" w:sz="0" w:space="0" w:color="auto"/>
          </w:divBdr>
          <w:divsChild>
            <w:div w:id="916286217">
              <w:marLeft w:val="0"/>
              <w:marRight w:val="0"/>
              <w:marTop w:val="0"/>
              <w:marBottom w:val="0"/>
              <w:divBdr>
                <w:top w:val="none" w:sz="0" w:space="0" w:color="auto"/>
                <w:left w:val="none" w:sz="0" w:space="0" w:color="auto"/>
                <w:bottom w:val="none" w:sz="0" w:space="0" w:color="auto"/>
                <w:right w:val="none" w:sz="0" w:space="0" w:color="auto"/>
              </w:divBdr>
              <w:divsChild>
                <w:div w:id="890076574">
                  <w:marLeft w:val="0"/>
                  <w:marRight w:val="0"/>
                  <w:marTop w:val="0"/>
                  <w:marBottom w:val="0"/>
                  <w:divBdr>
                    <w:top w:val="none" w:sz="0" w:space="0" w:color="auto"/>
                    <w:left w:val="none" w:sz="0" w:space="0" w:color="auto"/>
                    <w:bottom w:val="none" w:sz="0" w:space="0" w:color="auto"/>
                    <w:right w:val="none" w:sz="0" w:space="0" w:color="auto"/>
                  </w:divBdr>
                  <w:divsChild>
                    <w:div w:id="18333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454452">
      <w:bodyDiv w:val="1"/>
      <w:marLeft w:val="0"/>
      <w:marRight w:val="0"/>
      <w:marTop w:val="0"/>
      <w:marBottom w:val="0"/>
      <w:divBdr>
        <w:top w:val="none" w:sz="0" w:space="0" w:color="auto"/>
        <w:left w:val="none" w:sz="0" w:space="0" w:color="auto"/>
        <w:bottom w:val="none" w:sz="0" w:space="0" w:color="auto"/>
        <w:right w:val="none" w:sz="0" w:space="0" w:color="auto"/>
      </w:divBdr>
    </w:div>
    <w:div w:id="730271674">
      <w:bodyDiv w:val="1"/>
      <w:marLeft w:val="0"/>
      <w:marRight w:val="0"/>
      <w:marTop w:val="0"/>
      <w:marBottom w:val="0"/>
      <w:divBdr>
        <w:top w:val="none" w:sz="0" w:space="0" w:color="auto"/>
        <w:left w:val="none" w:sz="0" w:space="0" w:color="auto"/>
        <w:bottom w:val="none" w:sz="0" w:space="0" w:color="auto"/>
        <w:right w:val="none" w:sz="0" w:space="0" w:color="auto"/>
      </w:divBdr>
    </w:div>
    <w:div w:id="732627263">
      <w:bodyDiv w:val="1"/>
      <w:marLeft w:val="0"/>
      <w:marRight w:val="0"/>
      <w:marTop w:val="0"/>
      <w:marBottom w:val="0"/>
      <w:divBdr>
        <w:top w:val="none" w:sz="0" w:space="0" w:color="auto"/>
        <w:left w:val="none" w:sz="0" w:space="0" w:color="auto"/>
        <w:bottom w:val="none" w:sz="0" w:space="0" w:color="auto"/>
        <w:right w:val="none" w:sz="0" w:space="0" w:color="auto"/>
      </w:divBdr>
    </w:div>
    <w:div w:id="743526839">
      <w:bodyDiv w:val="1"/>
      <w:marLeft w:val="0"/>
      <w:marRight w:val="0"/>
      <w:marTop w:val="0"/>
      <w:marBottom w:val="0"/>
      <w:divBdr>
        <w:top w:val="none" w:sz="0" w:space="0" w:color="auto"/>
        <w:left w:val="none" w:sz="0" w:space="0" w:color="auto"/>
        <w:bottom w:val="none" w:sz="0" w:space="0" w:color="auto"/>
        <w:right w:val="none" w:sz="0" w:space="0" w:color="auto"/>
      </w:divBdr>
    </w:div>
    <w:div w:id="746345964">
      <w:bodyDiv w:val="1"/>
      <w:marLeft w:val="0"/>
      <w:marRight w:val="0"/>
      <w:marTop w:val="0"/>
      <w:marBottom w:val="0"/>
      <w:divBdr>
        <w:top w:val="none" w:sz="0" w:space="0" w:color="auto"/>
        <w:left w:val="none" w:sz="0" w:space="0" w:color="auto"/>
        <w:bottom w:val="none" w:sz="0" w:space="0" w:color="auto"/>
        <w:right w:val="none" w:sz="0" w:space="0" w:color="auto"/>
      </w:divBdr>
    </w:div>
    <w:div w:id="747532436">
      <w:bodyDiv w:val="1"/>
      <w:marLeft w:val="0"/>
      <w:marRight w:val="0"/>
      <w:marTop w:val="0"/>
      <w:marBottom w:val="0"/>
      <w:divBdr>
        <w:top w:val="none" w:sz="0" w:space="0" w:color="auto"/>
        <w:left w:val="none" w:sz="0" w:space="0" w:color="auto"/>
        <w:bottom w:val="none" w:sz="0" w:space="0" w:color="auto"/>
        <w:right w:val="none" w:sz="0" w:space="0" w:color="auto"/>
      </w:divBdr>
    </w:div>
    <w:div w:id="750077967">
      <w:bodyDiv w:val="1"/>
      <w:marLeft w:val="0"/>
      <w:marRight w:val="0"/>
      <w:marTop w:val="0"/>
      <w:marBottom w:val="0"/>
      <w:divBdr>
        <w:top w:val="none" w:sz="0" w:space="0" w:color="auto"/>
        <w:left w:val="none" w:sz="0" w:space="0" w:color="auto"/>
        <w:bottom w:val="none" w:sz="0" w:space="0" w:color="auto"/>
        <w:right w:val="none" w:sz="0" w:space="0" w:color="auto"/>
      </w:divBdr>
    </w:div>
    <w:div w:id="762649005">
      <w:bodyDiv w:val="1"/>
      <w:marLeft w:val="0"/>
      <w:marRight w:val="0"/>
      <w:marTop w:val="0"/>
      <w:marBottom w:val="0"/>
      <w:divBdr>
        <w:top w:val="none" w:sz="0" w:space="0" w:color="auto"/>
        <w:left w:val="none" w:sz="0" w:space="0" w:color="auto"/>
        <w:bottom w:val="none" w:sz="0" w:space="0" w:color="auto"/>
        <w:right w:val="none" w:sz="0" w:space="0" w:color="auto"/>
      </w:divBdr>
    </w:div>
    <w:div w:id="771317360">
      <w:bodyDiv w:val="1"/>
      <w:marLeft w:val="0"/>
      <w:marRight w:val="0"/>
      <w:marTop w:val="0"/>
      <w:marBottom w:val="0"/>
      <w:divBdr>
        <w:top w:val="none" w:sz="0" w:space="0" w:color="auto"/>
        <w:left w:val="none" w:sz="0" w:space="0" w:color="auto"/>
        <w:bottom w:val="none" w:sz="0" w:space="0" w:color="auto"/>
        <w:right w:val="none" w:sz="0" w:space="0" w:color="auto"/>
      </w:divBdr>
      <w:divsChild>
        <w:div w:id="1341467358">
          <w:marLeft w:val="0"/>
          <w:marRight w:val="0"/>
          <w:marTop w:val="0"/>
          <w:marBottom w:val="0"/>
          <w:divBdr>
            <w:top w:val="none" w:sz="0" w:space="0" w:color="auto"/>
            <w:left w:val="none" w:sz="0" w:space="0" w:color="auto"/>
            <w:bottom w:val="none" w:sz="0" w:space="0" w:color="auto"/>
            <w:right w:val="none" w:sz="0" w:space="0" w:color="auto"/>
          </w:divBdr>
        </w:div>
      </w:divsChild>
    </w:div>
    <w:div w:id="773402246">
      <w:bodyDiv w:val="1"/>
      <w:marLeft w:val="0"/>
      <w:marRight w:val="0"/>
      <w:marTop w:val="0"/>
      <w:marBottom w:val="0"/>
      <w:divBdr>
        <w:top w:val="none" w:sz="0" w:space="0" w:color="auto"/>
        <w:left w:val="none" w:sz="0" w:space="0" w:color="auto"/>
        <w:bottom w:val="none" w:sz="0" w:space="0" w:color="auto"/>
        <w:right w:val="none" w:sz="0" w:space="0" w:color="auto"/>
      </w:divBdr>
    </w:div>
    <w:div w:id="779374749">
      <w:bodyDiv w:val="1"/>
      <w:marLeft w:val="0"/>
      <w:marRight w:val="0"/>
      <w:marTop w:val="0"/>
      <w:marBottom w:val="0"/>
      <w:divBdr>
        <w:top w:val="none" w:sz="0" w:space="0" w:color="auto"/>
        <w:left w:val="none" w:sz="0" w:space="0" w:color="auto"/>
        <w:bottom w:val="none" w:sz="0" w:space="0" w:color="auto"/>
        <w:right w:val="none" w:sz="0" w:space="0" w:color="auto"/>
      </w:divBdr>
      <w:divsChild>
        <w:div w:id="1311446786">
          <w:marLeft w:val="0"/>
          <w:marRight w:val="0"/>
          <w:marTop w:val="0"/>
          <w:marBottom w:val="0"/>
          <w:divBdr>
            <w:top w:val="none" w:sz="0" w:space="0" w:color="auto"/>
            <w:left w:val="none" w:sz="0" w:space="0" w:color="auto"/>
            <w:bottom w:val="none" w:sz="0" w:space="0" w:color="auto"/>
            <w:right w:val="none" w:sz="0" w:space="0" w:color="auto"/>
          </w:divBdr>
          <w:divsChild>
            <w:div w:id="2067141181">
              <w:marLeft w:val="0"/>
              <w:marRight w:val="0"/>
              <w:marTop w:val="0"/>
              <w:marBottom w:val="0"/>
              <w:divBdr>
                <w:top w:val="none" w:sz="0" w:space="0" w:color="auto"/>
                <w:left w:val="none" w:sz="0" w:space="0" w:color="auto"/>
                <w:bottom w:val="none" w:sz="0" w:space="0" w:color="auto"/>
                <w:right w:val="none" w:sz="0" w:space="0" w:color="auto"/>
              </w:divBdr>
              <w:divsChild>
                <w:div w:id="68671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17512">
      <w:bodyDiv w:val="1"/>
      <w:marLeft w:val="0"/>
      <w:marRight w:val="0"/>
      <w:marTop w:val="0"/>
      <w:marBottom w:val="0"/>
      <w:divBdr>
        <w:top w:val="none" w:sz="0" w:space="0" w:color="auto"/>
        <w:left w:val="none" w:sz="0" w:space="0" w:color="auto"/>
        <w:bottom w:val="none" w:sz="0" w:space="0" w:color="auto"/>
        <w:right w:val="none" w:sz="0" w:space="0" w:color="auto"/>
      </w:divBdr>
    </w:div>
    <w:div w:id="795685412">
      <w:bodyDiv w:val="1"/>
      <w:marLeft w:val="0"/>
      <w:marRight w:val="0"/>
      <w:marTop w:val="0"/>
      <w:marBottom w:val="0"/>
      <w:divBdr>
        <w:top w:val="none" w:sz="0" w:space="0" w:color="auto"/>
        <w:left w:val="none" w:sz="0" w:space="0" w:color="auto"/>
        <w:bottom w:val="none" w:sz="0" w:space="0" w:color="auto"/>
        <w:right w:val="none" w:sz="0" w:space="0" w:color="auto"/>
      </w:divBdr>
    </w:div>
    <w:div w:id="805010844">
      <w:bodyDiv w:val="1"/>
      <w:marLeft w:val="0"/>
      <w:marRight w:val="0"/>
      <w:marTop w:val="0"/>
      <w:marBottom w:val="0"/>
      <w:divBdr>
        <w:top w:val="none" w:sz="0" w:space="0" w:color="auto"/>
        <w:left w:val="none" w:sz="0" w:space="0" w:color="auto"/>
        <w:bottom w:val="none" w:sz="0" w:space="0" w:color="auto"/>
        <w:right w:val="none" w:sz="0" w:space="0" w:color="auto"/>
      </w:divBdr>
    </w:div>
    <w:div w:id="806045478">
      <w:bodyDiv w:val="1"/>
      <w:marLeft w:val="0"/>
      <w:marRight w:val="0"/>
      <w:marTop w:val="0"/>
      <w:marBottom w:val="0"/>
      <w:divBdr>
        <w:top w:val="none" w:sz="0" w:space="0" w:color="auto"/>
        <w:left w:val="none" w:sz="0" w:space="0" w:color="auto"/>
        <w:bottom w:val="none" w:sz="0" w:space="0" w:color="auto"/>
        <w:right w:val="none" w:sz="0" w:space="0" w:color="auto"/>
      </w:divBdr>
      <w:divsChild>
        <w:div w:id="498740952">
          <w:marLeft w:val="0"/>
          <w:marRight w:val="0"/>
          <w:marTop w:val="0"/>
          <w:marBottom w:val="0"/>
          <w:divBdr>
            <w:top w:val="none" w:sz="0" w:space="0" w:color="auto"/>
            <w:left w:val="none" w:sz="0" w:space="0" w:color="auto"/>
            <w:bottom w:val="none" w:sz="0" w:space="0" w:color="auto"/>
            <w:right w:val="none" w:sz="0" w:space="0" w:color="auto"/>
          </w:divBdr>
        </w:div>
      </w:divsChild>
    </w:div>
    <w:div w:id="806163108">
      <w:bodyDiv w:val="1"/>
      <w:marLeft w:val="0"/>
      <w:marRight w:val="0"/>
      <w:marTop w:val="0"/>
      <w:marBottom w:val="0"/>
      <w:divBdr>
        <w:top w:val="none" w:sz="0" w:space="0" w:color="auto"/>
        <w:left w:val="none" w:sz="0" w:space="0" w:color="auto"/>
        <w:bottom w:val="none" w:sz="0" w:space="0" w:color="auto"/>
        <w:right w:val="none" w:sz="0" w:space="0" w:color="auto"/>
      </w:divBdr>
    </w:div>
    <w:div w:id="811605582">
      <w:bodyDiv w:val="1"/>
      <w:marLeft w:val="0"/>
      <w:marRight w:val="0"/>
      <w:marTop w:val="0"/>
      <w:marBottom w:val="0"/>
      <w:divBdr>
        <w:top w:val="none" w:sz="0" w:space="0" w:color="auto"/>
        <w:left w:val="none" w:sz="0" w:space="0" w:color="auto"/>
        <w:bottom w:val="none" w:sz="0" w:space="0" w:color="auto"/>
        <w:right w:val="none" w:sz="0" w:space="0" w:color="auto"/>
      </w:divBdr>
    </w:div>
    <w:div w:id="816069526">
      <w:bodyDiv w:val="1"/>
      <w:marLeft w:val="0"/>
      <w:marRight w:val="0"/>
      <w:marTop w:val="0"/>
      <w:marBottom w:val="0"/>
      <w:divBdr>
        <w:top w:val="none" w:sz="0" w:space="0" w:color="auto"/>
        <w:left w:val="none" w:sz="0" w:space="0" w:color="auto"/>
        <w:bottom w:val="none" w:sz="0" w:space="0" w:color="auto"/>
        <w:right w:val="none" w:sz="0" w:space="0" w:color="auto"/>
      </w:divBdr>
    </w:div>
    <w:div w:id="816412974">
      <w:bodyDiv w:val="1"/>
      <w:marLeft w:val="0"/>
      <w:marRight w:val="0"/>
      <w:marTop w:val="0"/>
      <w:marBottom w:val="0"/>
      <w:divBdr>
        <w:top w:val="none" w:sz="0" w:space="0" w:color="auto"/>
        <w:left w:val="none" w:sz="0" w:space="0" w:color="auto"/>
        <w:bottom w:val="none" w:sz="0" w:space="0" w:color="auto"/>
        <w:right w:val="none" w:sz="0" w:space="0" w:color="auto"/>
      </w:divBdr>
    </w:div>
    <w:div w:id="817382509">
      <w:bodyDiv w:val="1"/>
      <w:marLeft w:val="0"/>
      <w:marRight w:val="0"/>
      <w:marTop w:val="0"/>
      <w:marBottom w:val="0"/>
      <w:divBdr>
        <w:top w:val="none" w:sz="0" w:space="0" w:color="auto"/>
        <w:left w:val="none" w:sz="0" w:space="0" w:color="auto"/>
        <w:bottom w:val="none" w:sz="0" w:space="0" w:color="auto"/>
        <w:right w:val="none" w:sz="0" w:space="0" w:color="auto"/>
      </w:divBdr>
    </w:div>
    <w:div w:id="817964484">
      <w:bodyDiv w:val="1"/>
      <w:marLeft w:val="0"/>
      <w:marRight w:val="0"/>
      <w:marTop w:val="0"/>
      <w:marBottom w:val="0"/>
      <w:divBdr>
        <w:top w:val="none" w:sz="0" w:space="0" w:color="auto"/>
        <w:left w:val="none" w:sz="0" w:space="0" w:color="auto"/>
        <w:bottom w:val="none" w:sz="0" w:space="0" w:color="auto"/>
        <w:right w:val="none" w:sz="0" w:space="0" w:color="auto"/>
      </w:divBdr>
    </w:div>
    <w:div w:id="818115729">
      <w:bodyDiv w:val="1"/>
      <w:marLeft w:val="0"/>
      <w:marRight w:val="0"/>
      <w:marTop w:val="0"/>
      <w:marBottom w:val="0"/>
      <w:divBdr>
        <w:top w:val="none" w:sz="0" w:space="0" w:color="auto"/>
        <w:left w:val="none" w:sz="0" w:space="0" w:color="auto"/>
        <w:bottom w:val="none" w:sz="0" w:space="0" w:color="auto"/>
        <w:right w:val="none" w:sz="0" w:space="0" w:color="auto"/>
      </w:divBdr>
    </w:div>
    <w:div w:id="820543421">
      <w:bodyDiv w:val="1"/>
      <w:marLeft w:val="0"/>
      <w:marRight w:val="0"/>
      <w:marTop w:val="0"/>
      <w:marBottom w:val="0"/>
      <w:divBdr>
        <w:top w:val="none" w:sz="0" w:space="0" w:color="auto"/>
        <w:left w:val="none" w:sz="0" w:space="0" w:color="auto"/>
        <w:bottom w:val="none" w:sz="0" w:space="0" w:color="auto"/>
        <w:right w:val="none" w:sz="0" w:space="0" w:color="auto"/>
      </w:divBdr>
    </w:div>
    <w:div w:id="821041850">
      <w:bodyDiv w:val="1"/>
      <w:marLeft w:val="0"/>
      <w:marRight w:val="0"/>
      <w:marTop w:val="0"/>
      <w:marBottom w:val="0"/>
      <w:divBdr>
        <w:top w:val="none" w:sz="0" w:space="0" w:color="auto"/>
        <w:left w:val="none" w:sz="0" w:space="0" w:color="auto"/>
        <w:bottom w:val="none" w:sz="0" w:space="0" w:color="auto"/>
        <w:right w:val="none" w:sz="0" w:space="0" w:color="auto"/>
      </w:divBdr>
    </w:div>
    <w:div w:id="821847874">
      <w:bodyDiv w:val="1"/>
      <w:marLeft w:val="0"/>
      <w:marRight w:val="0"/>
      <w:marTop w:val="0"/>
      <w:marBottom w:val="0"/>
      <w:divBdr>
        <w:top w:val="none" w:sz="0" w:space="0" w:color="auto"/>
        <w:left w:val="none" w:sz="0" w:space="0" w:color="auto"/>
        <w:bottom w:val="none" w:sz="0" w:space="0" w:color="auto"/>
        <w:right w:val="none" w:sz="0" w:space="0" w:color="auto"/>
      </w:divBdr>
      <w:divsChild>
        <w:div w:id="1486313539">
          <w:marLeft w:val="0"/>
          <w:marRight w:val="0"/>
          <w:marTop w:val="0"/>
          <w:marBottom w:val="0"/>
          <w:divBdr>
            <w:top w:val="none" w:sz="0" w:space="0" w:color="auto"/>
            <w:left w:val="none" w:sz="0" w:space="0" w:color="auto"/>
            <w:bottom w:val="none" w:sz="0" w:space="0" w:color="auto"/>
            <w:right w:val="none" w:sz="0" w:space="0" w:color="auto"/>
          </w:divBdr>
        </w:div>
      </w:divsChild>
    </w:div>
    <w:div w:id="830483957">
      <w:bodyDiv w:val="1"/>
      <w:marLeft w:val="0"/>
      <w:marRight w:val="0"/>
      <w:marTop w:val="0"/>
      <w:marBottom w:val="0"/>
      <w:divBdr>
        <w:top w:val="none" w:sz="0" w:space="0" w:color="auto"/>
        <w:left w:val="none" w:sz="0" w:space="0" w:color="auto"/>
        <w:bottom w:val="none" w:sz="0" w:space="0" w:color="auto"/>
        <w:right w:val="none" w:sz="0" w:space="0" w:color="auto"/>
      </w:divBdr>
    </w:div>
    <w:div w:id="838689504">
      <w:bodyDiv w:val="1"/>
      <w:marLeft w:val="0"/>
      <w:marRight w:val="0"/>
      <w:marTop w:val="0"/>
      <w:marBottom w:val="0"/>
      <w:divBdr>
        <w:top w:val="none" w:sz="0" w:space="0" w:color="auto"/>
        <w:left w:val="none" w:sz="0" w:space="0" w:color="auto"/>
        <w:bottom w:val="none" w:sz="0" w:space="0" w:color="auto"/>
        <w:right w:val="none" w:sz="0" w:space="0" w:color="auto"/>
      </w:divBdr>
      <w:divsChild>
        <w:div w:id="1132747919">
          <w:marLeft w:val="0"/>
          <w:marRight w:val="0"/>
          <w:marTop w:val="0"/>
          <w:marBottom w:val="0"/>
          <w:divBdr>
            <w:top w:val="none" w:sz="0" w:space="0" w:color="auto"/>
            <w:left w:val="none" w:sz="0" w:space="0" w:color="auto"/>
            <w:bottom w:val="none" w:sz="0" w:space="0" w:color="auto"/>
            <w:right w:val="none" w:sz="0" w:space="0" w:color="auto"/>
          </w:divBdr>
        </w:div>
        <w:div w:id="1820263485">
          <w:marLeft w:val="0"/>
          <w:marRight w:val="0"/>
          <w:marTop w:val="0"/>
          <w:marBottom w:val="0"/>
          <w:divBdr>
            <w:top w:val="none" w:sz="0" w:space="0" w:color="auto"/>
            <w:left w:val="none" w:sz="0" w:space="0" w:color="auto"/>
            <w:bottom w:val="none" w:sz="0" w:space="0" w:color="auto"/>
            <w:right w:val="none" w:sz="0" w:space="0" w:color="auto"/>
          </w:divBdr>
        </w:div>
        <w:div w:id="658195036">
          <w:marLeft w:val="0"/>
          <w:marRight w:val="0"/>
          <w:marTop w:val="0"/>
          <w:marBottom w:val="0"/>
          <w:divBdr>
            <w:top w:val="none" w:sz="0" w:space="0" w:color="auto"/>
            <w:left w:val="none" w:sz="0" w:space="0" w:color="auto"/>
            <w:bottom w:val="none" w:sz="0" w:space="0" w:color="auto"/>
            <w:right w:val="none" w:sz="0" w:space="0" w:color="auto"/>
          </w:divBdr>
        </w:div>
        <w:div w:id="1315573651">
          <w:marLeft w:val="0"/>
          <w:marRight w:val="0"/>
          <w:marTop w:val="0"/>
          <w:marBottom w:val="0"/>
          <w:divBdr>
            <w:top w:val="none" w:sz="0" w:space="0" w:color="auto"/>
            <w:left w:val="none" w:sz="0" w:space="0" w:color="auto"/>
            <w:bottom w:val="none" w:sz="0" w:space="0" w:color="auto"/>
            <w:right w:val="none" w:sz="0" w:space="0" w:color="auto"/>
          </w:divBdr>
        </w:div>
        <w:div w:id="2011517548">
          <w:marLeft w:val="0"/>
          <w:marRight w:val="0"/>
          <w:marTop w:val="0"/>
          <w:marBottom w:val="0"/>
          <w:divBdr>
            <w:top w:val="none" w:sz="0" w:space="0" w:color="auto"/>
            <w:left w:val="none" w:sz="0" w:space="0" w:color="auto"/>
            <w:bottom w:val="none" w:sz="0" w:space="0" w:color="auto"/>
            <w:right w:val="none" w:sz="0" w:space="0" w:color="auto"/>
          </w:divBdr>
        </w:div>
        <w:div w:id="196629034">
          <w:marLeft w:val="0"/>
          <w:marRight w:val="0"/>
          <w:marTop w:val="0"/>
          <w:marBottom w:val="0"/>
          <w:divBdr>
            <w:top w:val="none" w:sz="0" w:space="0" w:color="auto"/>
            <w:left w:val="none" w:sz="0" w:space="0" w:color="auto"/>
            <w:bottom w:val="none" w:sz="0" w:space="0" w:color="auto"/>
            <w:right w:val="none" w:sz="0" w:space="0" w:color="auto"/>
          </w:divBdr>
        </w:div>
      </w:divsChild>
    </w:div>
    <w:div w:id="844632278">
      <w:bodyDiv w:val="1"/>
      <w:marLeft w:val="0"/>
      <w:marRight w:val="0"/>
      <w:marTop w:val="0"/>
      <w:marBottom w:val="0"/>
      <w:divBdr>
        <w:top w:val="none" w:sz="0" w:space="0" w:color="auto"/>
        <w:left w:val="none" w:sz="0" w:space="0" w:color="auto"/>
        <w:bottom w:val="none" w:sz="0" w:space="0" w:color="auto"/>
        <w:right w:val="none" w:sz="0" w:space="0" w:color="auto"/>
      </w:divBdr>
    </w:div>
    <w:div w:id="847594205">
      <w:bodyDiv w:val="1"/>
      <w:marLeft w:val="0"/>
      <w:marRight w:val="0"/>
      <w:marTop w:val="0"/>
      <w:marBottom w:val="0"/>
      <w:divBdr>
        <w:top w:val="none" w:sz="0" w:space="0" w:color="auto"/>
        <w:left w:val="none" w:sz="0" w:space="0" w:color="auto"/>
        <w:bottom w:val="none" w:sz="0" w:space="0" w:color="auto"/>
        <w:right w:val="none" w:sz="0" w:space="0" w:color="auto"/>
      </w:divBdr>
    </w:div>
    <w:div w:id="847987462">
      <w:bodyDiv w:val="1"/>
      <w:marLeft w:val="0"/>
      <w:marRight w:val="0"/>
      <w:marTop w:val="0"/>
      <w:marBottom w:val="0"/>
      <w:divBdr>
        <w:top w:val="none" w:sz="0" w:space="0" w:color="auto"/>
        <w:left w:val="none" w:sz="0" w:space="0" w:color="auto"/>
        <w:bottom w:val="none" w:sz="0" w:space="0" w:color="auto"/>
        <w:right w:val="none" w:sz="0" w:space="0" w:color="auto"/>
      </w:divBdr>
      <w:divsChild>
        <w:div w:id="1331450023">
          <w:marLeft w:val="0"/>
          <w:marRight w:val="0"/>
          <w:marTop w:val="0"/>
          <w:marBottom w:val="0"/>
          <w:divBdr>
            <w:top w:val="none" w:sz="0" w:space="0" w:color="auto"/>
            <w:left w:val="none" w:sz="0" w:space="0" w:color="auto"/>
            <w:bottom w:val="none" w:sz="0" w:space="0" w:color="auto"/>
            <w:right w:val="none" w:sz="0" w:space="0" w:color="auto"/>
          </w:divBdr>
        </w:div>
      </w:divsChild>
    </w:div>
    <w:div w:id="848371813">
      <w:bodyDiv w:val="1"/>
      <w:marLeft w:val="0"/>
      <w:marRight w:val="0"/>
      <w:marTop w:val="0"/>
      <w:marBottom w:val="0"/>
      <w:divBdr>
        <w:top w:val="none" w:sz="0" w:space="0" w:color="auto"/>
        <w:left w:val="none" w:sz="0" w:space="0" w:color="auto"/>
        <w:bottom w:val="none" w:sz="0" w:space="0" w:color="auto"/>
        <w:right w:val="none" w:sz="0" w:space="0" w:color="auto"/>
      </w:divBdr>
    </w:div>
    <w:div w:id="854270771">
      <w:bodyDiv w:val="1"/>
      <w:marLeft w:val="0"/>
      <w:marRight w:val="0"/>
      <w:marTop w:val="0"/>
      <w:marBottom w:val="0"/>
      <w:divBdr>
        <w:top w:val="none" w:sz="0" w:space="0" w:color="auto"/>
        <w:left w:val="none" w:sz="0" w:space="0" w:color="auto"/>
        <w:bottom w:val="none" w:sz="0" w:space="0" w:color="auto"/>
        <w:right w:val="none" w:sz="0" w:space="0" w:color="auto"/>
      </w:divBdr>
    </w:div>
    <w:div w:id="855734391">
      <w:bodyDiv w:val="1"/>
      <w:marLeft w:val="0"/>
      <w:marRight w:val="0"/>
      <w:marTop w:val="0"/>
      <w:marBottom w:val="0"/>
      <w:divBdr>
        <w:top w:val="none" w:sz="0" w:space="0" w:color="auto"/>
        <w:left w:val="none" w:sz="0" w:space="0" w:color="auto"/>
        <w:bottom w:val="none" w:sz="0" w:space="0" w:color="auto"/>
        <w:right w:val="none" w:sz="0" w:space="0" w:color="auto"/>
      </w:divBdr>
    </w:div>
    <w:div w:id="859510878">
      <w:bodyDiv w:val="1"/>
      <w:marLeft w:val="0"/>
      <w:marRight w:val="0"/>
      <w:marTop w:val="0"/>
      <w:marBottom w:val="0"/>
      <w:divBdr>
        <w:top w:val="none" w:sz="0" w:space="0" w:color="auto"/>
        <w:left w:val="none" w:sz="0" w:space="0" w:color="auto"/>
        <w:bottom w:val="none" w:sz="0" w:space="0" w:color="auto"/>
        <w:right w:val="none" w:sz="0" w:space="0" w:color="auto"/>
      </w:divBdr>
    </w:div>
    <w:div w:id="863175064">
      <w:bodyDiv w:val="1"/>
      <w:marLeft w:val="0"/>
      <w:marRight w:val="0"/>
      <w:marTop w:val="0"/>
      <w:marBottom w:val="0"/>
      <w:divBdr>
        <w:top w:val="none" w:sz="0" w:space="0" w:color="auto"/>
        <w:left w:val="none" w:sz="0" w:space="0" w:color="auto"/>
        <w:bottom w:val="none" w:sz="0" w:space="0" w:color="auto"/>
        <w:right w:val="none" w:sz="0" w:space="0" w:color="auto"/>
      </w:divBdr>
    </w:div>
    <w:div w:id="866601368">
      <w:bodyDiv w:val="1"/>
      <w:marLeft w:val="0"/>
      <w:marRight w:val="0"/>
      <w:marTop w:val="0"/>
      <w:marBottom w:val="0"/>
      <w:divBdr>
        <w:top w:val="none" w:sz="0" w:space="0" w:color="auto"/>
        <w:left w:val="none" w:sz="0" w:space="0" w:color="auto"/>
        <w:bottom w:val="none" w:sz="0" w:space="0" w:color="auto"/>
        <w:right w:val="none" w:sz="0" w:space="0" w:color="auto"/>
      </w:divBdr>
    </w:div>
    <w:div w:id="867064600">
      <w:bodyDiv w:val="1"/>
      <w:marLeft w:val="0"/>
      <w:marRight w:val="0"/>
      <w:marTop w:val="0"/>
      <w:marBottom w:val="0"/>
      <w:divBdr>
        <w:top w:val="none" w:sz="0" w:space="0" w:color="auto"/>
        <w:left w:val="none" w:sz="0" w:space="0" w:color="auto"/>
        <w:bottom w:val="none" w:sz="0" w:space="0" w:color="auto"/>
        <w:right w:val="none" w:sz="0" w:space="0" w:color="auto"/>
      </w:divBdr>
    </w:div>
    <w:div w:id="869957067">
      <w:bodyDiv w:val="1"/>
      <w:marLeft w:val="0"/>
      <w:marRight w:val="0"/>
      <w:marTop w:val="0"/>
      <w:marBottom w:val="0"/>
      <w:divBdr>
        <w:top w:val="none" w:sz="0" w:space="0" w:color="auto"/>
        <w:left w:val="none" w:sz="0" w:space="0" w:color="auto"/>
        <w:bottom w:val="none" w:sz="0" w:space="0" w:color="auto"/>
        <w:right w:val="none" w:sz="0" w:space="0" w:color="auto"/>
      </w:divBdr>
    </w:div>
    <w:div w:id="872576528">
      <w:bodyDiv w:val="1"/>
      <w:marLeft w:val="0"/>
      <w:marRight w:val="0"/>
      <w:marTop w:val="0"/>
      <w:marBottom w:val="0"/>
      <w:divBdr>
        <w:top w:val="none" w:sz="0" w:space="0" w:color="auto"/>
        <w:left w:val="none" w:sz="0" w:space="0" w:color="auto"/>
        <w:bottom w:val="none" w:sz="0" w:space="0" w:color="auto"/>
        <w:right w:val="none" w:sz="0" w:space="0" w:color="auto"/>
      </w:divBdr>
    </w:div>
    <w:div w:id="875507689">
      <w:bodyDiv w:val="1"/>
      <w:marLeft w:val="0"/>
      <w:marRight w:val="0"/>
      <w:marTop w:val="0"/>
      <w:marBottom w:val="0"/>
      <w:divBdr>
        <w:top w:val="none" w:sz="0" w:space="0" w:color="auto"/>
        <w:left w:val="none" w:sz="0" w:space="0" w:color="auto"/>
        <w:bottom w:val="none" w:sz="0" w:space="0" w:color="auto"/>
        <w:right w:val="none" w:sz="0" w:space="0" w:color="auto"/>
      </w:divBdr>
    </w:div>
    <w:div w:id="880704487">
      <w:bodyDiv w:val="1"/>
      <w:marLeft w:val="0"/>
      <w:marRight w:val="0"/>
      <w:marTop w:val="0"/>
      <w:marBottom w:val="0"/>
      <w:divBdr>
        <w:top w:val="none" w:sz="0" w:space="0" w:color="auto"/>
        <w:left w:val="none" w:sz="0" w:space="0" w:color="auto"/>
        <w:bottom w:val="none" w:sz="0" w:space="0" w:color="auto"/>
        <w:right w:val="none" w:sz="0" w:space="0" w:color="auto"/>
      </w:divBdr>
    </w:div>
    <w:div w:id="882209706">
      <w:bodyDiv w:val="1"/>
      <w:marLeft w:val="0"/>
      <w:marRight w:val="0"/>
      <w:marTop w:val="0"/>
      <w:marBottom w:val="0"/>
      <w:divBdr>
        <w:top w:val="none" w:sz="0" w:space="0" w:color="auto"/>
        <w:left w:val="none" w:sz="0" w:space="0" w:color="auto"/>
        <w:bottom w:val="none" w:sz="0" w:space="0" w:color="auto"/>
        <w:right w:val="none" w:sz="0" w:space="0" w:color="auto"/>
      </w:divBdr>
    </w:div>
    <w:div w:id="882904469">
      <w:bodyDiv w:val="1"/>
      <w:marLeft w:val="0"/>
      <w:marRight w:val="0"/>
      <w:marTop w:val="0"/>
      <w:marBottom w:val="0"/>
      <w:divBdr>
        <w:top w:val="none" w:sz="0" w:space="0" w:color="auto"/>
        <w:left w:val="none" w:sz="0" w:space="0" w:color="auto"/>
        <w:bottom w:val="none" w:sz="0" w:space="0" w:color="auto"/>
        <w:right w:val="none" w:sz="0" w:space="0" w:color="auto"/>
      </w:divBdr>
    </w:div>
    <w:div w:id="887643426">
      <w:bodyDiv w:val="1"/>
      <w:marLeft w:val="0"/>
      <w:marRight w:val="0"/>
      <w:marTop w:val="0"/>
      <w:marBottom w:val="0"/>
      <w:divBdr>
        <w:top w:val="none" w:sz="0" w:space="0" w:color="auto"/>
        <w:left w:val="none" w:sz="0" w:space="0" w:color="auto"/>
        <w:bottom w:val="none" w:sz="0" w:space="0" w:color="auto"/>
        <w:right w:val="none" w:sz="0" w:space="0" w:color="auto"/>
      </w:divBdr>
    </w:div>
    <w:div w:id="891503887">
      <w:bodyDiv w:val="1"/>
      <w:marLeft w:val="0"/>
      <w:marRight w:val="0"/>
      <w:marTop w:val="0"/>
      <w:marBottom w:val="0"/>
      <w:divBdr>
        <w:top w:val="none" w:sz="0" w:space="0" w:color="auto"/>
        <w:left w:val="none" w:sz="0" w:space="0" w:color="auto"/>
        <w:bottom w:val="none" w:sz="0" w:space="0" w:color="auto"/>
        <w:right w:val="none" w:sz="0" w:space="0" w:color="auto"/>
      </w:divBdr>
    </w:div>
    <w:div w:id="892276841">
      <w:bodyDiv w:val="1"/>
      <w:marLeft w:val="0"/>
      <w:marRight w:val="0"/>
      <w:marTop w:val="0"/>
      <w:marBottom w:val="0"/>
      <w:divBdr>
        <w:top w:val="none" w:sz="0" w:space="0" w:color="auto"/>
        <w:left w:val="none" w:sz="0" w:space="0" w:color="auto"/>
        <w:bottom w:val="none" w:sz="0" w:space="0" w:color="auto"/>
        <w:right w:val="none" w:sz="0" w:space="0" w:color="auto"/>
      </w:divBdr>
      <w:divsChild>
        <w:div w:id="131872913">
          <w:marLeft w:val="0"/>
          <w:marRight w:val="0"/>
          <w:marTop w:val="0"/>
          <w:marBottom w:val="0"/>
          <w:divBdr>
            <w:top w:val="none" w:sz="0" w:space="0" w:color="auto"/>
            <w:left w:val="none" w:sz="0" w:space="0" w:color="auto"/>
            <w:bottom w:val="none" w:sz="0" w:space="0" w:color="auto"/>
            <w:right w:val="none" w:sz="0" w:space="0" w:color="auto"/>
          </w:divBdr>
        </w:div>
      </w:divsChild>
    </w:div>
    <w:div w:id="894125887">
      <w:bodyDiv w:val="1"/>
      <w:marLeft w:val="0"/>
      <w:marRight w:val="0"/>
      <w:marTop w:val="0"/>
      <w:marBottom w:val="0"/>
      <w:divBdr>
        <w:top w:val="none" w:sz="0" w:space="0" w:color="auto"/>
        <w:left w:val="none" w:sz="0" w:space="0" w:color="auto"/>
        <w:bottom w:val="none" w:sz="0" w:space="0" w:color="auto"/>
        <w:right w:val="none" w:sz="0" w:space="0" w:color="auto"/>
      </w:divBdr>
    </w:div>
    <w:div w:id="906064487">
      <w:bodyDiv w:val="1"/>
      <w:marLeft w:val="0"/>
      <w:marRight w:val="0"/>
      <w:marTop w:val="0"/>
      <w:marBottom w:val="0"/>
      <w:divBdr>
        <w:top w:val="none" w:sz="0" w:space="0" w:color="auto"/>
        <w:left w:val="none" w:sz="0" w:space="0" w:color="auto"/>
        <w:bottom w:val="none" w:sz="0" w:space="0" w:color="auto"/>
        <w:right w:val="none" w:sz="0" w:space="0" w:color="auto"/>
      </w:divBdr>
      <w:divsChild>
        <w:div w:id="1867282655">
          <w:marLeft w:val="0"/>
          <w:marRight w:val="0"/>
          <w:marTop w:val="0"/>
          <w:marBottom w:val="0"/>
          <w:divBdr>
            <w:top w:val="none" w:sz="0" w:space="0" w:color="auto"/>
            <w:left w:val="none" w:sz="0" w:space="0" w:color="auto"/>
            <w:bottom w:val="none" w:sz="0" w:space="0" w:color="auto"/>
            <w:right w:val="none" w:sz="0" w:space="0" w:color="auto"/>
          </w:divBdr>
        </w:div>
      </w:divsChild>
    </w:div>
    <w:div w:id="912275323">
      <w:bodyDiv w:val="1"/>
      <w:marLeft w:val="0"/>
      <w:marRight w:val="0"/>
      <w:marTop w:val="0"/>
      <w:marBottom w:val="0"/>
      <w:divBdr>
        <w:top w:val="none" w:sz="0" w:space="0" w:color="auto"/>
        <w:left w:val="none" w:sz="0" w:space="0" w:color="auto"/>
        <w:bottom w:val="none" w:sz="0" w:space="0" w:color="auto"/>
        <w:right w:val="none" w:sz="0" w:space="0" w:color="auto"/>
      </w:divBdr>
    </w:div>
    <w:div w:id="912934005">
      <w:bodyDiv w:val="1"/>
      <w:marLeft w:val="0"/>
      <w:marRight w:val="0"/>
      <w:marTop w:val="0"/>
      <w:marBottom w:val="0"/>
      <w:divBdr>
        <w:top w:val="none" w:sz="0" w:space="0" w:color="auto"/>
        <w:left w:val="none" w:sz="0" w:space="0" w:color="auto"/>
        <w:bottom w:val="none" w:sz="0" w:space="0" w:color="auto"/>
        <w:right w:val="none" w:sz="0" w:space="0" w:color="auto"/>
      </w:divBdr>
    </w:div>
    <w:div w:id="914780052">
      <w:bodyDiv w:val="1"/>
      <w:marLeft w:val="0"/>
      <w:marRight w:val="0"/>
      <w:marTop w:val="0"/>
      <w:marBottom w:val="0"/>
      <w:divBdr>
        <w:top w:val="none" w:sz="0" w:space="0" w:color="auto"/>
        <w:left w:val="none" w:sz="0" w:space="0" w:color="auto"/>
        <w:bottom w:val="none" w:sz="0" w:space="0" w:color="auto"/>
        <w:right w:val="none" w:sz="0" w:space="0" w:color="auto"/>
      </w:divBdr>
    </w:div>
    <w:div w:id="915210885">
      <w:bodyDiv w:val="1"/>
      <w:marLeft w:val="0"/>
      <w:marRight w:val="0"/>
      <w:marTop w:val="0"/>
      <w:marBottom w:val="0"/>
      <w:divBdr>
        <w:top w:val="none" w:sz="0" w:space="0" w:color="auto"/>
        <w:left w:val="none" w:sz="0" w:space="0" w:color="auto"/>
        <w:bottom w:val="none" w:sz="0" w:space="0" w:color="auto"/>
        <w:right w:val="none" w:sz="0" w:space="0" w:color="auto"/>
      </w:divBdr>
    </w:div>
    <w:div w:id="915280178">
      <w:bodyDiv w:val="1"/>
      <w:marLeft w:val="0"/>
      <w:marRight w:val="0"/>
      <w:marTop w:val="0"/>
      <w:marBottom w:val="0"/>
      <w:divBdr>
        <w:top w:val="none" w:sz="0" w:space="0" w:color="auto"/>
        <w:left w:val="none" w:sz="0" w:space="0" w:color="auto"/>
        <w:bottom w:val="none" w:sz="0" w:space="0" w:color="auto"/>
        <w:right w:val="none" w:sz="0" w:space="0" w:color="auto"/>
      </w:divBdr>
    </w:div>
    <w:div w:id="917859180">
      <w:bodyDiv w:val="1"/>
      <w:marLeft w:val="0"/>
      <w:marRight w:val="0"/>
      <w:marTop w:val="0"/>
      <w:marBottom w:val="0"/>
      <w:divBdr>
        <w:top w:val="none" w:sz="0" w:space="0" w:color="auto"/>
        <w:left w:val="none" w:sz="0" w:space="0" w:color="auto"/>
        <w:bottom w:val="none" w:sz="0" w:space="0" w:color="auto"/>
        <w:right w:val="none" w:sz="0" w:space="0" w:color="auto"/>
      </w:divBdr>
    </w:div>
    <w:div w:id="924149219">
      <w:bodyDiv w:val="1"/>
      <w:marLeft w:val="0"/>
      <w:marRight w:val="0"/>
      <w:marTop w:val="0"/>
      <w:marBottom w:val="0"/>
      <w:divBdr>
        <w:top w:val="none" w:sz="0" w:space="0" w:color="auto"/>
        <w:left w:val="none" w:sz="0" w:space="0" w:color="auto"/>
        <w:bottom w:val="none" w:sz="0" w:space="0" w:color="auto"/>
        <w:right w:val="none" w:sz="0" w:space="0" w:color="auto"/>
      </w:divBdr>
      <w:divsChild>
        <w:div w:id="1244291202">
          <w:marLeft w:val="0"/>
          <w:marRight w:val="0"/>
          <w:marTop w:val="0"/>
          <w:marBottom w:val="0"/>
          <w:divBdr>
            <w:top w:val="none" w:sz="0" w:space="0" w:color="auto"/>
            <w:left w:val="none" w:sz="0" w:space="0" w:color="auto"/>
            <w:bottom w:val="none" w:sz="0" w:space="0" w:color="auto"/>
            <w:right w:val="none" w:sz="0" w:space="0" w:color="auto"/>
          </w:divBdr>
          <w:divsChild>
            <w:div w:id="1128009744">
              <w:marLeft w:val="0"/>
              <w:marRight w:val="0"/>
              <w:marTop w:val="0"/>
              <w:marBottom w:val="0"/>
              <w:divBdr>
                <w:top w:val="none" w:sz="0" w:space="0" w:color="auto"/>
                <w:left w:val="none" w:sz="0" w:space="0" w:color="auto"/>
                <w:bottom w:val="none" w:sz="0" w:space="0" w:color="auto"/>
                <w:right w:val="none" w:sz="0" w:space="0" w:color="auto"/>
              </w:divBdr>
              <w:divsChild>
                <w:div w:id="1736927057">
                  <w:marLeft w:val="0"/>
                  <w:marRight w:val="0"/>
                  <w:marTop w:val="0"/>
                  <w:marBottom w:val="0"/>
                  <w:divBdr>
                    <w:top w:val="none" w:sz="0" w:space="0" w:color="auto"/>
                    <w:left w:val="none" w:sz="0" w:space="0" w:color="auto"/>
                    <w:bottom w:val="none" w:sz="0" w:space="0" w:color="auto"/>
                    <w:right w:val="none" w:sz="0" w:space="0" w:color="auto"/>
                  </w:divBdr>
                  <w:divsChild>
                    <w:div w:id="155616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270599">
          <w:marLeft w:val="0"/>
          <w:marRight w:val="0"/>
          <w:marTop w:val="0"/>
          <w:marBottom w:val="0"/>
          <w:divBdr>
            <w:top w:val="none" w:sz="0" w:space="0" w:color="auto"/>
            <w:left w:val="none" w:sz="0" w:space="0" w:color="auto"/>
            <w:bottom w:val="none" w:sz="0" w:space="0" w:color="auto"/>
            <w:right w:val="none" w:sz="0" w:space="0" w:color="auto"/>
          </w:divBdr>
          <w:divsChild>
            <w:div w:id="990791721">
              <w:marLeft w:val="0"/>
              <w:marRight w:val="0"/>
              <w:marTop w:val="0"/>
              <w:marBottom w:val="0"/>
              <w:divBdr>
                <w:top w:val="none" w:sz="0" w:space="0" w:color="auto"/>
                <w:left w:val="none" w:sz="0" w:space="0" w:color="auto"/>
                <w:bottom w:val="none" w:sz="0" w:space="0" w:color="auto"/>
                <w:right w:val="none" w:sz="0" w:space="0" w:color="auto"/>
              </w:divBdr>
              <w:divsChild>
                <w:div w:id="1786465003">
                  <w:marLeft w:val="0"/>
                  <w:marRight w:val="0"/>
                  <w:marTop w:val="0"/>
                  <w:marBottom w:val="0"/>
                  <w:divBdr>
                    <w:top w:val="none" w:sz="0" w:space="0" w:color="auto"/>
                    <w:left w:val="none" w:sz="0" w:space="0" w:color="auto"/>
                    <w:bottom w:val="none" w:sz="0" w:space="0" w:color="auto"/>
                    <w:right w:val="none" w:sz="0" w:space="0" w:color="auto"/>
                  </w:divBdr>
                  <w:divsChild>
                    <w:div w:id="21330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163874">
      <w:bodyDiv w:val="1"/>
      <w:marLeft w:val="0"/>
      <w:marRight w:val="0"/>
      <w:marTop w:val="0"/>
      <w:marBottom w:val="0"/>
      <w:divBdr>
        <w:top w:val="none" w:sz="0" w:space="0" w:color="auto"/>
        <w:left w:val="none" w:sz="0" w:space="0" w:color="auto"/>
        <w:bottom w:val="none" w:sz="0" w:space="0" w:color="auto"/>
        <w:right w:val="none" w:sz="0" w:space="0" w:color="auto"/>
      </w:divBdr>
    </w:div>
    <w:div w:id="931547327">
      <w:bodyDiv w:val="1"/>
      <w:marLeft w:val="0"/>
      <w:marRight w:val="0"/>
      <w:marTop w:val="0"/>
      <w:marBottom w:val="0"/>
      <w:divBdr>
        <w:top w:val="none" w:sz="0" w:space="0" w:color="auto"/>
        <w:left w:val="none" w:sz="0" w:space="0" w:color="auto"/>
        <w:bottom w:val="none" w:sz="0" w:space="0" w:color="auto"/>
        <w:right w:val="none" w:sz="0" w:space="0" w:color="auto"/>
      </w:divBdr>
    </w:div>
    <w:div w:id="933705304">
      <w:bodyDiv w:val="1"/>
      <w:marLeft w:val="0"/>
      <w:marRight w:val="0"/>
      <w:marTop w:val="0"/>
      <w:marBottom w:val="0"/>
      <w:divBdr>
        <w:top w:val="none" w:sz="0" w:space="0" w:color="auto"/>
        <w:left w:val="none" w:sz="0" w:space="0" w:color="auto"/>
        <w:bottom w:val="none" w:sz="0" w:space="0" w:color="auto"/>
        <w:right w:val="none" w:sz="0" w:space="0" w:color="auto"/>
      </w:divBdr>
    </w:div>
    <w:div w:id="950013362">
      <w:bodyDiv w:val="1"/>
      <w:marLeft w:val="0"/>
      <w:marRight w:val="0"/>
      <w:marTop w:val="0"/>
      <w:marBottom w:val="0"/>
      <w:divBdr>
        <w:top w:val="none" w:sz="0" w:space="0" w:color="auto"/>
        <w:left w:val="none" w:sz="0" w:space="0" w:color="auto"/>
        <w:bottom w:val="none" w:sz="0" w:space="0" w:color="auto"/>
        <w:right w:val="none" w:sz="0" w:space="0" w:color="auto"/>
      </w:divBdr>
    </w:div>
    <w:div w:id="955404734">
      <w:bodyDiv w:val="1"/>
      <w:marLeft w:val="0"/>
      <w:marRight w:val="0"/>
      <w:marTop w:val="0"/>
      <w:marBottom w:val="0"/>
      <w:divBdr>
        <w:top w:val="none" w:sz="0" w:space="0" w:color="auto"/>
        <w:left w:val="none" w:sz="0" w:space="0" w:color="auto"/>
        <w:bottom w:val="none" w:sz="0" w:space="0" w:color="auto"/>
        <w:right w:val="none" w:sz="0" w:space="0" w:color="auto"/>
      </w:divBdr>
      <w:divsChild>
        <w:div w:id="1042291709">
          <w:marLeft w:val="-720"/>
          <w:marRight w:val="0"/>
          <w:marTop w:val="0"/>
          <w:marBottom w:val="0"/>
          <w:divBdr>
            <w:top w:val="none" w:sz="0" w:space="0" w:color="auto"/>
            <w:left w:val="none" w:sz="0" w:space="0" w:color="auto"/>
            <w:bottom w:val="none" w:sz="0" w:space="0" w:color="auto"/>
            <w:right w:val="none" w:sz="0" w:space="0" w:color="auto"/>
          </w:divBdr>
        </w:div>
      </w:divsChild>
    </w:div>
    <w:div w:id="955789647">
      <w:bodyDiv w:val="1"/>
      <w:marLeft w:val="0"/>
      <w:marRight w:val="0"/>
      <w:marTop w:val="0"/>
      <w:marBottom w:val="0"/>
      <w:divBdr>
        <w:top w:val="none" w:sz="0" w:space="0" w:color="auto"/>
        <w:left w:val="none" w:sz="0" w:space="0" w:color="auto"/>
        <w:bottom w:val="none" w:sz="0" w:space="0" w:color="auto"/>
        <w:right w:val="none" w:sz="0" w:space="0" w:color="auto"/>
      </w:divBdr>
    </w:div>
    <w:div w:id="955910308">
      <w:bodyDiv w:val="1"/>
      <w:marLeft w:val="0"/>
      <w:marRight w:val="0"/>
      <w:marTop w:val="0"/>
      <w:marBottom w:val="0"/>
      <w:divBdr>
        <w:top w:val="none" w:sz="0" w:space="0" w:color="auto"/>
        <w:left w:val="none" w:sz="0" w:space="0" w:color="auto"/>
        <w:bottom w:val="none" w:sz="0" w:space="0" w:color="auto"/>
        <w:right w:val="none" w:sz="0" w:space="0" w:color="auto"/>
      </w:divBdr>
    </w:div>
    <w:div w:id="956182857">
      <w:bodyDiv w:val="1"/>
      <w:marLeft w:val="0"/>
      <w:marRight w:val="0"/>
      <w:marTop w:val="0"/>
      <w:marBottom w:val="0"/>
      <w:divBdr>
        <w:top w:val="none" w:sz="0" w:space="0" w:color="auto"/>
        <w:left w:val="none" w:sz="0" w:space="0" w:color="auto"/>
        <w:bottom w:val="none" w:sz="0" w:space="0" w:color="auto"/>
        <w:right w:val="none" w:sz="0" w:space="0" w:color="auto"/>
      </w:divBdr>
    </w:div>
    <w:div w:id="960724973">
      <w:bodyDiv w:val="1"/>
      <w:marLeft w:val="0"/>
      <w:marRight w:val="0"/>
      <w:marTop w:val="0"/>
      <w:marBottom w:val="0"/>
      <w:divBdr>
        <w:top w:val="none" w:sz="0" w:space="0" w:color="auto"/>
        <w:left w:val="none" w:sz="0" w:space="0" w:color="auto"/>
        <w:bottom w:val="none" w:sz="0" w:space="0" w:color="auto"/>
        <w:right w:val="none" w:sz="0" w:space="0" w:color="auto"/>
      </w:divBdr>
    </w:div>
    <w:div w:id="963391742">
      <w:bodyDiv w:val="1"/>
      <w:marLeft w:val="0"/>
      <w:marRight w:val="0"/>
      <w:marTop w:val="0"/>
      <w:marBottom w:val="0"/>
      <w:divBdr>
        <w:top w:val="none" w:sz="0" w:space="0" w:color="auto"/>
        <w:left w:val="none" w:sz="0" w:space="0" w:color="auto"/>
        <w:bottom w:val="none" w:sz="0" w:space="0" w:color="auto"/>
        <w:right w:val="none" w:sz="0" w:space="0" w:color="auto"/>
      </w:divBdr>
    </w:div>
    <w:div w:id="968051768">
      <w:bodyDiv w:val="1"/>
      <w:marLeft w:val="0"/>
      <w:marRight w:val="0"/>
      <w:marTop w:val="0"/>
      <w:marBottom w:val="0"/>
      <w:divBdr>
        <w:top w:val="none" w:sz="0" w:space="0" w:color="auto"/>
        <w:left w:val="none" w:sz="0" w:space="0" w:color="auto"/>
        <w:bottom w:val="none" w:sz="0" w:space="0" w:color="auto"/>
        <w:right w:val="none" w:sz="0" w:space="0" w:color="auto"/>
      </w:divBdr>
      <w:divsChild>
        <w:div w:id="1184637162">
          <w:marLeft w:val="0"/>
          <w:marRight w:val="0"/>
          <w:marTop w:val="0"/>
          <w:marBottom w:val="0"/>
          <w:divBdr>
            <w:top w:val="none" w:sz="0" w:space="0" w:color="auto"/>
            <w:left w:val="none" w:sz="0" w:space="0" w:color="auto"/>
            <w:bottom w:val="none" w:sz="0" w:space="0" w:color="auto"/>
            <w:right w:val="none" w:sz="0" w:space="0" w:color="auto"/>
          </w:divBdr>
          <w:divsChild>
            <w:div w:id="270018738">
              <w:marLeft w:val="0"/>
              <w:marRight w:val="0"/>
              <w:marTop w:val="0"/>
              <w:marBottom w:val="0"/>
              <w:divBdr>
                <w:top w:val="none" w:sz="0" w:space="0" w:color="auto"/>
                <w:left w:val="none" w:sz="0" w:space="0" w:color="auto"/>
                <w:bottom w:val="none" w:sz="0" w:space="0" w:color="auto"/>
                <w:right w:val="none" w:sz="0" w:space="0" w:color="auto"/>
              </w:divBdr>
              <w:divsChild>
                <w:div w:id="1853716679">
                  <w:marLeft w:val="0"/>
                  <w:marRight w:val="0"/>
                  <w:marTop w:val="0"/>
                  <w:marBottom w:val="0"/>
                  <w:divBdr>
                    <w:top w:val="none" w:sz="0" w:space="0" w:color="auto"/>
                    <w:left w:val="none" w:sz="0" w:space="0" w:color="auto"/>
                    <w:bottom w:val="none" w:sz="0" w:space="0" w:color="auto"/>
                    <w:right w:val="none" w:sz="0" w:space="0" w:color="auto"/>
                  </w:divBdr>
                  <w:divsChild>
                    <w:div w:id="54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571128">
          <w:marLeft w:val="0"/>
          <w:marRight w:val="0"/>
          <w:marTop w:val="0"/>
          <w:marBottom w:val="0"/>
          <w:divBdr>
            <w:top w:val="none" w:sz="0" w:space="0" w:color="auto"/>
            <w:left w:val="none" w:sz="0" w:space="0" w:color="auto"/>
            <w:bottom w:val="none" w:sz="0" w:space="0" w:color="auto"/>
            <w:right w:val="none" w:sz="0" w:space="0" w:color="auto"/>
          </w:divBdr>
          <w:divsChild>
            <w:div w:id="1594238607">
              <w:marLeft w:val="0"/>
              <w:marRight w:val="0"/>
              <w:marTop w:val="0"/>
              <w:marBottom w:val="0"/>
              <w:divBdr>
                <w:top w:val="none" w:sz="0" w:space="0" w:color="auto"/>
                <w:left w:val="none" w:sz="0" w:space="0" w:color="auto"/>
                <w:bottom w:val="none" w:sz="0" w:space="0" w:color="auto"/>
                <w:right w:val="none" w:sz="0" w:space="0" w:color="auto"/>
              </w:divBdr>
              <w:divsChild>
                <w:div w:id="921258669">
                  <w:marLeft w:val="0"/>
                  <w:marRight w:val="0"/>
                  <w:marTop w:val="0"/>
                  <w:marBottom w:val="0"/>
                  <w:divBdr>
                    <w:top w:val="none" w:sz="0" w:space="0" w:color="auto"/>
                    <w:left w:val="none" w:sz="0" w:space="0" w:color="auto"/>
                    <w:bottom w:val="none" w:sz="0" w:space="0" w:color="auto"/>
                    <w:right w:val="none" w:sz="0" w:space="0" w:color="auto"/>
                  </w:divBdr>
                  <w:divsChild>
                    <w:div w:id="8254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18175">
      <w:bodyDiv w:val="1"/>
      <w:marLeft w:val="0"/>
      <w:marRight w:val="0"/>
      <w:marTop w:val="0"/>
      <w:marBottom w:val="0"/>
      <w:divBdr>
        <w:top w:val="none" w:sz="0" w:space="0" w:color="auto"/>
        <w:left w:val="none" w:sz="0" w:space="0" w:color="auto"/>
        <w:bottom w:val="none" w:sz="0" w:space="0" w:color="auto"/>
        <w:right w:val="none" w:sz="0" w:space="0" w:color="auto"/>
      </w:divBdr>
    </w:div>
    <w:div w:id="973867991">
      <w:bodyDiv w:val="1"/>
      <w:marLeft w:val="0"/>
      <w:marRight w:val="0"/>
      <w:marTop w:val="0"/>
      <w:marBottom w:val="0"/>
      <w:divBdr>
        <w:top w:val="none" w:sz="0" w:space="0" w:color="auto"/>
        <w:left w:val="none" w:sz="0" w:space="0" w:color="auto"/>
        <w:bottom w:val="none" w:sz="0" w:space="0" w:color="auto"/>
        <w:right w:val="none" w:sz="0" w:space="0" w:color="auto"/>
      </w:divBdr>
    </w:div>
    <w:div w:id="975991178">
      <w:bodyDiv w:val="1"/>
      <w:marLeft w:val="0"/>
      <w:marRight w:val="0"/>
      <w:marTop w:val="0"/>
      <w:marBottom w:val="0"/>
      <w:divBdr>
        <w:top w:val="none" w:sz="0" w:space="0" w:color="auto"/>
        <w:left w:val="none" w:sz="0" w:space="0" w:color="auto"/>
        <w:bottom w:val="none" w:sz="0" w:space="0" w:color="auto"/>
        <w:right w:val="none" w:sz="0" w:space="0" w:color="auto"/>
      </w:divBdr>
    </w:div>
    <w:div w:id="977876065">
      <w:bodyDiv w:val="1"/>
      <w:marLeft w:val="0"/>
      <w:marRight w:val="0"/>
      <w:marTop w:val="0"/>
      <w:marBottom w:val="0"/>
      <w:divBdr>
        <w:top w:val="none" w:sz="0" w:space="0" w:color="auto"/>
        <w:left w:val="none" w:sz="0" w:space="0" w:color="auto"/>
        <w:bottom w:val="none" w:sz="0" w:space="0" w:color="auto"/>
        <w:right w:val="none" w:sz="0" w:space="0" w:color="auto"/>
      </w:divBdr>
    </w:div>
    <w:div w:id="978680852">
      <w:bodyDiv w:val="1"/>
      <w:marLeft w:val="0"/>
      <w:marRight w:val="0"/>
      <w:marTop w:val="0"/>
      <w:marBottom w:val="0"/>
      <w:divBdr>
        <w:top w:val="none" w:sz="0" w:space="0" w:color="auto"/>
        <w:left w:val="none" w:sz="0" w:space="0" w:color="auto"/>
        <w:bottom w:val="none" w:sz="0" w:space="0" w:color="auto"/>
        <w:right w:val="none" w:sz="0" w:space="0" w:color="auto"/>
      </w:divBdr>
      <w:divsChild>
        <w:div w:id="1335066034">
          <w:marLeft w:val="0"/>
          <w:marRight w:val="0"/>
          <w:marTop w:val="0"/>
          <w:marBottom w:val="0"/>
          <w:divBdr>
            <w:top w:val="none" w:sz="0" w:space="0" w:color="auto"/>
            <w:left w:val="none" w:sz="0" w:space="0" w:color="auto"/>
            <w:bottom w:val="none" w:sz="0" w:space="0" w:color="auto"/>
            <w:right w:val="none" w:sz="0" w:space="0" w:color="auto"/>
          </w:divBdr>
        </w:div>
      </w:divsChild>
    </w:div>
    <w:div w:id="982122702">
      <w:bodyDiv w:val="1"/>
      <w:marLeft w:val="0"/>
      <w:marRight w:val="0"/>
      <w:marTop w:val="0"/>
      <w:marBottom w:val="0"/>
      <w:divBdr>
        <w:top w:val="none" w:sz="0" w:space="0" w:color="auto"/>
        <w:left w:val="none" w:sz="0" w:space="0" w:color="auto"/>
        <w:bottom w:val="none" w:sz="0" w:space="0" w:color="auto"/>
        <w:right w:val="none" w:sz="0" w:space="0" w:color="auto"/>
      </w:divBdr>
    </w:div>
    <w:div w:id="983779523">
      <w:bodyDiv w:val="1"/>
      <w:marLeft w:val="0"/>
      <w:marRight w:val="0"/>
      <w:marTop w:val="0"/>
      <w:marBottom w:val="0"/>
      <w:divBdr>
        <w:top w:val="none" w:sz="0" w:space="0" w:color="auto"/>
        <w:left w:val="none" w:sz="0" w:space="0" w:color="auto"/>
        <w:bottom w:val="none" w:sz="0" w:space="0" w:color="auto"/>
        <w:right w:val="none" w:sz="0" w:space="0" w:color="auto"/>
      </w:divBdr>
      <w:divsChild>
        <w:div w:id="1426413522">
          <w:marLeft w:val="0"/>
          <w:marRight w:val="0"/>
          <w:marTop w:val="0"/>
          <w:marBottom w:val="0"/>
          <w:divBdr>
            <w:top w:val="none" w:sz="0" w:space="0" w:color="auto"/>
            <w:left w:val="none" w:sz="0" w:space="0" w:color="auto"/>
            <w:bottom w:val="none" w:sz="0" w:space="0" w:color="auto"/>
            <w:right w:val="none" w:sz="0" w:space="0" w:color="auto"/>
          </w:divBdr>
        </w:div>
      </w:divsChild>
    </w:div>
    <w:div w:id="985401003">
      <w:bodyDiv w:val="1"/>
      <w:marLeft w:val="0"/>
      <w:marRight w:val="0"/>
      <w:marTop w:val="0"/>
      <w:marBottom w:val="0"/>
      <w:divBdr>
        <w:top w:val="none" w:sz="0" w:space="0" w:color="auto"/>
        <w:left w:val="none" w:sz="0" w:space="0" w:color="auto"/>
        <w:bottom w:val="none" w:sz="0" w:space="0" w:color="auto"/>
        <w:right w:val="none" w:sz="0" w:space="0" w:color="auto"/>
      </w:divBdr>
      <w:divsChild>
        <w:div w:id="1811052817">
          <w:marLeft w:val="0"/>
          <w:marRight w:val="0"/>
          <w:marTop w:val="0"/>
          <w:marBottom w:val="0"/>
          <w:divBdr>
            <w:top w:val="none" w:sz="0" w:space="0" w:color="auto"/>
            <w:left w:val="none" w:sz="0" w:space="0" w:color="auto"/>
            <w:bottom w:val="none" w:sz="0" w:space="0" w:color="auto"/>
            <w:right w:val="none" w:sz="0" w:space="0" w:color="auto"/>
          </w:divBdr>
        </w:div>
      </w:divsChild>
    </w:div>
    <w:div w:id="985476503">
      <w:bodyDiv w:val="1"/>
      <w:marLeft w:val="0"/>
      <w:marRight w:val="0"/>
      <w:marTop w:val="0"/>
      <w:marBottom w:val="0"/>
      <w:divBdr>
        <w:top w:val="none" w:sz="0" w:space="0" w:color="auto"/>
        <w:left w:val="none" w:sz="0" w:space="0" w:color="auto"/>
        <w:bottom w:val="none" w:sz="0" w:space="0" w:color="auto"/>
        <w:right w:val="none" w:sz="0" w:space="0" w:color="auto"/>
      </w:divBdr>
      <w:divsChild>
        <w:div w:id="263653635">
          <w:marLeft w:val="0"/>
          <w:marRight w:val="0"/>
          <w:marTop w:val="0"/>
          <w:marBottom w:val="0"/>
          <w:divBdr>
            <w:top w:val="none" w:sz="0" w:space="0" w:color="auto"/>
            <w:left w:val="none" w:sz="0" w:space="0" w:color="auto"/>
            <w:bottom w:val="none" w:sz="0" w:space="0" w:color="auto"/>
            <w:right w:val="none" w:sz="0" w:space="0" w:color="auto"/>
          </w:divBdr>
        </w:div>
      </w:divsChild>
    </w:div>
    <w:div w:id="988554716">
      <w:bodyDiv w:val="1"/>
      <w:marLeft w:val="0"/>
      <w:marRight w:val="0"/>
      <w:marTop w:val="0"/>
      <w:marBottom w:val="0"/>
      <w:divBdr>
        <w:top w:val="none" w:sz="0" w:space="0" w:color="auto"/>
        <w:left w:val="none" w:sz="0" w:space="0" w:color="auto"/>
        <w:bottom w:val="none" w:sz="0" w:space="0" w:color="auto"/>
        <w:right w:val="none" w:sz="0" w:space="0" w:color="auto"/>
      </w:divBdr>
    </w:div>
    <w:div w:id="994068209">
      <w:bodyDiv w:val="1"/>
      <w:marLeft w:val="0"/>
      <w:marRight w:val="0"/>
      <w:marTop w:val="0"/>
      <w:marBottom w:val="0"/>
      <w:divBdr>
        <w:top w:val="none" w:sz="0" w:space="0" w:color="auto"/>
        <w:left w:val="none" w:sz="0" w:space="0" w:color="auto"/>
        <w:bottom w:val="none" w:sz="0" w:space="0" w:color="auto"/>
        <w:right w:val="none" w:sz="0" w:space="0" w:color="auto"/>
      </w:divBdr>
    </w:div>
    <w:div w:id="994528233">
      <w:bodyDiv w:val="1"/>
      <w:marLeft w:val="0"/>
      <w:marRight w:val="0"/>
      <w:marTop w:val="0"/>
      <w:marBottom w:val="0"/>
      <w:divBdr>
        <w:top w:val="none" w:sz="0" w:space="0" w:color="auto"/>
        <w:left w:val="none" w:sz="0" w:space="0" w:color="auto"/>
        <w:bottom w:val="none" w:sz="0" w:space="0" w:color="auto"/>
        <w:right w:val="none" w:sz="0" w:space="0" w:color="auto"/>
      </w:divBdr>
      <w:divsChild>
        <w:div w:id="1293100053">
          <w:marLeft w:val="-720"/>
          <w:marRight w:val="0"/>
          <w:marTop w:val="0"/>
          <w:marBottom w:val="0"/>
          <w:divBdr>
            <w:top w:val="none" w:sz="0" w:space="0" w:color="auto"/>
            <w:left w:val="none" w:sz="0" w:space="0" w:color="auto"/>
            <w:bottom w:val="none" w:sz="0" w:space="0" w:color="auto"/>
            <w:right w:val="none" w:sz="0" w:space="0" w:color="auto"/>
          </w:divBdr>
        </w:div>
      </w:divsChild>
    </w:div>
    <w:div w:id="996423339">
      <w:bodyDiv w:val="1"/>
      <w:marLeft w:val="0"/>
      <w:marRight w:val="0"/>
      <w:marTop w:val="0"/>
      <w:marBottom w:val="0"/>
      <w:divBdr>
        <w:top w:val="none" w:sz="0" w:space="0" w:color="auto"/>
        <w:left w:val="none" w:sz="0" w:space="0" w:color="auto"/>
        <w:bottom w:val="none" w:sz="0" w:space="0" w:color="auto"/>
        <w:right w:val="none" w:sz="0" w:space="0" w:color="auto"/>
      </w:divBdr>
    </w:div>
    <w:div w:id="997004005">
      <w:bodyDiv w:val="1"/>
      <w:marLeft w:val="0"/>
      <w:marRight w:val="0"/>
      <w:marTop w:val="0"/>
      <w:marBottom w:val="0"/>
      <w:divBdr>
        <w:top w:val="none" w:sz="0" w:space="0" w:color="auto"/>
        <w:left w:val="none" w:sz="0" w:space="0" w:color="auto"/>
        <w:bottom w:val="none" w:sz="0" w:space="0" w:color="auto"/>
        <w:right w:val="none" w:sz="0" w:space="0" w:color="auto"/>
      </w:divBdr>
    </w:div>
    <w:div w:id="999312430">
      <w:bodyDiv w:val="1"/>
      <w:marLeft w:val="0"/>
      <w:marRight w:val="0"/>
      <w:marTop w:val="0"/>
      <w:marBottom w:val="0"/>
      <w:divBdr>
        <w:top w:val="none" w:sz="0" w:space="0" w:color="auto"/>
        <w:left w:val="none" w:sz="0" w:space="0" w:color="auto"/>
        <w:bottom w:val="none" w:sz="0" w:space="0" w:color="auto"/>
        <w:right w:val="none" w:sz="0" w:space="0" w:color="auto"/>
      </w:divBdr>
    </w:div>
    <w:div w:id="999582434">
      <w:bodyDiv w:val="1"/>
      <w:marLeft w:val="0"/>
      <w:marRight w:val="0"/>
      <w:marTop w:val="0"/>
      <w:marBottom w:val="0"/>
      <w:divBdr>
        <w:top w:val="none" w:sz="0" w:space="0" w:color="auto"/>
        <w:left w:val="none" w:sz="0" w:space="0" w:color="auto"/>
        <w:bottom w:val="none" w:sz="0" w:space="0" w:color="auto"/>
        <w:right w:val="none" w:sz="0" w:space="0" w:color="auto"/>
      </w:divBdr>
    </w:div>
    <w:div w:id="1007096969">
      <w:bodyDiv w:val="1"/>
      <w:marLeft w:val="0"/>
      <w:marRight w:val="0"/>
      <w:marTop w:val="0"/>
      <w:marBottom w:val="0"/>
      <w:divBdr>
        <w:top w:val="none" w:sz="0" w:space="0" w:color="auto"/>
        <w:left w:val="none" w:sz="0" w:space="0" w:color="auto"/>
        <w:bottom w:val="none" w:sz="0" w:space="0" w:color="auto"/>
        <w:right w:val="none" w:sz="0" w:space="0" w:color="auto"/>
      </w:divBdr>
    </w:div>
    <w:div w:id="1011682265">
      <w:bodyDiv w:val="1"/>
      <w:marLeft w:val="0"/>
      <w:marRight w:val="0"/>
      <w:marTop w:val="0"/>
      <w:marBottom w:val="0"/>
      <w:divBdr>
        <w:top w:val="none" w:sz="0" w:space="0" w:color="auto"/>
        <w:left w:val="none" w:sz="0" w:space="0" w:color="auto"/>
        <w:bottom w:val="none" w:sz="0" w:space="0" w:color="auto"/>
        <w:right w:val="none" w:sz="0" w:space="0" w:color="auto"/>
      </w:divBdr>
    </w:div>
    <w:div w:id="1019627414">
      <w:bodyDiv w:val="1"/>
      <w:marLeft w:val="0"/>
      <w:marRight w:val="0"/>
      <w:marTop w:val="0"/>
      <w:marBottom w:val="0"/>
      <w:divBdr>
        <w:top w:val="none" w:sz="0" w:space="0" w:color="auto"/>
        <w:left w:val="none" w:sz="0" w:space="0" w:color="auto"/>
        <w:bottom w:val="none" w:sz="0" w:space="0" w:color="auto"/>
        <w:right w:val="none" w:sz="0" w:space="0" w:color="auto"/>
      </w:divBdr>
    </w:div>
    <w:div w:id="1028024247">
      <w:bodyDiv w:val="1"/>
      <w:marLeft w:val="0"/>
      <w:marRight w:val="0"/>
      <w:marTop w:val="0"/>
      <w:marBottom w:val="0"/>
      <w:divBdr>
        <w:top w:val="none" w:sz="0" w:space="0" w:color="auto"/>
        <w:left w:val="none" w:sz="0" w:space="0" w:color="auto"/>
        <w:bottom w:val="none" w:sz="0" w:space="0" w:color="auto"/>
        <w:right w:val="none" w:sz="0" w:space="0" w:color="auto"/>
      </w:divBdr>
    </w:div>
    <w:div w:id="1028684003">
      <w:bodyDiv w:val="1"/>
      <w:marLeft w:val="0"/>
      <w:marRight w:val="0"/>
      <w:marTop w:val="0"/>
      <w:marBottom w:val="0"/>
      <w:divBdr>
        <w:top w:val="none" w:sz="0" w:space="0" w:color="auto"/>
        <w:left w:val="none" w:sz="0" w:space="0" w:color="auto"/>
        <w:bottom w:val="none" w:sz="0" w:space="0" w:color="auto"/>
        <w:right w:val="none" w:sz="0" w:space="0" w:color="auto"/>
      </w:divBdr>
    </w:div>
    <w:div w:id="1029988866">
      <w:bodyDiv w:val="1"/>
      <w:marLeft w:val="0"/>
      <w:marRight w:val="0"/>
      <w:marTop w:val="0"/>
      <w:marBottom w:val="0"/>
      <w:divBdr>
        <w:top w:val="none" w:sz="0" w:space="0" w:color="auto"/>
        <w:left w:val="none" w:sz="0" w:space="0" w:color="auto"/>
        <w:bottom w:val="none" w:sz="0" w:space="0" w:color="auto"/>
        <w:right w:val="none" w:sz="0" w:space="0" w:color="auto"/>
      </w:divBdr>
    </w:div>
    <w:div w:id="1031031789">
      <w:bodyDiv w:val="1"/>
      <w:marLeft w:val="0"/>
      <w:marRight w:val="0"/>
      <w:marTop w:val="0"/>
      <w:marBottom w:val="0"/>
      <w:divBdr>
        <w:top w:val="none" w:sz="0" w:space="0" w:color="auto"/>
        <w:left w:val="none" w:sz="0" w:space="0" w:color="auto"/>
        <w:bottom w:val="none" w:sz="0" w:space="0" w:color="auto"/>
        <w:right w:val="none" w:sz="0" w:space="0" w:color="auto"/>
      </w:divBdr>
    </w:div>
    <w:div w:id="1032652749">
      <w:bodyDiv w:val="1"/>
      <w:marLeft w:val="0"/>
      <w:marRight w:val="0"/>
      <w:marTop w:val="0"/>
      <w:marBottom w:val="0"/>
      <w:divBdr>
        <w:top w:val="none" w:sz="0" w:space="0" w:color="auto"/>
        <w:left w:val="none" w:sz="0" w:space="0" w:color="auto"/>
        <w:bottom w:val="none" w:sz="0" w:space="0" w:color="auto"/>
        <w:right w:val="none" w:sz="0" w:space="0" w:color="auto"/>
      </w:divBdr>
    </w:div>
    <w:div w:id="1040663396">
      <w:bodyDiv w:val="1"/>
      <w:marLeft w:val="0"/>
      <w:marRight w:val="0"/>
      <w:marTop w:val="0"/>
      <w:marBottom w:val="0"/>
      <w:divBdr>
        <w:top w:val="none" w:sz="0" w:space="0" w:color="auto"/>
        <w:left w:val="none" w:sz="0" w:space="0" w:color="auto"/>
        <w:bottom w:val="none" w:sz="0" w:space="0" w:color="auto"/>
        <w:right w:val="none" w:sz="0" w:space="0" w:color="auto"/>
      </w:divBdr>
    </w:div>
    <w:div w:id="1040856302">
      <w:bodyDiv w:val="1"/>
      <w:marLeft w:val="0"/>
      <w:marRight w:val="0"/>
      <w:marTop w:val="0"/>
      <w:marBottom w:val="0"/>
      <w:divBdr>
        <w:top w:val="none" w:sz="0" w:space="0" w:color="auto"/>
        <w:left w:val="none" w:sz="0" w:space="0" w:color="auto"/>
        <w:bottom w:val="none" w:sz="0" w:space="0" w:color="auto"/>
        <w:right w:val="none" w:sz="0" w:space="0" w:color="auto"/>
      </w:divBdr>
    </w:div>
    <w:div w:id="1042942247">
      <w:bodyDiv w:val="1"/>
      <w:marLeft w:val="0"/>
      <w:marRight w:val="0"/>
      <w:marTop w:val="0"/>
      <w:marBottom w:val="0"/>
      <w:divBdr>
        <w:top w:val="none" w:sz="0" w:space="0" w:color="auto"/>
        <w:left w:val="none" w:sz="0" w:space="0" w:color="auto"/>
        <w:bottom w:val="none" w:sz="0" w:space="0" w:color="auto"/>
        <w:right w:val="none" w:sz="0" w:space="0" w:color="auto"/>
      </w:divBdr>
    </w:div>
    <w:div w:id="1046294434">
      <w:bodyDiv w:val="1"/>
      <w:marLeft w:val="0"/>
      <w:marRight w:val="0"/>
      <w:marTop w:val="0"/>
      <w:marBottom w:val="0"/>
      <w:divBdr>
        <w:top w:val="none" w:sz="0" w:space="0" w:color="auto"/>
        <w:left w:val="none" w:sz="0" w:space="0" w:color="auto"/>
        <w:bottom w:val="none" w:sz="0" w:space="0" w:color="auto"/>
        <w:right w:val="none" w:sz="0" w:space="0" w:color="auto"/>
      </w:divBdr>
    </w:div>
    <w:div w:id="1047071638">
      <w:bodyDiv w:val="1"/>
      <w:marLeft w:val="0"/>
      <w:marRight w:val="0"/>
      <w:marTop w:val="0"/>
      <w:marBottom w:val="0"/>
      <w:divBdr>
        <w:top w:val="none" w:sz="0" w:space="0" w:color="auto"/>
        <w:left w:val="none" w:sz="0" w:space="0" w:color="auto"/>
        <w:bottom w:val="none" w:sz="0" w:space="0" w:color="auto"/>
        <w:right w:val="none" w:sz="0" w:space="0" w:color="auto"/>
      </w:divBdr>
      <w:divsChild>
        <w:div w:id="949779783">
          <w:marLeft w:val="0"/>
          <w:marRight w:val="0"/>
          <w:marTop w:val="0"/>
          <w:marBottom w:val="0"/>
          <w:divBdr>
            <w:top w:val="none" w:sz="0" w:space="0" w:color="auto"/>
            <w:left w:val="none" w:sz="0" w:space="0" w:color="auto"/>
            <w:bottom w:val="none" w:sz="0" w:space="0" w:color="auto"/>
            <w:right w:val="none" w:sz="0" w:space="0" w:color="auto"/>
          </w:divBdr>
        </w:div>
      </w:divsChild>
    </w:div>
    <w:div w:id="1047804380">
      <w:bodyDiv w:val="1"/>
      <w:marLeft w:val="0"/>
      <w:marRight w:val="0"/>
      <w:marTop w:val="0"/>
      <w:marBottom w:val="0"/>
      <w:divBdr>
        <w:top w:val="none" w:sz="0" w:space="0" w:color="auto"/>
        <w:left w:val="none" w:sz="0" w:space="0" w:color="auto"/>
        <w:bottom w:val="none" w:sz="0" w:space="0" w:color="auto"/>
        <w:right w:val="none" w:sz="0" w:space="0" w:color="auto"/>
      </w:divBdr>
    </w:div>
    <w:div w:id="1049035518">
      <w:bodyDiv w:val="1"/>
      <w:marLeft w:val="0"/>
      <w:marRight w:val="0"/>
      <w:marTop w:val="0"/>
      <w:marBottom w:val="0"/>
      <w:divBdr>
        <w:top w:val="none" w:sz="0" w:space="0" w:color="auto"/>
        <w:left w:val="none" w:sz="0" w:space="0" w:color="auto"/>
        <w:bottom w:val="none" w:sz="0" w:space="0" w:color="auto"/>
        <w:right w:val="none" w:sz="0" w:space="0" w:color="auto"/>
      </w:divBdr>
      <w:divsChild>
        <w:div w:id="1729068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267683">
      <w:bodyDiv w:val="1"/>
      <w:marLeft w:val="0"/>
      <w:marRight w:val="0"/>
      <w:marTop w:val="0"/>
      <w:marBottom w:val="0"/>
      <w:divBdr>
        <w:top w:val="none" w:sz="0" w:space="0" w:color="auto"/>
        <w:left w:val="none" w:sz="0" w:space="0" w:color="auto"/>
        <w:bottom w:val="none" w:sz="0" w:space="0" w:color="auto"/>
        <w:right w:val="none" w:sz="0" w:space="0" w:color="auto"/>
      </w:divBdr>
    </w:div>
    <w:div w:id="1058826312">
      <w:bodyDiv w:val="1"/>
      <w:marLeft w:val="0"/>
      <w:marRight w:val="0"/>
      <w:marTop w:val="0"/>
      <w:marBottom w:val="0"/>
      <w:divBdr>
        <w:top w:val="none" w:sz="0" w:space="0" w:color="auto"/>
        <w:left w:val="none" w:sz="0" w:space="0" w:color="auto"/>
        <w:bottom w:val="none" w:sz="0" w:space="0" w:color="auto"/>
        <w:right w:val="none" w:sz="0" w:space="0" w:color="auto"/>
      </w:divBdr>
    </w:div>
    <w:div w:id="1063987559">
      <w:bodyDiv w:val="1"/>
      <w:marLeft w:val="0"/>
      <w:marRight w:val="0"/>
      <w:marTop w:val="0"/>
      <w:marBottom w:val="0"/>
      <w:divBdr>
        <w:top w:val="none" w:sz="0" w:space="0" w:color="auto"/>
        <w:left w:val="none" w:sz="0" w:space="0" w:color="auto"/>
        <w:bottom w:val="none" w:sz="0" w:space="0" w:color="auto"/>
        <w:right w:val="none" w:sz="0" w:space="0" w:color="auto"/>
      </w:divBdr>
    </w:div>
    <w:div w:id="1063987577">
      <w:bodyDiv w:val="1"/>
      <w:marLeft w:val="0"/>
      <w:marRight w:val="0"/>
      <w:marTop w:val="0"/>
      <w:marBottom w:val="0"/>
      <w:divBdr>
        <w:top w:val="none" w:sz="0" w:space="0" w:color="auto"/>
        <w:left w:val="none" w:sz="0" w:space="0" w:color="auto"/>
        <w:bottom w:val="none" w:sz="0" w:space="0" w:color="auto"/>
        <w:right w:val="none" w:sz="0" w:space="0" w:color="auto"/>
      </w:divBdr>
    </w:div>
    <w:div w:id="1071856445">
      <w:bodyDiv w:val="1"/>
      <w:marLeft w:val="0"/>
      <w:marRight w:val="0"/>
      <w:marTop w:val="0"/>
      <w:marBottom w:val="0"/>
      <w:divBdr>
        <w:top w:val="none" w:sz="0" w:space="0" w:color="auto"/>
        <w:left w:val="none" w:sz="0" w:space="0" w:color="auto"/>
        <w:bottom w:val="none" w:sz="0" w:space="0" w:color="auto"/>
        <w:right w:val="none" w:sz="0" w:space="0" w:color="auto"/>
      </w:divBdr>
    </w:div>
    <w:div w:id="1075200301">
      <w:bodyDiv w:val="1"/>
      <w:marLeft w:val="0"/>
      <w:marRight w:val="0"/>
      <w:marTop w:val="0"/>
      <w:marBottom w:val="0"/>
      <w:divBdr>
        <w:top w:val="none" w:sz="0" w:space="0" w:color="auto"/>
        <w:left w:val="none" w:sz="0" w:space="0" w:color="auto"/>
        <w:bottom w:val="none" w:sz="0" w:space="0" w:color="auto"/>
        <w:right w:val="none" w:sz="0" w:space="0" w:color="auto"/>
      </w:divBdr>
    </w:div>
    <w:div w:id="1076828171">
      <w:bodyDiv w:val="1"/>
      <w:marLeft w:val="0"/>
      <w:marRight w:val="0"/>
      <w:marTop w:val="0"/>
      <w:marBottom w:val="0"/>
      <w:divBdr>
        <w:top w:val="none" w:sz="0" w:space="0" w:color="auto"/>
        <w:left w:val="none" w:sz="0" w:space="0" w:color="auto"/>
        <w:bottom w:val="none" w:sz="0" w:space="0" w:color="auto"/>
        <w:right w:val="none" w:sz="0" w:space="0" w:color="auto"/>
      </w:divBdr>
    </w:div>
    <w:div w:id="1077902138">
      <w:bodyDiv w:val="1"/>
      <w:marLeft w:val="0"/>
      <w:marRight w:val="0"/>
      <w:marTop w:val="0"/>
      <w:marBottom w:val="0"/>
      <w:divBdr>
        <w:top w:val="none" w:sz="0" w:space="0" w:color="auto"/>
        <w:left w:val="none" w:sz="0" w:space="0" w:color="auto"/>
        <w:bottom w:val="none" w:sz="0" w:space="0" w:color="auto"/>
        <w:right w:val="none" w:sz="0" w:space="0" w:color="auto"/>
      </w:divBdr>
    </w:div>
    <w:div w:id="1078360826">
      <w:bodyDiv w:val="1"/>
      <w:marLeft w:val="0"/>
      <w:marRight w:val="0"/>
      <w:marTop w:val="0"/>
      <w:marBottom w:val="0"/>
      <w:divBdr>
        <w:top w:val="none" w:sz="0" w:space="0" w:color="auto"/>
        <w:left w:val="none" w:sz="0" w:space="0" w:color="auto"/>
        <w:bottom w:val="none" w:sz="0" w:space="0" w:color="auto"/>
        <w:right w:val="none" w:sz="0" w:space="0" w:color="auto"/>
      </w:divBdr>
    </w:div>
    <w:div w:id="1090080986">
      <w:bodyDiv w:val="1"/>
      <w:marLeft w:val="0"/>
      <w:marRight w:val="0"/>
      <w:marTop w:val="0"/>
      <w:marBottom w:val="0"/>
      <w:divBdr>
        <w:top w:val="none" w:sz="0" w:space="0" w:color="auto"/>
        <w:left w:val="none" w:sz="0" w:space="0" w:color="auto"/>
        <w:bottom w:val="none" w:sz="0" w:space="0" w:color="auto"/>
        <w:right w:val="none" w:sz="0" w:space="0" w:color="auto"/>
      </w:divBdr>
      <w:divsChild>
        <w:div w:id="1733695952">
          <w:marLeft w:val="0"/>
          <w:marRight w:val="0"/>
          <w:marTop w:val="0"/>
          <w:marBottom w:val="0"/>
          <w:divBdr>
            <w:top w:val="none" w:sz="0" w:space="0" w:color="auto"/>
            <w:left w:val="none" w:sz="0" w:space="0" w:color="auto"/>
            <w:bottom w:val="none" w:sz="0" w:space="0" w:color="auto"/>
            <w:right w:val="none" w:sz="0" w:space="0" w:color="auto"/>
          </w:divBdr>
        </w:div>
      </w:divsChild>
    </w:div>
    <w:div w:id="1092386364">
      <w:bodyDiv w:val="1"/>
      <w:marLeft w:val="0"/>
      <w:marRight w:val="0"/>
      <w:marTop w:val="0"/>
      <w:marBottom w:val="0"/>
      <w:divBdr>
        <w:top w:val="none" w:sz="0" w:space="0" w:color="auto"/>
        <w:left w:val="none" w:sz="0" w:space="0" w:color="auto"/>
        <w:bottom w:val="none" w:sz="0" w:space="0" w:color="auto"/>
        <w:right w:val="none" w:sz="0" w:space="0" w:color="auto"/>
      </w:divBdr>
    </w:div>
    <w:div w:id="1094519148">
      <w:bodyDiv w:val="1"/>
      <w:marLeft w:val="0"/>
      <w:marRight w:val="0"/>
      <w:marTop w:val="0"/>
      <w:marBottom w:val="0"/>
      <w:divBdr>
        <w:top w:val="none" w:sz="0" w:space="0" w:color="auto"/>
        <w:left w:val="none" w:sz="0" w:space="0" w:color="auto"/>
        <w:bottom w:val="none" w:sz="0" w:space="0" w:color="auto"/>
        <w:right w:val="none" w:sz="0" w:space="0" w:color="auto"/>
      </w:divBdr>
    </w:div>
    <w:div w:id="1111240110">
      <w:bodyDiv w:val="1"/>
      <w:marLeft w:val="0"/>
      <w:marRight w:val="0"/>
      <w:marTop w:val="0"/>
      <w:marBottom w:val="0"/>
      <w:divBdr>
        <w:top w:val="none" w:sz="0" w:space="0" w:color="auto"/>
        <w:left w:val="none" w:sz="0" w:space="0" w:color="auto"/>
        <w:bottom w:val="none" w:sz="0" w:space="0" w:color="auto"/>
        <w:right w:val="none" w:sz="0" w:space="0" w:color="auto"/>
      </w:divBdr>
    </w:div>
    <w:div w:id="1120997362">
      <w:bodyDiv w:val="1"/>
      <w:marLeft w:val="0"/>
      <w:marRight w:val="0"/>
      <w:marTop w:val="0"/>
      <w:marBottom w:val="0"/>
      <w:divBdr>
        <w:top w:val="none" w:sz="0" w:space="0" w:color="auto"/>
        <w:left w:val="none" w:sz="0" w:space="0" w:color="auto"/>
        <w:bottom w:val="none" w:sz="0" w:space="0" w:color="auto"/>
        <w:right w:val="none" w:sz="0" w:space="0" w:color="auto"/>
      </w:divBdr>
    </w:div>
    <w:div w:id="1126972320">
      <w:bodyDiv w:val="1"/>
      <w:marLeft w:val="0"/>
      <w:marRight w:val="0"/>
      <w:marTop w:val="0"/>
      <w:marBottom w:val="0"/>
      <w:divBdr>
        <w:top w:val="none" w:sz="0" w:space="0" w:color="auto"/>
        <w:left w:val="none" w:sz="0" w:space="0" w:color="auto"/>
        <w:bottom w:val="none" w:sz="0" w:space="0" w:color="auto"/>
        <w:right w:val="none" w:sz="0" w:space="0" w:color="auto"/>
      </w:divBdr>
    </w:div>
    <w:div w:id="1132594971">
      <w:bodyDiv w:val="1"/>
      <w:marLeft w:val="0"/>
      <w:marRight w:val="0"/>
      <w:marTop w:val="0"/>
      <w:marBottom w:val="0"/>
      <w:divBdr>
        <w:top w:val="none" w:sz="0" w:space="0" w:color="auto"/>
        <w:left w:val="none" w:sz="0" w:space="0" w:color="auto"/>
        <w:bottom w:val="none" w:sz="0" w:space="0" w:color="auto"/>
        <w:right w:val="none" w:sz="0" w:space="0" w:color="auto"/>
      </w:divBdr>
    </w:div>
    <w:div w:id="1155875499">
      <w:bodyDiv w:val="1"/>
      <w:marLeft w:val="0"/>
      <w:marRight w:val="0"/>
      <w:marTop w:val="0"/>
      <w:marBottom w:val="0"/>
      <w:divBdr>
        <w:top w:val="none" w:sz="0" w:space="0" w:color="auto"/>
        <w:left w:val="none" w:sz="0" w:space="0" w:color="auto"/>
        <w:bottom w:val="none" w:sz="0" w:space="0" w:color="auto"/>
        <w:right w:val="none" w:sz="0" w:space="0" w:color="auto"/>
      </w:divBdr>
    </w:div>
    <w:div w:id="1161234280">
      <w:bodyDiv w:val="1"/>
      <w:marLeft w:val="0"/>
      <w:marRight w:val="0"/>
      <w:marTop w:val="0"/>
      <w:marBottom w:val="0"/>
      <w:divBdr>
        <w:top w:val="none" w:sz="0" w:space="0" w:color="auto"/>
        <w:left w:val="none" w:sz="0" w:space="0" w:color="auto"/>
        <w:bottom w:val="none" w:sz="0" w:space="0" w:color="auto"/>
        <w:right w:val="none" w:sz="0" w:space="0" w:color="auto"/>
      </w:divBdr>
    </w:div>
    <w:div w:id="1162768910">
      <w:bodyDiv w:val="1"/>
      <w:marLeft w:val="0"/>
      <w:marRight w:val="0"/>
      <w:marTop w:val="0"/>
      <w:marBottom w:val="0"/>
      <w:divBdr>
        <w:top w:val="none" w:sz="0" w:space="0" w:color="auto"/>
        <w:left w:val="none" w:sz="0" w:space="0" w:color="auto"/>
        <w:bottom w:val="none" w:sz="0" w:space="0" w:color="auto"/>
        <w:right w:val="none" w:sz="0" w:space="0" w:color="auto"/>
      </w:divBdr>
    </w:div>
    <w:div w:id="1169784661">
      <w:bodyDiv w:val="1"/>
      <w:marLeft w:val="0"/>
      <w:marRight w:val="0"/>
      <w:marTop w:val="0"/>
      <w:marBottom w:val="0"/>
      <w:divBdr>
        <w:top w:val="none" w:sz="0" w:space="0" w:color="auto"/>
        <w:left w:val="none" w:sz="0" w:space="0" w:color="auto"/>
        <w:bottom w:val="none" w:sz="0" w:space="0" w:color="auto"/>
        <w:right w:val="none" w:sz="0" w:space="0" w:color="auto"/>
      </w:divBdr>
    </w:div>
    <w:div w:id="1174370950">
      <w:bodyDiv w:val="1"/>
      <w:marLeft w:val="0"/>
      <w:marRight w:val="0"/>
      <w:marTop w:val="0"/>
      <w:marBottom w:val="0"/>
      <w:divBdr>
        <w:top w:val="none" w:sz="0" w:space="0" w:color="auto"/>
        <w:left w:val="none" w:sz="0" w:space="0" w:color="auto"/>
        <w:bottom w:val="none" w:sz="0" w:space="0" w:color="auto"/>
        <w:right w:val="none" w:sz="0" w:space="0" w:color="auto"/>
      </w:divBdr>
    </w:div>
    <w:div w:id="1176576981">
      <w:bodyDiv w:val="1"/>
      <w:marLeft w:val="0"/>
      <w:marRight w:val="0"/>
      <w:marTop w:val="0"/>
      <w:marBottom w:val="0"/>
      <w:divBdr>
        <w:top w:val="none" w:sz="0" w:space="0" w:color="auto"/>
        <w:left w:val="none" w:sz="0" w:space="0" w:color="auto"/>
        <w:bottom w:val="none" w:sz="0" w:space="0" w:color="auto"/>
        <w:right w:val="none" w:sz="0" w:space="0" w:color="auto"/>
      </w:divBdr>
    </w:div>
    <w:div w:id="1177960144">
      <w:bodyDiv w:val="1"/>
      <w:marLeft w:val="0"/>
      <w:marRight w:val="0"/>
      <w:marTop w:val="0"/>
      <w:marBottom w:val="0"/>
      <w:divBdr>
        <w:top w:val="none" w:sz="0" w:space="0" w:color="auto"/>
        <w:left w:val="none" w:sz="0" w:space="0" w:color="auto"/>
        <w:bottom w:val="none" w:sz="0" w:space="0" w:color="auto"/>
        <w:right w:val="none" w:sz="0" w:space="0" w:color="auto"/>
      </w:divBdr>
    </w:div>
    <w:div w:id="1182625191">
      <w:bodyDiv w:val="1"/>
      <w:marLeft w:val="0"/>
      <w:marRight w:val="0"/>
      <w:marTop w:val="0"/>
      <w:marBottom w:val="0"/>
      <w:divBdr>
        <w:top w:val="none" w:sz="0" w:space="0" w:color="auto"/>
        <w:left w:val="none" w:sz="0" w:space="0" w:color="auto"/>
        <w:bottom w:val="none" w:sz="0" w:space="0" w:color="auto"/>
        <w:right w:val="none" w:sz="0" w:space="0" w:color="auto"/>
      </w:divBdr>
    </w:div>
    <w:div w:id="1185365012">
      <w:bodyDiv w:val="1"/>
      <w:marLeft w:val="0"/>
      <w:marRight w:val="0"/>
      <w:marTop w:val="0"/>
      <w:marBottom w:val="0"/>
      <w:divBdr>
        <w:top w:val="none" w:sz="0" w:space="0" w:color="auto"/>
        <w:left w:val="none" w:sz="0" w:space="0" w:color="auto"/>
        <w:bottom w:val="none" w:sz="0" w:space="0" w:color="auto"/>
        <w:right w:val="none" w:sz="0" w:space="0" w:color="auto"/>
      </w:divBdr>
    </w:div>
    <w:div w:id="1192918744">
      <w:bodyDiv w:val="1"/>
      <w:marLeft w:val="0"/>
      <w:marRight w:val="0"/>
      <w:marTop w:val="0"/>
      <w:marBottom w:val="0"/>
      <w:divBdr>
        <w:top w:val="none" w:sz="0" w:space="0" w:color="auto"/>
        <w:left w:val="none" w:sz="0" w:space="0" w:color="auto"/>
        <w:bottom w:val="none" w:sz="0" w:space="0" w:color="auto"/>
        <w:right w:val="none" w:sz="0" w:space="0" w:color="auto"/>
      </w:divBdr>
      <w:divsChild>
        <w:div w:id="1808930813">
          <w:marLeft w:val="0"/>
          <w:marRight w:val="0"/>
          <w:marTop w:val="0"/>
          <w:marBottom w:val="0"/>
          <w:divBdr>
            <w:top w:val="none" w:sz="0" w:space="0" w:color="auto"/>
            <w:left w:val="none" w:sz="0" w:space="0" w:color="auto"/>
            <w:bottom w:val="none" w:sz="0" w:space="0" w:color="auto"/>
            <w:right w:val="none" w:sz="0" w:space="0" w:color="auto"/>
          </w:divBdr>
        </w:div>
      </w:divsChild>
    </w:div>
    <w:div w:id="1192959141">
      <w:bodyDiv w:val="1"/>
      <w:marLeft w:val="0"/>
      <w:marRight w:val="0"/>
      <w:marTop w:val="0"/>
      <w:marBottom w:val="0"/>
      <w:divBdr>
        <w:top w:val="none" w:sz="0" w:space="0" w:color="auto"/>
        <w:left w:val="none" w:sz="0" w:space="0" w:color="auto"/>
        <w:bottom w:val="none" w:sz="0" w:space="0" w:color="auto"/>
        <w:right w:val="none" w:sz="0" w:space="0" w:color="auto"/>
      </w:divBdr>
    </w:div>
    <w:div w:id="1193301338">
      <w:bodyDiv w:val="1"/>
      <w:marLeft w:val="0"/>
      <w:marRight w:val="0"/>
      <w:marTop w:val="0"/>
      <w:marBottom w:val="0"/>
      <w:divBdr>
        <w:top w:val="none" w:sz="0" w:space="0" w:color="auto"/>
        <w:left w:val="none" w:sz="0" w:space="0" w:color="auto"/>
        <w:bottom w:val="none" w:sz="0" w:space="0" w:color="auto"/>
        <w:right w:val="none" w:sz="0" w:space="0" w:color="auto"/>
      </w:divBdr>
    </w:div>
    <w:div w:id="1195996686">
      <w:bodyDiv w:val="1"/>
      <w:marLeft w:val="0"/>
      <w:marRight w:val="0"/>
      <w:marTop w:val="0"/>
      <w:marBottom w:val="0"/>
      <w:divBdr>
        <w:top w:val="none" w:sz="0" w:space="0" w:color="auto"/>
        <w:left w:val="none" w:sz="0" w:space="0" w:color="auto"/>
        <w:bottom w:val="none" w:sz="0" w:space="0" w:color="auto"/>
        <w:right w:val="none" w:sz="0" w:space="0" w:color="auto"/>
      </w:divBdr>
    </w:div>
    <w:div w:id="1196700900">
      <w:bodyDiv w:val="1"/>
      <w:marLeft w:val="0"/>
      <w:marRight w:val="0"/>
      <w:marTop w:val="0"/>
      <w:marBottom w:val="0"/>
      <w:divBdr>
        <w:top w:val="none" w:sz="0" w:space="0" w:color="auto"/>
        <w:left w:val="none" w:sz="0" w:space="0" w:color="auto"/>
        <w:bottom w:val="none" w:sz="0" w:space="0" w:color="auto"/>
        <w:right w:val="none" w:sz="0" w:space="0" w:color="auto"/>
      </w:divBdr>
    </w:div>
    <w:div w:id="1199121573">
      <w:bodyDiv w:val="1"/>
      <w:marLeft w:val="0"/>
      <w:marRight w:val="0"/>
      <w:marTop w:val="0"/>
      <w:marBottom w:val="0"/>
      <w:divBdr>
        <w:top w:val="none" w:sz="0" w:space="0" w:color="auto"/>
        <w:left w:val="none" w:sz="0" w:space="0" w:color="auto"/>
        <w:bottom w:val="none" w:sz="0" w:space="0" w:color="auto"/>
        <w:right w:val="none" w:sz="0" w:space="0" w:color="auto"/>
      </w:divBdr>
    </w:div>
    <w:div w:id="1199506991">
      <w:bodyDiv w:val="1"/>
      <w:marLeft w:val="0"/>
      <w:marRight w:val="0"/>
      <w:marTop w:val="0"/>
      <w:marBottom w:val="0"/>
      <w:divBdr>
        <w:top w:val="none" w:sz="0" w:space="0" w:color="auto"/>
        <w:left w:val="none" w:sz="0" w:space="0" w:color="auto"/>
        <w:bottom w:val="none" w:sz="0" w:space="0" w:color="auto"/>
        <w:right w:val="none" w:sz="0" w:space="0" w:color="auto"/>
      </w:divBdr>
    </w:div>
    <w:div w:id="1199658353">
      <w:bodyDiv w:val="1"/>
      <w:marLeft w:val="0"/>
      <w:marRight w:val="0"/>
      <w:marTop w:val="0"/>
      <w:marBottom w:val="0"/>
      <w:divBdr>
        <w:top w:val="none" w:sz="0" w:space="0" w:color="auto"/>
        <w:left w:val="none" w:sz="0" w:space="0" w:color="auto"/>
        <w:bottom w:val="none" w:sz="0" w:space="0" w:color="auto"/>
        <w:right w:val="none" w:sz="0" w:space="0" w:color="auto"/>
      </w:divBdr>
    </w:div>
    <w:div w:id="1204563170">
      <w:bodyDiv w:val="1"/>
      <w:marLeft w:val="0"/>
      <w:marRight w:val="0"/>
      <w:marTop w:val="0"/>
      <w:marBottom w:val="0"/>
      <w:divBdr>
        <w:top w:val="none" w:sz="0" w:space="0" w:color="auto"/>
        <w:left w:val="none" w:sz="0" w:space="0" w:color="auto"/>
        <w:bottom w:val="none" w:sz="0" w:space="0" w:color="auto"/>
        <w:right w:val="none" w:sz="0" w:space="0" w:color="auto"/>
      </w:divBdr>
    </w:div>
    <w:div w:id="1207063127">
      <w:bodyDiv w:val="1"/>
      <w:marLeft w:val="0"/>
      <w:marRight w:val="0"/>
      <w:marTop w:val="0"/>
      <w:marBottom w:val="0"/>
      <w:divBdr>
        <w:top w:val="none" w:sz="0" w:space="0" w:color="auto"/>
        <w:left w:val="none" w:sz="0" w:space="0" w:color="auto"/>
        <w:bottom w:val="none" w:sz="0" w:space="0" w:color="auto"/>
        <w:right w:val="none" w:sz="0" w:space="0" w:color="auto"/>
      </w:divBdr>
      <w:divsChild>
        <w:div w:id="645476225">
          <w:marLeft w:val="0"/>
          <w:marRight w:val="0"/>
          <w:marTop w:val="0"/>
          <w:marBottom w:val="0"/>
          <w:divBdr>
            <w:top w:val="none" w:sz="0" w:space="0" w:color="auto"/>
            <w:left w:val="none" w:sz="0" w:space="0" w:color="auto"/>
            <w:bottom w:val="none" w:sz="0" w:space="0" w:color="auto"/>
            <w:right w:val="none" w:sz="0" w:space="0" w:color="auto"/>
          </w:divBdr>
        </w:div>
      </w:divsChild>
    </w:div>
    <w:div w:id="1210342457">
      <w:bodyDiv w:val="1"/>
      <w:marLeft w:val="0"/>
      <w:marRight w:val="0"/>
      <w:marTop w:val="0"/>
      <w:marBottom w:val="0"/>
      <w:divBdr>
        <w:top w:val="none" w:sz="0" w:space="0" w:color="auto"/>
        <w:left w:val="none" w:sz="0" w:space="0" w:color="auto"/>
        <w:bottom w:val="none" w:sz="0" w:space="0" w:color="auto"/>
        <w:right w:val="none" w:sz="0" w:space="0" w:color="auto"/>
      </w:divBdr>
    </w:div>
    <w:div w:id="1216821212">
      <w:bodyDiv w:val="1"/>
      <w:marLeft w:val="0"/>
      <w:marRight w:val="0"/>
      <w:marTop w:val="0"/>
      <w:marBottom w:val="0"/>
      <w:divBdr>
        <w:top w:val="none" w:sz="0" w:space="0" w:color="auto"/>
        <w:left w:val="none" w:sz="0" w:space="0" w:color="auto"/>
        <w:bottom w:val="none" w:sz="0" w:space="0" w:color="auto"/>
        <w:right w:val="none" w:sz="0" w:space="0" w:color="auto"/>
      </w:divBdr>
    </w:div>
    <w:div w:id="1216894248">
      <w:bodyDiv w:val="1"/>
      <w:marLeft w:val="0"/>
      <w:marRight w:val="0"/>
      <w:marTop w:val="0"/>
      <w:marBottom w:val="0"/>
      <w:divBdr>
        <w:top w:val="none" w:sz="0" w:space="0" w:color="auto"/>
        <w:left w:val="none" w:sz="0" w:space="0" w:color="auto"/>
        <w:bottom w:val="none" w:sz="0" w:space="0" w:color="auto"/>
        <w:right w:val="none" w:sz="0" w:space="0" w:color="auto"/>
      </w:divBdr>
    </w:div>
    <w:div w:id="1218979770">
      <w:bodyDiv w:val="1"/>
      <w:marLeft w:val="0"/>
      <w:marRight w:val="0"/>
      <w:marTop w:val="0"/>
      <w:marBottom w:val="0"/>
      <w:divBdr>
        <w:top w:val="none" w:sz="0" w:space="0" w:color="auto"/>
        <w:left w:val="none" w:sz="0" w:space="0" w:color="auto"/>
        <w:bottom w:val="none" w:sz="0" w:space="0" w:color="auto"/>
        <w:right w:val="none" w:sz="0" w:space="0" w:color="auto"/>
      </w:divBdr>
    </w:div>
    <w:div w:id="1222517813">
      <w:bodyDiv w:val="1"/>
      <w:marLeft w:val="0"/>
      <w:marRight w:val="0"/>
      <w:marTop w:val="0"/>
      <w:marBottom w:val="0"/>
      <w:divBdr>
        <w:top w:val="none" w:sz="0" w:space="0" w:color="auto"/>
        <w:left w:val="none" w:sz="0" w:space="0" w:color="auto"/>
        <w:bottom w:val="none" w:sz="0" w:space="0" w:color="auto"/>
        <w:right w:val="none" w:sz="0" w:space="0" w:color="auto"/>
      </w:divBdr>
    </w:div>
    <w:div w:id="1227490176">
      <w:bodyDiv w:val="1"/>
      <w:marLeft w:val="0"/>
      <w:marRight w:val="0"/>
      <w:marTop w:val="0"/>
      <w:marBottom w:val="0"/>
      <w:divBdr>
        <w:top w:val="none" w:sz="0" w:space="0" w:color="auto"/>
        <w:left w:val="none" w:sz="0" w:space="0" w:color="auto"/>
        <w:bottom w:val="none" w:sz="0" w:space="0" w:color="auto"/>
        <w:right w:val="none" w:sz="0" w:space="0" w:color="auto"/>
      </w:divBdr>
    </w:div>
    <w:div w:id="1236429243">
      <w:bodyDiv w:val="1"/>
      <w:marLeft w:val="0"/>
      <w:marRight w:val="0"/>
      <w:marTop w:val="0"/>
      <w:marBottom w:val="0"/>
      <w:divBdr>
        <w:top w:val="none" w:sz="0" w:space="0" w:color="auto"/>
        <w:left w:val="none" w:sz="0" w:space="0" w:color="auto"/>
        <w:bottom w:val="none" w:sz="0" w:space="0" w:color="auto"/>
        <w:right w:val="none" w:sz="0" w:space="0" w:color="auto"/>
      </w:divBdr>
    </w:div>
    <w:div w:id="1242065978">
      <w:bodyDiv w:val="1"/>
      <w:marLeft w:val="0"/>
      <w:marRight w:val="0"/>
      <w:marTop w:val="0"/>
      <w:marBottom w:val="0"/>
      <w:divBdr>
        <w:top w:val="none" w:sz="0" w:space="0" w:color="auto"/>
        <w:left w:val="none" w:sz="0" w:space="0" w:color="auto"/>
        <w:bottom w:val="none" w:sz="0" w:space="0" w:color="auto"/>
        <w:right w:val="none" w:sz="0" w:space="0" w:color="auto"/>
      </w:divBdr>
    </w:div>
    <w:div w:id="1243298956">
      <w:bodyDiv w:val="1"/>
      <w:marLeft w:val="0"/>
      <w:marRight w:val="0"/>
      <w:marTop w:val="0"/>
      <w:marBottom w:val="0"/>
      <w:divBdr>
        <w:top w:val="none" w:sz="0" w:space="0" w:color="auto"/>
        <w:left w:val="none" w:sz="0" w:space="0" w:color="auto"/>
        <w:bottom w:val="none" w:sz="0" w:space="0" w:color="auto"/>
        <w:right w:val="none" w:sz="0" w:space="0" w:color="auto"/>
      </w:divBdr>
    </w:div>
    <w:div w:id="1243758744">
      <w:bodyDiv w:val="1"/>
      <w:marLeft w:val="0"/>
      <w:marRight w:val="0"/>
      <w:marTop w:val="0"/>
      <w:marBottom w:val="0"/>
      <w:divBdr>
        <w:top w:val="none" w:sz="0" w:space="0" w:color="auto"/>
        <w:left w:val="none" w:sz="0" w:space="0" w:color="auto"/>
        <w:bottom w:val="none" w:sz="0" w:space="0" w:color="auto"/>
        <w:right w:val="none" w:sz="0" w:space="0" w:color="auto"/>
      </w:divBdr>
    </w:div>
    <w:div w:id="1245651029">
      <w:bodyDiv w:val="1"/>
      <w:marLeft w:val="0"/>
      <w:marRight w:val="0"/>
      <w:marTop w:val="0"/>
      <w:marBottom w:val="0"/>
      <w:divBdr>
        <w:top w:val="none" w:sz="0" w:space="0" w:color="auto"/>
        <w:left w:val="none" w:sz="0" w:space="0" w:color="auto"/>
        <w:bottom w:val="none" w:sz="0" w:space="0" w:color="auto"/>
        <w:right w:val="none" w:sz="0" w:space="0" w:color="auto"/>
      </w:divBdr>
      <w:divsChild>
        <w:div w:id="1847745711">
          <w:marLeft w:val="0"/>
          <w:marRight w:val="0"/>
          <w:marTop w:val="0"/>
          <w:marBottom w:val="0"/>
          <w:divBdr>
            <w:top w:val="none" w:sz="0" w:space="0" w:color="auto"/>
            <w:left w:val="none" w:sz="0" w:space="0" w:color="auto"/>
            <w:bottom w:val="none" w:sz="0" w:space="0" w:color="auto"/>
            <w:right w:val="none" w:sz="0" w:space="0" w:color="auto"/>
          </w:divBdr>
        </w:div>
      </w:divsChild>
    </w:div>
    <w:div w:id="1249536778">
      <w:bodyDiv w:val="1"/>
      <w:marLeft w:val="0"/>
      <w:marRight w:val="0"/>
      <w:marTop w:val="0"/>
      <w:marBottom w:val="0"/>
      <w:divBdr>
        <w:top w:val="none" w:sz="0" w:space="0" w:color="auto"/>
        <w:left w:val="none" w:sz="0" w:space="0" w:color="auto"/>
        <w:bottom w:val="none" w:sz="0" w:space="0" w:color="auto"/>
        <w:right w:val="none" w:sz="0" w:space="0" w:color="auto"/>
      </w:divBdr>
    </w:div>
    <w:div w:id="1249773062">
      <w:bodyDiv w:val="1"/>
      <w:marLeft w:val="0"/>
      <w:marRight w:val="0"/>
      <w:marTop w:val="0"/>
      <w:marBottom w:val="0"/>
      <w:divBdr>
        <w:top w:val="none" w:sz="0" w:space="0" w:color="auto"/>
        <w:left w:val="none" w:sz="0" w:space="0" w:color="auto"/>
        <w:bottom w:val="none" w:sz="0" w:space="0" w:color="auto"/>
        <w:right w:val="none" w:sz="0" w:space="0" w:color="auto"/>
      </w:divBdr>
    </w:div>
    <w:div w:id="1260722059">
      <w:bodyDiv w:val="1"/>
      <w:marLeft w:val="0"/>
      <w:marRight w:val="0"/>
      <w:marTop w:val="0"/>
      <w:marBottom w:val="0"/>
      <w:divBdr>
        <w:top w:val="none" w:sz="0" w:space="0" w:color="auto"/>
        <w:left w:val="none" w:sz="0" w:space="0" w:color="auto"/>
        <w:bottom w:val="none" w:sz="0" w:space="0" w:color="auto"/>
        <w:right w:val="none" w:sz="0" w:space="0" w:color="auto"/>
      </w:divBdr>
      <w:divsChild>
        <w:div w:id="1663853290">
          <w:marLeft w:val="0"/>
          <w:marRight w:val="0"/>
          <w:marTop w:val="0"/>
          <w:marBottom w:val="0"/>
          <w:divBdr>
            <w:top w:val="none" w:sz="0" w:space="0" w:color="auto"/>
            <w:left w:val="none" w:sz="0" w:space="0" w:color="auto"/>
            <w:bottom w:val="none" w:sz="0" w:space="0" w:color="auto"/>
            <w:right w:val="none" w:sz="0" w:space="0" w:color="auto"/>
          </w:divBdr>
        </w:div>
        <w:div w:id="1793283658">
          <w:marLeft w:val="0"/>
          <w:marRight w:val="0"/>
          <w:marTop w:val="0"/>
          <w:marBottom w:val="0"/>
          <w:divBdr>
            <w:top w:val="none" w:sz="0" w:space="0" w:color="auto"/>
            <w:left w:val="none" w:sz="0" w:space="0" w:color="auto"/>
            <w:bottom w:val="none" w:sz="0" w:space="0" w:color="auto"/>
            <w:right w:val="none" w:sz="0" w:space="0" w:color="auto"/>
          </w:divBdr>
        </w:div>
        <w:div w:id="1836528982">
          <w:marLeft w:val="0"/>
          <w:marRight w:val="0"/>
          <w:marTop w:val="0"/>
          <w:marBottom w:val="0"/>
          <w:divBdr>
            <w:top w:val="none" w:sz="0" w:space="0" w:color="auto"/>
            <w:left w:val="none" w:sz="0" w:space="0" w:color="auto"/>
            <w:bottom w:val="none" w:sz="0" w:space="0" w:color="auto"/>
            <w:right w:val="none" w:sz="0" w:space="0" w:color="auto"/>
          </w:divBdr>
        </w:div>
      </w:divsChild>
    </w:div>
    <w:div w:id="1260871313">
      <w:bodyDiv w:val="1"/>
      <w:marLeft w:val="0"/>
      <w:marRight w:val="0"/>
      <w:marTop w:val="0"/>
      <w:marBottom w:val="0"/>
      <w:divBdr>
        <w:top w:val="none" w:sz="0" w:space="0" w:color="auto"/>
        <w:left w:val="none" w:sz="0" w:space="0" w:color="auto"/>
        <w:bottom w:val="none" w:sz="0" w:space="0" w:color="auto"/>
        <w:right w:val="none" w:sz="0" w:space="0" w:color="auto"/>
      </w:divBdr>
    </w:div>
    <w:div w:id="1264266277">
      <w:bodyDiv w:val="1"/>
      <w:marLeft w:val="0"/>
      <w:marRight w:val="0"/>
      <w:marTop w:val="0"/>
      <w:marBottom w:val="0"/>
      <w:divBdr>
        <w:top w:val="none" w:sz="0" w:space="0" w:color="auto"/>
        <w:left w:val="none" w:sz="0" w:space="0" w:color="auto"/>
        <w:bottom w:val="none" w:sz="0" w:space="0" w:color="auto"/>
        <w:right w:val="none" w:sz="0" w:space="0" w:color="auto"/>
      </w:divBdr>
    </w:div>
    <w:div w:id="1265843195">
      <w:bodyDiv w:val="1"/>
      <w:marLeft w:val="0"/>
      <w:marRight w:val="0"/>
      <w:marTop w:val="0"/>
      <w:marBottom w:val="0"/>
      <w:divBdr>
        <w:top w:val="none" w:sz="0" w:space="0" w:color="auto"/>
        <w:left w:val="none" w:sz="0" w:space="0" w:color="auto"/>
        <w:bottom w:val="none" w:sz="0" w:space="0" w:color="auto"/>
        <w:right w:val="none" w:sz="0" w:space="0" w:color="auto"/>
      </w:divBdr>
    </w:div>
    <w:div w:id="1274433810">
      <w:bodyDiv w:val="1"/>
      <w:marLeft w:val="0"/>
      <w:marRight w:val="0"/>
      <w:marTop w:val="0"/>
      <w:marBottom w:val="0"/>
      <w:divBdr>
        <w:top w:val="none" w:sz="0" w:space="0" w:color="auto"/>
        <w:left w:val="none" w:sz="0" w:space="0" w:color="auto"/>
        <w:bottom w:val="none" w:sz="0" w:space="0" w:color="auto"/>
        <w:right w:val="none" w:sz="0" w:space="0" w:color="auto"/>
      </w:divBdr>
    </w:div>
    <w:div w:id="1277063843">
      <w:bodyDiv w:val="1"/>
      <w:marLeft w:val="0"/>
      <w:marRight w:val="0"/>
      <w:marTop w:val="0"/>
      <w:marBottom w:val="0"/>
      <w:divBdr>
        <w:top w:val="none" w:sz="0" w:space="0" w:color="auto"/>
        <w:left w:val="none" w:sz="0" w:space="0" w:color="auto"/>
        <w:bottom w:val="none" w:sz="0" w:space="0" w:color="auto"/>
        <w:right w:val="none" w:sz="0" w:space="0" w:color="auto"/>
      </w:divBdr>
      <w:divsChild>
        <w:div w:id="128861477">
          <w:marLeft w:val="0"/>
          <w:marRight w:val="0"/>
          <w:marTop w:val="0"/>
          <w:marBottom w:val="0"/>
          <w:divBdr>
            <w:top w:val="none" w:sz="0" w:space="0" w:color="auto"/>
            <w:left w:val="none" w:sz="0" w:space="0" w:color="auto"/>
            <w:bottom w:val="none" w:sz="0" w:space="0" w:color="auto"/>
            <w:right w:val="none" w:sz="0" w:space="0" w:color="auto"/>
          </w:divBdr>
          <w:divsChild>
            <w:div w:id="1987928741">
              <w:marLeft w:val="0"/>
              <w:marRight w:val="0"/>
              <w:marTop w:val="0"/>
              <w:marBottom w:val="0"/>
              <w:divBdr>
                <w:top w:val="none" w:sz="0" w:space="0" w:color="auto"/>
                <w:left w:val="none" w:sz="0" w:space="0" w:color="auto"/>
                <w:bottom w:val="none" w:sz="0" w:space="0" w:color="auto"/>
                <w:right w:val="none" w:sz="0" w:space="0" w:color="auto"/>
              </w:divBdr>
              <w:divsChild>
                <w:div w:id="112216412">
                  <w:marLeft w:val="0"/>
                  <w:marRight w:val="0"/>
                  <w:marTop w:val="0"/>
                  <w:marBottom w:val="0"/>
                  <w:divBdr>
                    <w:top w:val="none" w:sz="0" w:space="0" w:color="auto"/>
                    <w:left w:val="none" w:sz="0" w:space="0" w:color="auto"/>
                    <w:bottom w:val="none" w:sz="0" w:space="0" w:color="auto"/>
                    <w:right w:val="none" w:sz="0" w:space="0" w:color="auto"/>
                  </w:divBdr>
                  <w:divsChild>
                    <w:div w:id="1572883211">
                      <w:marLeft w:val="0"/>
                      <w:marRight w:val="0"/>
                      <w:marTop w:val="0"/>
                      <w:marBottom w:val="0"/>
                      <w:divBdr>
                        <w:top w:val="none" w:sz="0" w:space="0" w:color="auto"/>
                        <w:left w:val="none" w:sz="0" w:space="0" w:color="auto"/>
                        <w:bottom w:val="none" w:sz="0" w:space="0" w:color="auto"/>
                        <w:right w:val="none" w:sz="0" w:space="0" w:color="auto"/>
                      </w:divBdr>
                      <w:divsChild>
                        <w:div w:id="1439713968">
                          <w:marLeft w:val="0"/>
                          <w:marRight w:val="0"/>
                          <w:marTop w:val="0"/>
                          <w:marBottom w:val="0"/>
                          <w:divBdr>
                            <w:top w:val="none" w:sz="0" w:space="0" w:color="auto"/>
                            <w:left w:val="none" w:sz="0" w:space="0" w:color="auto"/>
                            <w:bottom w:val="none" w:sz="0" w:space="0" w:color="auto"/>
                            <w:right w:val="none" w:sz="0" w:space="0" w:color="auto"/>
                          </w:divBdr>
                          <w:divsChild>
                            <w:div w:id="891304249">
                              <w:marLeft w:val="0"/>
                              <w:marRight w:val="0"/>
                              <w:marTop w:val="0"/>
                              <w:marBottom w:val="0"/>
                              <w:divBdr>
                                <w:top w:val="none" w:sz="0" w:space="0" w:color="auto"/>
                                <w:left w:val="none" w:sz="0" w:space="0" w:color="auto"/>
                                <w:bottom w:val="none" w:sz="0" w:space="0" w:color="auto"/>
                                <w:right w:val="none" w:sz="0" w:space="0" w:color="auto"/>
                              </w:divBdr>
                              <w:divsChild>
                                <w:div w:id="1281179363">
                                  <w:marLeft w:val="0"/>
                                  <w:marRight w:val="0"/>
                                  <w:marTop w:val="0"/>
                                  <w:marBottom w:val="0"/>
                                  <w:divBdr>
                                    <w:top w:val="none" w:sz="0" w:space="0" w:color="auto"/>
                                    <w:left w:val="none" w:sz="0" w:space="0" w:color="auto"/>
                                    <w:bottom w:val="none" w:sz="0" w:space="0" w:color="auto"/>
                                    <w:right w:val="none" w:sz="0" w:space="0" w:color="auto"/>
                                  </w:divBdr>
                                  <w:divsChild>
                                    <w:div w:id="8510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484091">
      <w:bodyDiv w:val="1"/>
      <w:marLeft w:val="0"/>
      <w:marRight w:val="0"/>
      <w:marTop w:val="0"/>
      <w:marBottom w:val="0"/>
      <w:divBdr>
        <w:top w:val="none" w:sz="0" w:space="0" w:color="auto"/>
        <w:left w:val="none" w:sz="0" w:space="0" w:color="auto"/>
        <w:bottom w:val="none" w:sz="0" w:space="0" w:color="auto"/>
        <w:right w:val="none" w:sz="0" w:space="0" w:color="auto"/>
      </w:divBdr>
    </w:div>
    <w:div w:id="1283345903">
      <w:bodyDiv w:val="1"/>
      <w:marLeft w:val="0"/>
      <w:marRight w:val="0"/>
      <w:marTop w:val="0"/>
      <w:marBottom w:val="0"/>
      <w:divBdr>
        <w:top w:val="none" w:sz="0" w:space="0" w:color="auto"/>
        <w:left w:val="none" w:sz="0" w:space="0" w:color="auto"/>
        <w:bottom w:val="none" w:sz="0" w:space="0" w:color="auto"/>
        <w:right w:val="none" w:sz="0" w:space="0" w:color="auto"/>
      </w:divBdr>
    </w:div>
    <w:div w:id="1291783729">
      <w:bodyDiv w:val="1"/>
      <w:marLeft w:val="0"/>
      <w:marRight w:val="0"/>
      <w:marTop w:val="0"/>
      <w:marBottom w:val="0"/>
      <w:divBdr>
        <w:top w:val="none" w:sz="0" w:space="0" w:color="auto"/>
        <w:left w:val="none" w:sz="0" w:space="0" w:color="auto"/>
        <w:bottom w:val="none" w:sz="0" w:space="0" w:color="auto"/>
        <w:right w:val="none" w:sz="0" w:space="0" w:color="auto"/>
      </w:divBdr>
      <w:divsChild>
        <w:div w:id="648823892">
          <w:marLeft w:val="0"/>
          <w:marRight w:val="0"/>
          <w:marTop w:val="0"/>
          <w:marBottom w:val="0"/>
          <w:divBdr>
            <w:top w:val="none" w:sz="0" w:space="0" w:color="auto"/>
            <w:left w:val="none" w:sz="0" w:space="0" w:color="auto"/>
            <w:bottom w:val="none" w:sz="0" w:space="0" w:color="auto"/>
            <w:right w:val="none" w:sz="0" w:space="0" w:color="auto"/>
          </w:divBdr>
        </w:div>
      </w:divsChild>
    </w:div>
    <w:div w:id="1293438395">
      <w:bodyDiv w:val="1"/>
      <w:marLeft w:val="0"/>
      <w:marRight w:val="0"/>
      <w:marTop w:val="0"/>
      <w:marBottom w:val="0"/>
      <w:divBdr>
        <w:top w:val="none" w:sz="0" w:space="0" w:color="auto"/>
        <w:left w:val="none" w:sz="0" w:space="0" w:color="auto"/>
        <w:bottom w:val="none" w:sz="0" w:space="0" w:color="auto"/>
        <w:right w:val="none" w:sz="0" w:space="0" w:color="auto"/>
      </w:divBdr>
    </w:div>
    <w:div w:id="1300450694">
      <w:bodyDiv w:val="1"/>
      <w:marLeft w:val="0"/>
      <w:marRight w:val="0"/>
      <w:marTop w:val="0"/>
      <w:marBottom w:val="0"/>
      <w:divBdr>
        <w:top w:val="none" w:sz="0" w:space="0" w:color="auto"/>
        <w:left w:val="none" w:sz="0" w:space="0" w:color="auto"/>
        <w:bottom w:val="none" w:sz="0" w:space="0" w:color="auto"/>
        <w:right w:val="none" w:sz="0" w:space="0" w:color="auto"/>
      </w:divBdr>
    </w:div>
    <w:div w:id="1300846695">
      <w:bodyDiv w:val="1"/>
      <w:marLeft w:val="0"/>
      <w:marRight w:val="0"/>
      <w:marTop w:val="0"/>
      <w:marBottom w:val="0"/>
      <w:divBdr>
        <w:top w:val="none" w:sz="0" w:space="0" w:color="auto"/>
        <w:left w:val="none" w:sz="0" w:space="0" w:color="auto"/>
        <w:bottom w:val="none" w:sz="0" w:space="0" w:color="auto"/>
        <w:right w:val="none" w:sz="0" w:space="0" w:color="auto"/>
      </w:divBdr>
    </w:div>
    <w:div w:id="1304306847">
      <w:bodyDiv w:val="1"/>
      <w:marLeft w:val="0"/>
      <w:marRight w:val="0"/>
      <w:marTop w:val="0"/>
      <w:marBottom w:val="0"/>
      <w:divBdr>
        <w:top w:val="none" w:sz="0" w:space="0" w:color="auto"/>
        <w:left w:val="none" w:sz="0" w:space="0" w:color="auto"/>
        <w:bottom w:val="none" w:sz="0" w:space="0" w:color="auto"/>
        <w:right w:val="none" w:sz="0" w:space="0" w:color="auto"/>
      </w:divBdr>
    </w:div>
    <w:div w:id="1307659700">
      <w:bodyDiv w:val="1"/>
      <w:marLeft w:val="0"/>
      <w:marRight w:val="0"/>
      <w:marTop w:val="0"/>
      <w:marBottom w:val="0"/>
      <w:divBdr>
        <w:top w:val="none" w:sz="0" w:space="0" w:color="auto"/>
        <w:left w:val="none" w:sz="0" w:space="0" w:color="auto"/>
        <w:bottom w:val="none" w:sz="0" w:space="0" w:color="auto"/>
        <w:right w:val="none" w:sz="0" w:space="0" w:color="auto"/>
      </w:divBdr>
    </w:div>
    <w:div w:id="1316449702">
      <w:bodyDiv w:val="1"/>
      <w:marLeft w:val="0"/>
      <w:marRight w:val="0"/>
      <w:marTop w:val="0"/>
      <w:marBottom w:val="0"/>
      <w:divBdr>
        <w:top w:val="none" w:sz="0" w:space="0" w:color="auto"/>
        <w:left w:val="none" w:sz="0" w:space="0" w:color="auto"/>
        <w:bottom w:val="none" w:sz="0" w:space="0" w:color="auto"/>
        <w:right w:val="none" w:sz="0" w:space="0" w:color="auto"/>
      </w:divBdr>
    </w:div>
    <w:div w:id="1320502374">
      <w:bodyDiv w:val="1"/>
      <w:marLeft w:val="0"/>
      <w:marRight w:val="0"/>
      <w:marTop w:val="0"/>
      <w:marBottom w:val="0"/>
      <w:divBdr>
        <w:top w:val="none" w:sz="0" w:space="0" w:color="auto"/>
        <w:left w:val="none" w:sz="0" w:space="0" w:color="auto"/>
        <w:bottom w:val="none" w:sz="0" w:space="0" w:color="auto"/>
        <w:right w:val="none" w:sz="0" w:space="0" w:color="auto"/>
      </w:divBdr>
    </w:div>
    <w:div w:id="1325744252">
      <w:bodyDiv w:val="1"/>
      <w:marLeft w:val="0"/>
      <w:marRight w:val="0"/>
      <w:marTop w:val="0"/>
      <w:marBottom w:val="0"/>
      <w:divBdr>
        <w:top w:val="none" w:sz="0" w:space="0" w:color="auto"/>
        <w:left w:val="none" w:sz="0" w:space="0" w:color="auto"/>
        <w:bottom w:val="none" w:sz="0" w:space="0" w:color="auto"/>
        <w:right w:val="none" w:sz="0" w:space="0" w:color="auto"/>
      </w:divBdr>
    </w:div>
    <w:div w:id="1333072280">
      <w:bodyDiv w:val="1"/>
      <w:marLeft w:val="0"/>
      <w:marRight w:val="0"/>
      <w:marTop w:val="0"/>
      <w:marBottom w:val="0"/>
      <w:divBdr>
        <w:top w:val="none" w:sz="0" w:space="0" w:color="auto"/>
        <w:left w:val="none" w:sz="0" w:space="0" w:color="auto"/>
        <w:bottom w:val="none" w:sz="0" w:space="0" w:color="auto"/>
        <w:right w:val="none" w:sz="0" w:space="0" w:color="auto"/>
      </w:divBdr>
    </w:div>
    <w:div w:id="1337726506">
      <w:bodyDiv w:val="1"/>
      <w:marLeft w:val="0"/>
      <w:marRight w:val="0"/>
      <w:marTop w:val="0"/>
      <w:marBottom w:val="0"/>
      <w:divBdr>
        <w:top w:val="none" w:sz="0" w:space="0" w:color="auto"/>
        <w:left w:val="none" w:sz="0" w:space="0" w:color="auto"/>
        <w:bottom w:val="none" w:sz="0" w:space="0" w:color="auto"/>
        <w:right w:val="none" w:sz="0" w:space="0" w:color="auto"/>
      </w:divBdr>
    </w:div>
    <w:div w:id="1337806871">
      <w:bodyDiv w:val="1"/>
      <w:marLeft w:val="0"/>
      <w:marRight w:val="0"/>
      <w:marTop w:val="0"/>
      <w:marBottom w:val="0"/>
      <w:divBdr>
        <w:top w:val="none" w:sz="0" w:space="0" w:color="auto"/>
        <w:left w:val="none" w:sz="0" w:space="0" w:color="auto"/>
        <w:bottom w:val="none" w:sz="0" w:space="0" w:color="auto"/>
        <w:right w:val="none" w:sz="0" w:space="0" w:color="auto"/>
      </w:divBdr>
    </w:div>
    <w:div w:id="1347100553">
      <w:bodyDiv w:val="1"/>
      <w:marLeft w:val="0"/>
      <w:marRight w:val="0"/>
      <w:marTop w:val="0"/>
      <w:marBottom w:val="0"/>
      <w:divBdr>
        <w:top w:val="none" w:sz="0" w:space="0" w:color="auto"/>
        <w:left w:val="none" w:sz="0" w:space="0" w:color="auto"/>
        <w:bottom w:val="none" w:sz="0" w:space="0" w:color="auto"/>
        <w:right w:val="none" w:sz="0" w:space="0" w:color="auto"/>
      </w:divBdr>
    </w:div>
    <w:div w:id="1347948099">
      <w:bodyDiv w:val="1"/>
      <w:marLeft w:val="0"/>
      <w:marRight w:val="0"/>
      <w:marTop w:val="0"/>
      <w:marBottom w:val="0"/>
      <w:divBdr>
        <w:top w:val="none" w:sz="0" w:space="0" w:color="auto"/>
        <w:left w:val="none" w:sz="0" w:space="0" w:color="auto"/>
        <w:bottom w:val="none" w:sz="0" w:space="0" w:color="auto"/>
        <w:right w:val="none" w:sz="0" w:space="0" w:color="auto"/>
      </w:divBdr>
    </w:div>
    <w:div w:id="1353413289">
      <w:bodyDiv w:val="1"/>
      <w:marLeft w:val="0"/>
      <w:marRight w:val="0"/>
      <w:marTop w:val="0"/>
      <w:marBottom w:val="0"/>
      <w:divBdr>
        <w:top w:val="none" w:sz="0" w:space="0" w:color="auto"/>
        <w:left w:val="none" w:sz="0" w:space="0" w:color="auto"/>
        <w:bottom w:val="none" w:sz="0" w:space="0" w:color="auto"/>
        <w:right w:val="none" w:sz="0" w:space="0" w:color="auto"/>
      </w:divBdr>
    </w:div>
    <w:div w:id="1356619410">
      <w:bodyDiv w:val="1"/>
      <w:marLeft w:val="0"/>
      <w:marRight w:val="0"/>
      <w:marTop w:val="0"/>
      <w:marBottom w:val="0"/>
      <w:divBdr>
        <w:top w:val="none" w:sz="0" w:space="0" w:color="auto"/>
        <w:left w:val="none" w:sz="0" w:space="0" w:color="auto"/>
        <w:bottom w:val="none" w:sz="0" w:space="0" w:color="auto"/>
        <w:right w:val="none" w:sz="0" w:space="0" w:color="auto"/>
      </w:divBdr>
    </w:div>
    <w:div w:id="1357541021">
      <w:bodyDiv w:val="1"/>
      <w:marLeft w:val="0"/>
      <w:marRight w:val="0"/>
      <w:marTop w:val="0"/>
      <w:marBottom w:val="0"/>
      <w:divBdr>
        <w:top w:val="none" w:sz="0" w:space="0" w:color="auto"/>
        <w:left w:val="none" w:sz="0" w:space="0" w:color="auto"/>
        <w:bottom w:val="none" w:sz="0" w:space="0" w:color="auto"/>
        <w:right w:val="none" w:sz="0" w:space="0" w:color="auto"/>
      </w:divBdr>
    </w:div>
    <w:div w:id="1361855282">
      <w:bodyDiv w:val="1"/>
      <w:marLeft w:val="0"/>
      <w:marRight w:val="0"/>
      <w:marTop w:val="0"/>
      <w:marBottom w:val="0"/>
      <w:divBdr>
        <w:top w:val="none" w:sz="0" w:space="0" w:color="auto"/>
        <w:left w:val="none" w:sz="0" w:space="0" w:color="auto"/>
        <w:bottom w:val="none" w:sz="0" w:space="0" w:color="auto"/>
        <w:right w:val="none" w:sz="0" w:space="0" w:color="auto"/>
      </w:divBdr>
    </w:div>
    <w:div w:id="1362511348">
      <w:bodyDiv w:val="1"/>
      <w:marLeft w:val="0"/>
      <w:marRight w:val="0"/>
      <w:marTop w:val="0"/>
      <w:marBottom w:val="0"/>
      <w:divBdr>
        <w:top w:val="none" w:sz="0" w:space="0" w:color="auto"/>
        <w:left w:val="none" w:sz="0" w:space="0" w:color="auto"/>
        <w:bottom w:val="none" w:sz="0" w:space="0" w:color="auto"/>
        <w:right w:val="none" w:sz="0" w:space="0" w:color="auto"/>
      </w:divBdr>
    </w:div>
    <w:div w:id="1364866093">
      <w:bodyDiv w:val="1"/>
      <w:marLeft w:val="0"/>
      <w:marRight w:val="0"/>
      <w:marTop w:val="0"/>
      <w:marBottom w:val="0"/>
      <w:divBdr>
        <w:top w:val="none" w:sz="0" w:space="0" w:color="auto"/>
        <w:left w:val="none" w:sz="0" w:space="0" w:color="auto"/>
        <w:bottom w:val="none" w:sz="0" w:space="0" w:color="auto"/>
        <w:right w:val="none" w:sz="0" w:space="0" w:color="auto"/>
      </w:divBdr>
    </w:div>
    <w:div w:id="1365012702">
      <w:bodyDiv w:val="1"/>
      <w:marLeft w:val="0"/>
      <w:marRight w:val="0"/>
      <w:marTop w:val="0"/>
      <w:marBottom w:val="0"/>
      <w:divBdr>
        <w:top w:val="none" w:sz="0" w:space="0" w:color="auto"/>
        <w:left w:val="none" w:sz="0" w:space="0" w:color="auto"/>
        <w:bottom w:val="none" w:sz="0" w:space="0" w:color="auto"/>
        <w:right w:val="none" w:sz="0" w:space="0" w:color="auto"/>
      </w:divBdr>
    </w:div>
    <w:div w:id="1370489533">
      <w:bodyDiv w:val="1"/>
      <w:marLeft w:val="0"/>
      <w:marRight w:val="0"/>
      <w:marTop w:val="0"/>
      <w:marBottom w:val="0"/>
      <w:divBdr>
        <w:top w:val="none" w:sz="0" w:space="0" w:color="auto"/>
        <w:left w:val="none" w:sz="0" w:space="0" w:color="auto"/>
        <w:bottom w:val="none" w:sz="0" w:space="0" w:color="auto"/>
        <w:right w:val="none" w:sz="0" w:space="0" w:color="auto"/>
      </w:divBdr>
    </w:div>
    <w:div w:id="1378747171">
      <w:bodyDiv w:val="1"/>
      <w:marLeft w:val="0"/>
      <w:marRight w:val="0"/>
      <w:marTop w:val="0"/>
      <w:marBottom w:val="0"/>
      <w:divBdr>
        <w:top w:val="none" w:sz="0" w:space="0" w:color="auto"/>
        <w:left w:val="none" w:sz="0" w:space="0" w:color="auto"/>
        <w:bottom w:val="none" w:sz="0" w:space="0" w:color="auto"/>
        <w:right w:val="none" w:sz="0" w:space="0" w:color="auto"/>
      </w:divBdr>
    </w:div>
    <w:div w:id="1391224362">
      <w:bodyDiv w:val="1"/>
      <w:marLeft w:val="0"/>
      <w:marRight w:val="0"/>
      <w:marTop w:val="0"/>
      <w:marBottom w:val="0"/>
      <w:divBdr>
        <w:top w:val="none" w:sz="0" w:space="0" w:color="auto"/>
        <w:left w:val="none" w:sz="0" w:space="0" w:color="auto"/>
        <w:bottom w:val="none" w:sz="0" w:space="0" w:color="auto"/>
        <w:right w:val="none" w:sz="0" w:space="0" w:color="auto"/>
      </w:divBdr>
      <w:divsChild>
        <w:div w:id="82071975">
          <w:marLeft w:val="0"/>
          <w:marRight w:val="0"/>
          <w:marTop w:val="0"/>
          <w:marBottom w:val="0"/>
          <w:divBdr>
            <w:top w:val="none" w:sz="0" w:space="0" w:color="auto"/>
            <w:left w:val="none" w:sz="0" w:space="0" w:color="auto"/>
            <w:bottom w:val="none" w:sz="0" w:space="0" w:color="auto"/>
            <w:right w:val="none" w:sz="0" w:space="0" w:color="auto"/>
          </w:divBdr>
          <w:divsChild>
            <w:div w:id="1484542581">
              <w:marLeft w:val="0"/>
              <w:marRight w:val="0"/>
              <w:marTop w:val="0"/>
              <w:marBottom w:val="0"/>
              <w:divBdr>
                <w:top w:val="none" w:sz="0" w:space="0" w:color="auto"/>
                <w:left w:val="none" w:sz="0" w:space="0" w:color="auto"/>
                <w:bottom w:val="none" w:sz="0" w:space="0" w:color="auto"/>
                <w:right w:val="none" w:sz="0" w:space="0" w:color="auto"/>
              </w:divBdr>
              <w:divsChild>
                <w:div w:id="70352580">
                  <w:marLeft w:val="0"/>
                  <w:marRight w:val="0"/>
                  <w:marTop w:val="0"/>
                  <w:marBottom w:val="0"/>
                  <w:divBdr>
                    <w:top w:val="none" w:sz="0" w:space="0" w:color="auto"/>
                    <w:left w:val="none" w:sz="0" w:space="0" w:color="auto"/>
                    <w:bottom w:val="none" w:sz="0" w:space="0" w:color="auto"/>
                    <w:right w:val="none" w:sz="0" w:space="0" w:color="auto"/>
                  </w:divBdr>
                  <w:divsChild>
                    <w:div w:id="13800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235763">
          <w:marLeft w:val="0"/>
          <w:marRight w:val="0"/>
          <w:marTop w:val="0"/>
          <w:marBottom w:val="0"/>
          <w:divBdr>
            <w:top w:val="none" w:sz="0" w:space="0" w:color="auto"/>
            <w:left w:val="none" w:sz="0" w:space="0" w:color="auto"/>
            <w:bottom w:val="none" w:sz="0" w:space="0" w:color="auto"/>
            <w:right w:val="none" w:sz="0" w:space="0" w:color="auto"/>
          </w:divBdr>
          <w:divsChild>
            <w:div w:id="1895696003">
              <w:marLeft w:val="0"/>
              <w:marRight w:val="0"/>
              <w:marTop w:val="0"/>
              <w:marBottom w:val="0"/>
              <w:divBdr>
                <w:top w:val="none" w:sz="0" w:space="0" w:color="auto"/>
                <w:left w:val="none" w:sz="0" w:space="0" w:color="auto"/>
                <w:bottom w:val="none" w:sz="0" w:space="0" w:color="auto"/>
                <w:right w:val="none" w:sz="0" w:space="0" w:color="auto"/>
              </w:divBdr>
              <w:divsChild>
                <w:div w:id="1631011821">
                  <w:marLeft w:val="0"/>
                  <w:marRight w:val="0"/>
                  <w:marTop w:val="0"/>
                  <w:marBottom w:val="0"/>
                  <w:divBdr>
                    <w:top w:val="none" w:sz="0" w:space="0" w:color="auto"/>
                    <w:left w:val="none" w:sz="0" w:space="0" w:color="auto"/>
                    <w:bottom w:val="none" w:sz="0" w:space="0" w:color="auto"/>
                    <w:right w:val="none" w:sz="0" w:space="0" w:color="auto"/>
                  </w:divBdr>
                  <w:divsChild>
                    <w:div w:id="13253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803214">
      <w:bodyDiv w:val="1"/>
      <w:marLeft w:val="0"/>
      <w:marRight w:val="0"/>
      <w:marTop w:val="0"/>
      <w:marBottom w:val="0"/>
      <w:divBdr>
        <w:top w:val="none" w:sz="0" w:space="0" w:color="auto"/>
        <w:left w:val="none" w:sz="0" w:space="0" w:color="auto"/>
        <w:bottom w:val="none" w:sz="0" w:space="0" w:color="auto"/>
        <w:right w:val="none" w:sz="0" w:space="0" w:color="auto"/>
      </w:divBdr>
    </w:div>
    <w:div w:id="1393961057">
      <w:bodyDiv w:val="1"/>
      <w:marLeft w:val="0"/>
      <w:marRight w:val="0"/>
      <w:marTop w:val="0"/>
      <w:marBottom w:val="0"/>
      <w:divBdr>
        <w:top w:val="none" w:sz="0" w:space="0" w:color="auto"/>
        <w:left w:val="none" w:sz="0" w:space="0" w:color="auto"/>
        <w:bottom w:val="none" w:sz="0" w:space="0" w:color="auto"/>
        <w:right w:val="none" w:sz="0" w:space="0" w:color="auto"/>
      </w:divBdr>
    </w:div>
    <w:div w:id="1405950424">
      <w:bodyDiv w:val="1"/>
      <w:marLeft w:val="0"/>
      <w:marRight w:val="0"/>
      <w:marTop w:val="0"/>
      <w:marBottom w:val="0"/>
      <w:divBdr>
        <w:top w:val="none" w:sz="0" w:space="0" w:color="auto"/>
        <w:left w:val="none" w:sz="0" w:space="0" w:color="auto"/>
        <w:bottom w:val="none" w:sz="0" w:space="0" w:color="auto"/>
        <w:right w:val="none" w:sz="0" w:space="0" w:color="auto"/>
      </w:divBdr>
    </w:div>
    <w:div w:id="1408261374">
      <w:bodyDiv w:val="1"/>
      <w:marLeft w:val="0"/>
      <w:marRight w:val="0"/>
      <w:marTop w:val="0"/>
      <w:marBottom w:val="0"/>
      <w:divBdr>
        <w:top w:val="none" w:sz="0" w:space="0" w:color="auto"/>
        <w:left w:val="none" w:sz="0" w:space="0" w:color="auto"/>
        <w:bottom w:val="none" w:sz="0" w:space="0" w:color="auto"/>
        <w:right w:val="none" w:sz="0" w:space="0" w:color="auto"/>
      </w:divBdr>
      <w:divsChild>
        <w:div w:id="738988829">
          <w:marLeft w:val="0"/>
          <w:marRight w:val="0"/>
          <w:marTop w:val="0"/>
          <w:marBottom w:val="0"/>
          <w:divBdr>
            <w:top w:val="none" w:sz="0" w:space="0" w:color="auto"/>
            <w:left w:val="none" w:sz="0" w:space="0" w:color="auto"/>
            <w:bottom w:val="none" w:sz="0" w:space="0" w:color="auto"/>
            <w:right w:val="none" w:sz="0" w:space="0" w:color="auto"/>
          </w:divBdr>
          <w:divsChild>
            <w:div w:id="1583568126">
              <w:marLeft w:val="0"/>
              <w:marRight w:val="0"/>
              <w:marTop w:val="0"/>
              <w:marBottom w:val="0"/>
              <w:divBdr>
                <w:top w:val="none" w:sz="0" w:space="0" w:color="auto"/>
                <w:left w:val="none" w:sz="0" w:space="0" w:color="auto"/>
                <w:bottom w:val="none" w:sz="0" w:space="0" w:color="auto"/>
                <w:right w:val="none" w:sz="0" w:space="0" w:color="auto"/>
              </w:divBdr>
              <w:divsChild>
                <w:div w:id="1586301158">
                  <w:marLeft w:val="0"/>
                  <w:marRight w:val="0"/>
                  <w:marTop w:val="0"/>
                  <w:marBottom w:val="0"/>
                  <w:divBdr>
                    <w:top w:val="none" w:sz="0" w:space="0" w:color="auto"/>
                    <w:left w:val="none" w:sz="0" w:space="0" w:color="auto"/>
                    <w:bottom w:val="none" w:sz="0" w:space="0" w:color="auto"/>
                    <w:right w:val="none" w:sz="0" w:space="0" w:color="auto"/>
                  </w:divBdr>
                  <w:divsChild>
                    <w:div w:id="1393579143">
                      <w:marLeft w:val="0"/>
                      <w:marRight w:val="0"/>
                      <w:marTop w:val="0"/>
                      <w:marBottom w:val="0"/>
                      <w:divBdr>
                        <w:top w:val="none" w:sz="0" w:space="0" w:color="auto"/>
                        <w:left w:val="none" w:sz="0" w:space="0" w:color="auto"/>
                        <w:bottom w:val="none" w:sz="0" w:space="0" w:color="auto"/>
                        <w:right w:val="none" w:sz="0" w:space="0" w:color="auto"/>
                      </w:divBdr>
                      <w:divsChild>
                        <w:div w:id="525677043">
                          <w:marLeft w:val="0"/>
                          <w:marRight w:val="0"/>
                          <w:marTop w:val="0"/>
                          <w:marBottom w:val="0"/>
                          <w:divBdr>
                            <w:top w:val="none" w:sz="0" w:space="0" w:color="auto"/>
                            <w:left w:val="none" w:sz="0" w:space="0" w:color="auto"/>
                            <w:bottom w:val="none" w:sz="0" w:space="0" w:color="auto"/>
                            <w:right w:val="none" w:sz="0" w:space="0" w:color="auto"/>
                          </w:divBdr>
                          <w:divsChild>
                            <w:div w:id="1449081597">
                              <w:marLeft w:val="0"/>
                              <w:marRight w:val="0"/>
                              <w:marTop w:val="0"/>
                              <w:marBottom w:val="0"/>
                              <w:divBdr>
                                <w:top w:val="none" w:sz="0" w:space="0" w:color="auto"/>
                                <w:left w:val="none" w:sz="0" w:space="0" w:color="auto"/>
                                <w:bottom w:val="none" w:sz="0" w:space="0" w:color="auto"/>
                                <w:right w:val="none" w:sz="0" w:space="0" w:color="auto"/>
                              </w:divBdr>
                              <w:divsChild>
                                <w:div w:id="477383400">
                                  <w:marLeft w:val="0"/>
                                  <w:marRight w:val="0"/>
                                  <w:marTop w:val="0"/>
                                  <w:marBottom w:val="0"/>
                                  <w:divBdr>
                                    <w:top w:val="none" w:sz="0" w:space="0" w:color="auto"/>
                                    <w:left w:val="none" w:sz="0" w:space="0" w:color="auto"/>
                                    <w:bottom w:val="none" w:sz="0" w:space="0" w:color="auto"/>
                                    <w:right w:val="none" w:sz="0" w:space="0" w:color="auto"/>
                                  </w:divBdr>
                                  <w:divsChild>
                                    <w:div w:id="5503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5929320">
      <w:bodyDiv w:val="1"/>
      <w:marLeft w:val="0"/>
      <w:marRight w:val="0"/>
      <w:marTop w:val="0"/>
      <w:marBottom w:val="0"/>
      <w:divBdr>
        <w:top w:val="none" w:sz="0" w:space="0" w:color="auto"/>
        <w:left w:val="none" w:sz="0" w:space="0" w:color="auto"/>
        <w:bottom w:val="none" w:sz="0" w:space="0" w:color="auto"/>
        <w:right w:val="none" w:sz="0" w:space="0" w:color="auto"/>
      </w:divBdr>
    </w:div>
    <w:div w:id="1423601788">
      <w:bodyDiv w:val="1"/>
      <w:marLeft w:val="0"/>
      <w:marRight w:val="0"/>
      <w:marTop w:val="0"/>
      <w:marBottom w:val="0"/>
      <w:divBdr>
        <w:top w:val="none" w:sz="0" w:space="0" w:color="auto"/>
        <w:left w:val="none" w:sz="0" w:space="0" w:color="auto"/>
        <w:bottom w:val="none" w:sz="0" w:space="0" w:color="auto"/>
        <w:right w:val="none" w:sz="0" w:space="0" w:color="auto"/>
      </w:divBdr>
    </w:div>
    <w:div w:id="1423993628">
      <w:bodyDiv w:val="1"/>
      <w:marLeft w:val="0"/>
      <w:marRight w:val="0"/>
      <w:marTop w:val="0"/>
      <w:marBottom w:val="0"/>
      <w:divBdr>
        <w:top w:val="none" w:sz="0" w:space="0" w:color="auto"/>
        <w:left w:val="none" w:sz="0" w:space="0" w:color="auto"/>
        <w:bottom w:val="none" w:sz="0" w:space="0" w:color="auto"/>
        <w:right w:val="none" w:sz="0" w:space="0" w:color="auto"/>
      </w:divBdr>
    </w:div>
    <w:div w:id="1424953880">
      <w:bodyDiv w:val="1"/>
      <w:marLeft w:val="0"/>
      <w:marRight w:val="0"/>
      <w:marTop w:val="0"/>
      <w:marBottom w:val="0"/>
      <w:divBdr>
        <w:top w:val="none" w:sz="0" w:space="0" w:color="auto"/>
        <w:left w:val="none" w:sz="0" w:space="0" w:color="auto"/>
        <w:bottom w:val="none" w:sz="0" w:space="0" w:color="auto"/>
        <w:right w:val="none" w:sz="0" w:space="0" w:color="auto"/>
      </w:divBdr>
    </w:div>
    <w:div w:id="1425146542">
      <w:bodyDiv w:val="1"/>
      <w:marLeft w:val="0"/>
      <w:marRight w:val="0"/>
      <w:marTop w:val="0"/>
      <w:marBottom w:val="0"/>
      <w:divBdr>
        <w:top w:val="none" w:sz="0" w:space="0" w:color="auto"/>
        <w:left w:val="none" w:sz="0" w:space="0" w:color="auto"/>
        <w:bottom w:val="none" w:sz="0" w:space="0" w:color="auto"/>
        <w:right w:val="none" w:sz="0" w:space="0" w:color="auto"/>
      </w:divBdr>
    </w:div>
    <w:div w:id="1427650656">
      <w:bodyDiv w:val="1"/>
      <w:marLeft w:val="0"/>
      <w:marRight w:val="0"/>
      <w:marTop w:val="0"/>
      <w:marBottom w:val="0"/>
      <w:divBdr>
        <w:top w:val="none" w:sz="0" w:space="0" w:color="auto"/>
        <w:left w:val="none" w:sz="0" w:space="0" w:color="auto"/>
        <w:bottom w:val="none" w:sz="0" w:space="0" w:color="auto"/>
        <w:right w:val="none" w:sz="0" w:space="0" w:color="auto"/>
      </w:divBdr>
    </w:div>
    <w:div w:id="1430348218">
      <w:bodyDiv w:val="1"/>
      <w:marLeft w:val="0"/>
      <w:marRight w:val="0"/>
      <w:marTop w:val="0"/>
      <w:marBottom w:val="0"/>
      <w:divBdr>
        <w:top w:val="none" w:sz="0" w:space="0" w:color="auto"/>
        <w:left w:val="none" w:sz="0" w:space="0" w:color="auto"/>
        <w:bottom w:val="none" w:sz="0" w:space="0" w:color="auto"/>
        <w:right w:val="none" w:sz="0" w:space="0" w:color="auto"/>
      </w:divBdr>
    </w:div>
    <w:div w:id="1432624248">
      <w:bodyDiv w:val="1"/>
      <w:marLeft w:val="0"/>
      <w:marRight w:val="0"/>
      <w:marTop w:val="0"/>
      <w:marBottom w:val="0"/>
      <w:divBdr>
        <w:top w:val="none" w:sz="0" w:space="0" w:color="auto"/>
        <w:left w:val="none" w:sz="0" w:space="0" w:color="auto"/>
        <w:bottom w:val="none" w:sz="0" w:space="0" w:color="auto"/>
        <w:right w:val="none" w:sz="0" w:space="0" w:color="auto"/>
      </w:divBdr>
    </w:div>
    <w:div w:id="1435132396">
      <w:bodyDiv w:val="1"/>
      <w:marLeft w:val="0"/>
      <w:marRight w:val="0"/>
      <w:marTop w:val="0"/>
      <w:marBottom w:val="0"/>
      <w:divBdr>
        <w:top w:val="none" w:sz="0" w:space="0" w:color="auto"/>
        <w:left w:val="none" w:sz="0" w:space="0" w:color="auto"/>
        <w:bottom w:val="none" w:sz="0" w:space="0" w:color="auto"/>
        <w:right w:val="none" w:sz="0" w:space="0" w:color="auto"/>
      </w:divBdr>
    </w:div>
    <w:div w:id="1440829862">
      <w:bodyDiv w:val="1"/>
      <w:marLeft w:val="0"/>
      <w:marRight w:val="0"/>
      <w:marTop w:val="0"/>
      <w:marBottom w:val="0"/>
      <w:divBdr>
        <w:top w:val="none" w:sz="0" w:space="0" w:color="auto"/>
        <w:left w:val="none" w:sz="0" w:space="0" w:color="auto"/>
        <w:bottom w:val="none" w:sz="0" w:space="0" w:color="auto"/>
        <w:right w:val="none" w:sz="0" w:space="0" w:color="auto"/>
      </w:divBdr>
    </w:div>
    <w:div w:id="1443499413">
      <w:bodyDiv w:val="1"/>
      <w:marLeft w:val="0"/>
      <w:marRight w:val="0"/>
      <w:marTop w:val="0"/>
      <w:marBottom w:val="0"/>
      <w:divBdr>
        <w:top w:val="none" w:sz="0" w:space="0" w:color="auto"/>
        <w:left w:val="none" w:sz="0" w:space="0" w:color="auto"/>
        <w:bottom w:val="none" w:sz="0" w:space="0" w:color="auto"/>
        <w:right w:val="none" w:sz="0" w:space="0" w:color="auto"/>
      </w:divBdr>
      <w:divsChild>
        <w:div w:id="1163547168">
          <w:marLeft w:val="0"/>
          <w:marRight w:val="0"/>
          <w:marTop w:val="0"/>
          <w:marBottom w:val="0"/>
          <w:divBdr>
            <w:top w:val="none" w:sz="0" w:space="0" w:color="auto"/>
            <w:left w:val="none" w:sz="0" w:space="0" w:color="auto"/>
            <w:bottom w:val="none" w:sz="0" w:space="0" w:color="auto"/>
            <w:right w:val="none" w:sz="0" w:space="0" w:color="auto"/>
          </w:divBdr>
        </w:div>
        <w:div w:id="832453358">
          <w:marLeft w:val="0"/>
          <w:marRight w:val="0"/>
          <w:marTop w:val="0"/>
          <w:marBottom w:val="0"/>
          <w:divBdr>
            <w:top w:val="none" w:sz="0" w:space="0" w:color="auto"/>
            <w:left w:val="none" w:sz="0" w:space="0" w:color="auto"/>
            <w:bottom w:val="none" w:sz="0" w:space="0" w:color="auto"/>
            <w:right w:val="none" w:sz="0" w:space="0" w:color="auto"/>
          </w:divBdr>
        </w:div>
      </w:divsChild>
    </w:div>
    <w:div w:id="1449667860">
      <w:bodyDiv w:val="1"/>
      <w:marLeft w:val="0"/>
      <w:marRight w:val="0"/>
      <w:marTop w:val="0"/>
      <w:marBottom w:val="0"/>
      <w:divBdr>
        <w:top w:val="none" w:sz="0" w:space="0" w:color="auto"/>
        <w:left w:val="none" w:sz="0" w:space="0" w:color="auto"/>
        <w:bottom w:val="none" w:sz="0" w:space="0" w:color="auto"/>
        <w:right w:val="none" w:sz="0" w:space="0" w:color="auto"/>
      </w:divBdr>
    </w:div>
    <w:div w:id="1451977632">
      <w:bodyDiv w:val="1"/>
      <w:marLeft w:val="0"/>
      <w:marRight w:val="0"/>
      <w:marTop w:val="0"/>
      <w:marBottom w:val="0"/>
      <w:divBdr>
        <w:top w:val="none" w:sz="0" w:space="0" w:color="auto"/>
        <w:left w:val="none" w:sz="0" w:space="0" w:color="auto"/>
        <w:bottom w:val="none" w:sz="0" w:space="0" w:color="auto"/>
        <w:right w:val="none" w:sz="0" w:space="0" w:color="auto"/>
      </w:divBdr>
    </w:div>
    <w:div w:id="1454668516">
      <w:bodyDiv w:val="1"/>
      <w:marLeft w:val="0"/>
      <w:marRight w:val="0"/>
      <w:marTop w:val="0"/>
      <w:marBottom w:val="0"/>
      <w:divBdr>
        <w:top w:val="none" w:sz="0" w:space="0" w:color="auto"/>
        <w:left w:val="none" w:sz="0" w:space="0" w:color="auto"/>
        <w:bottom w:val="none" w:sz="0" w:space="0" w:color="auto"/>
        <w:right w:val="none" w:sz="0" w:space="0" w:color="auto"/>
      </w:divBdr>
    </w:div>
    <w:div w:id="1456943790">
      <w:bodyDiv w:val="1"/>
      <w:marLeft w:val="0"/>
      <w:marRight w:val="0"/>
      <w:marTop w:val="0"/>
      <w:marBottom w:val="0"/>
      <w:divBdr>
        <w:top w:val="none" w:sz="0" w:space="0" w:color="auto"/>
        <w:left w:val="none" w:sz="0" w:space="0" w:color="auto"/>
        <w:bottom w:val="none" w:sz="0" w:space="0" w:color="auto"/>
        <w:right w:val="none" w:sz="0" w:space="0" w:color="auto"/>
      </w:divBdr>
    </w:div>
    <w:div w:id="1457219352">
      <w:bodyDiv w:val="1"/>
      <w:marLeft w:val="0"/>
      <w:marRight w:val="0"/>
      <w:marTop w:val="0"/>
      <w:marBottom w:val="0"/>
      <w:divBdr>
        <w:top w:val="none" w:sz="0" w:space="0" w:color="auto"/>
        <w:left w:val="none" w:sz="0" w:space="0" w:color="auto"/>
        <w:bottom w:val="none" w:sz="0" w:space="0" w:color="auto"/>
        <w:right w:val="none" w:sz="0" w:space="0" w:color="auto"/>
      </w:divBdr>
    </w:div>
    <w:div w:id="1457289691">
      <w:bodyDiv w:val="1"/>
      <w:marLeft w:val="0"/>
      <w:marRight w:val="0"/>
      <w:marTop w:val="0"/>
      <w:marBottom w:val="0"/>
      <w:divBdr>
        <w:top w:val="none" w:sz="0" w:space="0" w:color="auto"/>
        <w:left w:val="none" w:sz="0" w:space="0" w:color="auto"/>
        <w:bottom w:val="none" w:sz="0" w:space="0" w:color="auto"/>
        <w:right w:val="none" w:sz="0" w:space="0" w:color="auto"/>
      </w:divBdr>
    </w:div>
    <w:div w:id="1460686347">
      <w:bodyDiv w:val="1"/>
      <w:marLeft w:val="0"/>
      <w:marRight w:val="0"/>
      <w:marTop w:val="0"/>
      <w:marBottom w:val="0"/>
      <w:divBdr>
        <w:top w:val="none" w:sz="0" w:space="0" w:color="auto"/>
        <w:left w:val="none" w:sz="0" w:space="0" w:color="auto"/>
        <w:bottom w:val="none" w:sz="0" w:space="0" w:color="auto"/>
        <w:right w:val="none" w:sz="0" w:space="0" w:color="auto"/>
      </w:divBdr>
    </w:div>
    <w:div w:id="1461877223">
      <w:bodyDiv w:val="1"/>
      <w:marLeft w:val="0"/>
      <w:marRight w:val="0"/>
      <w:marTop w:val="0"/>
      <w:marBottom w:val="0"/>
      <w:divBdr>
        <w:top w:val="none" w:sz="0" w:space="0" w:color="auto"/>
        <w:left w:val="none" w:sz="0" w:space="0" w:color="auto"/>
        <w:bottom w:val="none" w:sz="0" w:space="0" w:color="auto"/>
        <w:right w:val="none" w:sz="0" w:space="0" w:color="auto"/>
      </w:divBdr>
    </w:div>
    <w:div w:id="1467622164">
      <w:bodyDiv w:val="1"/>
      <w:marLeft w:val="0"/>
      <w:marRight w:val="0"/>
      <w:marTop w:val="0"/>
      <w:marBottom w:val="0"/>
      <w:divBdr>
        <w:top w:val="none" w:sz="0" w:space="0" w:color="auto"/>
        <w:left w:val="none" w:sz="0" w:space="0" w:color="auto"/>
        <w:bottom w:val="none" w:sz="0" w:space="0" w:color="auto"/>
        <w:right w:val="none" w:sz="0" w:space="0" w:color="auto"/>
      </w:divBdr>
    </w:div>
    <w:div w:id="1472090879">
      <w:bodyDiv w:val="1"/>
      <w:marLeft w:val="0"/>
      <w:marRight w:val="0"/>
      <w:marTop w:val="0"/>
      <w:marBottom w:val="0"/>
      <w:divBdr>
        <w:top w:val="none" w:sz="0" w:space="0" w:color="auto"/>
        <w:left w:val="none" w:sz="0" w:space="0" w:color="auto"/>
        <w:bottom w:val="none" w:sz="0" w:space="0" w:color="auto"/>
        <w:right w:val="none" w:sz="0" w:space="0" w:color="auto"/>
      </w:divBdr>
    </w:div>
    <w:div w:id="1479422433">
      <w:bodyDiv w:val="1"/>
      <w:marLeft w:val="0"/>
      <w:marRight w:val="0"/>
      <w:marTop w:val="0"/>
      <w:marBottom w:val="0"/>
      <w:divBdr>
        <w:top w:val="none" w:sz="0" w:space="0" w:color="auto"/>
        <w:left w:val="none" w:sz="0" w:space="0" w:color="auto"/>
        <w:bottom w:val="none" w:sz="0" w:space="0" w:color="auto"/>
        <w:right w:val="none" w:sz="0" w:space="0" w:color="auto"/>
      </w:divBdr>
    </w:div>
    <w:div w:id="1479689551">
      <w:bodyDiv w:val="1"/>
      <w:marLeft w:val="0"/>
      <w:marRight w:val="0"/>
      <w:marTop w:val="0"/>
      <w:marBottom w:val="0"/>
      <w:divBdr>
        <w:top w:val="none" w:sz="0" w:space="0" w:color="auto"/>
        <w:left w:val="none" w:sz="0" w:space="0" w:color="auto"/>
        <w:bottom w:val="none" w:sz="0" w:space="0" w:color="auto"/>
        <w:right w:val="none" w:sz="0" w:space="0" w:color="auto"/>
      </w:divBdr>
    </w:div>
    <w:div w:id="1479690812">
      <w:bodyDiv w:val="1"/>
      <w:marLeft w:val="0"/>
      <w:marRight w:val="0"/>
      <w:marTop w:val="0"/>
      <w:marBottom w:val="0"/>
      <w:divBdr>
        <w:top w:val="none" w:sz="0" w:space="0" w:color="auto"/>
        <w:left w:val="none" w:sz="0" w:space="0" w:color="auto"/>
        <w:bottom w:val="none" w:sz="0" w:space="0" w:color="auto"/>
        <w:right w:val="none" w:sz="0" w:space="0" w:color="auto"/>
      </w:divBdr>
    </w:div>
    <w:div w:id="1482308480">
      <w:bodyDiv w:val="1"/>
      <w:marLeft w:val="0"/>
      <w:marRight w:val="0"/>
      <w:marTop w:val="0"/>
      <w:marBottom w:val="0"/>
      <w:divBdr>
        <w:top w:val="none" w:sz="0" w:space="0" w:color="auto"/>
        <w:left w:val="none" w:sz="0" w:space="0" w:color="auto"/>
        <w:bottom w:val="none" w:sz="0" w:space="0" w:color="auto"/>
        <w:right w:val="none" w:sz="0" w:space="0" w:color="auto"/>
      </w:divBdr>
    </w:div>
    <w:div w:id="1488522224">
      <w:bodyDiv w:val="1"/>
      <w:marLeft w:val="0"/>
      <w:marRight w:val="0"/>
      <w:marTop w:val="0"/>
      <w:marBottom w:val="0"/>
      <w:divBdr>
        <w:top w:val="none" w:sz="0" w:space="0" w:color="auto"/>
        <w:left w:val="none" w:sz="0" w:space="0" w:color="auto"/>
        <w:bottom w:val="none" w:sz="0" w:space="0" w:color="auto"/>
        <w:right w:val="none" w:sz="0" w:space="0" w:color="auto"/>
      </w:divBdr>
    </w:div>
    <w:div w:id="1493981457">
      <w:bodyDiv w:val="1"/>
      <w:marLeft w:val="0"/>
      <w:marRight w:val="0"/>
      <w:marTop w:val="0"/>
      <w:marBottom w:val="0"/>
      <w:divBdr>
        <w:top w:val="none" w:sz="0" w:space="0" w:color="auto"/>
        <w:left w:val="none" w:sz="0" w:space="0" w:color="auto"/>
        <w:bottom w:val="none" w:sz="0" w:space="0" w:color="auto"/>
        <w:right w:val="none" w:sz="0" w:space="0" w:color="auto"/>
      </w:divBdr>
    </w:div>
    <w:div w:id="1513835204">
      <w:bodyDiv w:val="1"/>
      <w:marLeft w:val="0"/>
      <w:marRight w:val="0"/>
      <w:marTop w:val="0"/>
      <w:marBottom w:val="0"/>
      <w:divBdr>
        <w:top w:val="none" w:sz="0" w:space="0" w:color="auto"/>
        <w:left w:val="none" w:sz="0" w:space="0" w:color="auto"/>
        <w:bottom w:val="none" w:sz="0" w:space="0" w:color="auto"/>
        <w:right w:val="none" w:sz="0" w:space="0" w:color="auto"/>
      </w:divBdr>
    </w:div>
    <w:div w:id="1516725096">
      <w:bodyDiv w:val="1"/>
      <w:marLeft w:val="0"/>
      <w:marRight w:val="0"/>
      <w:marTop w:val="0"/>
      <w:marBottom w:val="0"/>
      <w:divBdr>
        <w:top w:val="none" w:sz="0" w:space="0" w:color="auto"/>
        <w:left w:val="none" w:sz="0" w:space="0" w:color="auto"/>
        <w:bottom w:val="none" w:sz="0" w:space="0" w:color="auto"/>
        <w:right w:val="none" w:sz="0" w:space="0" w:color="auto"/>
      </w:divBdr>
    </w:div>
    <w:div w:id="1525559293">
      <w:bodyDiv w:val="1"/>
      <w:marLeft w:val="0"/>
      <w:marRight w:val="0"/>
      <w:marTop w:val="0"/>
      <w:marBottom w:val="0"/>
      <w:divBdr>
        <w:top w:val="none" w:sz="0" w:space="0" w:color="auto"/>
        <w:left w:val="none" w:sz="0" w:space="0" w:color="auto"/>
        <w:bottom w:val="none" w:sz="0" w:space="0" w:color="auto"/>
        <w:right w:val="none" w:sz="0" w:space="0" w:color="auto"/>
      </w:divBdr>
    </w:div>
    <w:div w:id="1525636604">
      <w:bodyDiv w:val="1"/>
      <w:marLeft w:val="0"/>
      <w:marRight w:val="0"/>
      <w:marTop w:val="0"/>
      <w:marBottom w:val="0"/>
      <w:divBdr>
        <w:top w:val="none" w:sz="0" w:space="0" w:color="auto"/>
        <w:left w:val="none" w:sz="0" w:space="0" w:color="auto"/>
        <w:bottom w:val="none" w:sz="0" w:space="0" w:color="auto"/>
        <w:right w:val="none" w:sz="0" w:space="0" w:color="auto"/>
      </w:divBdr>
    </w:div>
    <w:div w:id="1526748505">
      <w:bodyDiv w:val="1"/>
      <w:marLeft w:val="0"/>
      <w:marRight w:val="0"/>
      <w:marTop w:val="0"/>
      <w:marBottom w:val="0"/>
      <w:divBdr>
        <w:top w:val="none" w:sz="0" w:space="0" w:color="auto"/>
        <w:left w:val="none" w:sz="0" w:space="0" w:color="auto"/>
        <w:bottom w:val="none" w:sz="0" w:space="0" w:color="auto"/>
        <w:right w:val="none" w:sz="0" w:space="0" w:color="auto"/>
      </w:divBdr>
    </w:div>
    <w:div w:id="1527984906">
      <w:bodyDiv w:val="1"/>
      <w:marLeft w:val="0"/>
      <w:marRight w:val="0"/>
      <w:marTop w:val="0"/>
      <w:marBottom w:val="0"/>
      <w:divBdr>
        <w:top w:val="none" w:sz="0" w:space="0" w:color="auto"/>
        <w:left w:val="none" w:sz="0" w:space="0" w:color="auto"/>
        <w:bottom w:val="none" w:sz="0" w:space="0" w:color="auto"/>
        <w:right w:val="none" w:sz="0" w:space="0" w:color="auto"/>
      </w:divBdr>
    </w:div>
    <w:div w:id="1528327498">
      <w:bodyDiv w:val="1"/>
      <w:marLeft w:val="0"/>
      <w:marRight w:val="0"/>
      <w:marTop w:val="0"/>
      <w:marBottom w:val="0"/>
      <w:divBdr>
        <w:top w:val="none" w:sz="0" w:space="0" w:color="auto"/>
        <w:left w:val="none" w:sz="0" w:space="0" w:color="auto"/>
        <w:bottom w:val="none" w:sz="0" w:space="0" w:color="auto"/>
        <w:right w:val="none" w:sz="0" w:space="0" w:color="auto"/>
      </w:divBdr>
    </w:div>
    <w:div w:id="1528520596">
      <w:bodyDiv w:val="1"/>
      <w:marLeft w:val="0"/>
      <w:marRight w:val="0"/>
      <w:marTop w:val="0"/>
      <w:marBottom w:val="0"/>
      <w:divBdr>
        <w:top w:val="none" w:sz="0" w:space="0" w:color="auto"/>
        <w:left w:val="none" w:sz="0" w:space="0" w:color="auto"/>
        <w:bottom w:val="none" w:sz="0" w:space="0" w:color="auto"/>
        <w:right w:val="none" w:sz="0" w:space="0" w:color="auto"/>
      </w:divBdr>
    </w:div>
    <w:div w:id="1529294103">
      <w:bodyDiv w:val="1"/>
      <w:marLeft w:val="0"/>
      <w:marRight w:val="0"/>
      <w:marTop w:val="0"/>
      <w:marBottom w:val="0"/>
      <w:divBdr>
        <w:top w:val="none" w:sz="0" w:space="0" w:color="auto"/>
        <w:left w:val="none" w:sz="0" w:space="0" w:color="auto"/>
        <w:bottom w:val="none" w:sz="0" w:space="0" w:color="auto"/>
        <w:right w:val="none" w:sz="0" w:space="0" w:color="auto"/>
      </w:divBdr>
    </w:div>
    <w:div w:id="1530141121">
      <w:bodyDiv w:val="1"/>
      <w:marLeft w:val="0"/>
      <w:marRight w:val="0"/>
      <w:marTop w:val="0"/>
      <w:marBottom w:val="0"/>
      <w:divBdr>
        <w:top w:val="none" w:sz="0" w:space="0" w:color="auto"/>
        <w:left w:val="none" w:sz="0" w:space="0" w:color="auto"/>
        <w:bottom w:val="none" w:sz="0" w:space="0" w:color="auto"/>
        <w:right w:val="none" w:sz="0" w:space="0" w:color="auto"/>
      </w:divBdr>
    </w:div>
    <w:div w:id="1533223480">
      <w:bodyDiv w:val="1"/>
      <w:marLeft w:val="0"/>
      <w:marRight w:val="0"/>
      <w:marTop w:val="0"/>
      <w:marBottom w:val="0"/>
      <w:divBdr>
        <w:top w:val="none" w:sz="0" w:space="0" w:color="auto"/>
        <w:left w:val="none" w:sz="0" w:space="0" w:color="auto"/>
        <w:bottom w:val="none" w:sz="0" w:space="0" w:color="auto"/>
        <w:right w:val="none" w:sz="0" w:space="0" w:color="auto"/>
      </w:divBdr>
    </w:div>
    <w:div w:id="1536581492">
      <w:bodyDiv w:val="1"/>
      <w:marLeft w:val="0"/>
      <w:marRight w:val="0"/>
      <w:marTop w:val="0"/>
      <w:marBottom w:val="0"/>
      <w:divBdr>
        <w:top w:val="none" w:sz="0" w:space="0" w:color="auto"/>
        <w:left w:val="none" w:sz="0" w:space="0" w:color="auto"/>
        <w:bottom w:val="none" w:sz="0" w:space="0" w:color="auto"/>
        <w:right w:val="none" w:sz="0" w:space="0" w:color="auto"/>
      </w:divBdr>
      <w:divsChild>
        <w:div w:id="1219123728">
          <w:marLeft w:val="0"/>
          <w:marRight w:val="0"/>
          <w:marTop w:val="0"/>
          <w:marBottom w:val="0"/>
          <w:divBdr>
            <w:top w:val="none" w:sz="0" w:space="0" w:color="auto"/>
            <w:left w:val="none" w:sz="0" w:space="0" w:color="auto"/>
            <w:bottom w:val="none" w:sz="0" w:space="0" w:color="auto"/>
            <w:right w:val="none" w:sz="0" w:space="0" w:color="auto"/>
          </w:divBdr>
          <w:divsChild>
            <w:div w:id="1558511851">
              <w:marLeft w:val="0"/>
              <w:marRight w:val="0"/>
              <w:marTop w:val="0"/>
              <w:marBottom w:val="0"/>
              <w:divBdr>
                <w:top w:val="none" w:sz="0" w:space="0" w:color="auto"/>
                <w:left w:val="none" w:sz="0" w:space="0" w:color="auto"/>
                <w:bottom w:val="none" w:sz="0" w:space="0" w:color="auto"/>
                <w:right w:val="none" w:sz="0" w:space="0" w:color="auto"/>
              </w:divBdr>
              <w:divsChild>
                <w:div w:id="1358851606">
                  <w:marLeft w:val="0"/>
                  <w:marRight w:val="0"/>
                  <w:marTop w:val="0"/>
                  <w:marBottom w:val="0"/>
                  <w:divBdr>
                    <w:top w:val="none" w:sz="0" w:space="0" w:color="auto"/>
                    <w:left w:val="none" w:sz="0" w:space="0" w:color="auto"/>
                    <w:bottom w:val="none" w:sz="0" w:space="0" w:color="auto"/>
                    <w:right w:val="none" w:sz="0" w:space="0" w:color="auto"/>
                  </w:divBdr>
                  <w:divsChild>
                    <w:div w:id="6991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02279">
          <w:marLeft w:val="0"/>
          <w:marRight w:val="0"/>
          <w:marTop w:val="0"/>
          <w:marBottom w:val="0"/>
          <w:divBdr>
            <w:top w:val="none" w:sz="0" w:space="0" w:color="auto"/>
            <w:left w:val="none" w:sz="0" w:space="0" w:color="auto"/>
            <w:bottom w:val="none" w:sz="0" w:space="0" w:color="auto"/>
            <w:right w:val="none" w:sz="0" w:space="0" w:color="auto"/>
          </w:divBdr>
          <w:divsChild>
            <w:div w:id="1588884124">
              <w:marLeft w:val="0"/>
              <w:marRight w:val="0"/>
              <w:marTop w:val="0"/>
              <w:marBottom w:val="0"/>
              <w:divBdr>
                <w:top w:val="none" w:sz="0" w:space="0" w:color="auto"/>
                <w:left w:val="none" w:sz="0" w:space="0" w:color="auto"/>
                <w:bottom w:val="none" w:sz="0" w:space="0" w:color="auto"/>
                <w:right w:val="none" w:sz="0" w:space="0" w:color="auto"/>
              </w:divBdr>
              <w:divsChild>
                <w:div w:id="1037973073">
                  <w:marLeft w:val="0"/>
                  <w:marRight w:val="0"/>
                  <w:marTop w:val="0"/>
                  <w:marBottom w:val="0"/>
                  <w:divBdr>
                    <w:top w:val="none" w:sz="0" w:space="0" w:color="auto"/>
                    <w:left w:val="none" w:sz="0" w:space="0" w:color="auto"/>
                    <w:bottom w:val="none" w:sz="0" w:space="0" w:color="auto"/>
                    <w:right w:val="none" w:sz="0" w:space="0" w:color="auto"/>
                  </w:divBdr>
                  <w:divsChild>
                    <w:div w:id="8262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038446">
      <w:bodyDiv w:val="1"/>
      <w:marLeft w:val="0"/>
      <w:marRight w:val="0"/>
      <w:marTop w:val="0"/>
      <w:marBottom w:val="0"/>
      <w:divBdr>
        <w:top w:val="none" w:sz="0" w:space="0" w:color="auto"/>
        <w:left w:val="none" w:sz="0" w:space="0" w:color="auto"/>
        <w:bottom w:val="none" w:sz="0" w:space="0" w:color="auto"/>
        <w:right w:val="none" w:sz="0" w:space="0" w:color="auto"/>
      </w:divBdr>
    </w:div>
    <w:div w:id="1540127504">
      <w:bodyDiv w:val="1"/>
      <w:marLeft w:val="0"/>
      <w:marRight w:val="0"/>
      <w:marTop w:val="0"/>
      <w:marBottom w:val="0"/>
      <w:divBdr>
        <w:top w:val="none" w:sz="0" w:space="0" w:color="auto"/>
        <w:left w:val="none" w:sz="0" w:space="0" w:color="auto"/>
        <w:bottom w:val="none" w:sz="0" w:space="0" w:color="auto"/>
        <w:right w:val="none" w:sz="0" w:space="0" w:color="auto"/>
      </w:divBdr>
      <w:divsChild>
        <w:div w:id="589236912">
          <w:marLeft w:val="0"/>
          <w:marRight w:val="0"/>
          <w:marTop w:val="0"/>
          <w:marBottom w:val="0"/>
          <w:divBdr>
            <w:top w:val="none" w:sz="0" w:space="0" w:color="auto"/>
            <w:left w:val="none" w:sz="0" w:space="0" w:color="auto"/>
            <w:bottom w:val="none" w:sz="0" w:space="0" w:color="auto"/>
            <w:right w:val="none" w:sz="0" w:space="0" w:color="auto"/>
          </w:divBdr>
        </w:div>
        <w:div w:id="370617459">
          <w:marLeft w:val="0"/>
          <w:marRight w:val="0"/>
          <w:marTop w:val="0"/>
          <w:marBottom w:val="0"/>
          <w:divBdr>
            <w:top w:val="none" w:sz="0" w:space="0" w:color="auto"/>
            <w:left w:val="none" w:sz="0" w:space="0" w:color="auto"/>
            <w:bottom w:val="none" w:sz="0" w:space="0" w:color="auto"/>
            <w:right w:val="none" w:sz="0" w:space="0" w:color="auto"/>
          </w:divBdr>
        </w:div>
      </w:divsChild>
    </w:div>
    <w:div w:id="1540162128">
      <w:bodyDiv w:val="1"/>
      <w:marLeft w:val="0"/>
      <w:marRight w:val="0"/>
      <w:marTop w:val="0"/>
      <w:marBottom w:val="0"/>
      <w:divBdr>
        <w:top w:val="none" w:sz="0" w:space="0" w:color="auto"/>
        <w:left w:val="none" w:sz="0" w:space="0" w:color="auto"/>
        <w:bottom w:val="none" w:sz="0" w:space="0" w:color="auto"/>
        <w:right w:val="none" w:sz="0" w:space="0" w:color="auto"/>
      </w:divBdr>
    </w:div>
    <w:div w:id="1541013955">
      <w:bodyDiv w:val="1"/>
      <w:marLeft w:val="0"/>
      <w:marRight w:val="0"/>
      <w:marTop w:val="0"/>
      <w:marBottom w:val="0"/>
      <w:divBdr>
        <w:top w:val="none" w:sz="0" w:space="0" w:color="auto"/>
        <w:left w:val="none" w:sz="0" w:space="0" w:color="auto"/>
        <w:bottom w:val="none" w:sz="0" w:space="0" w:color="auto"/>
        <w:right w:val="none" w:sz="0" w:space="0" w:color="auto"/>
      </w:divBdr>
    </w:div>
    <w:div w:id="1541281244">
      <w:bodyDiv w:val="1"/>
      <w:marLeft w:val="0"/>
      <w:marRight w:val="0"/>
      <w:marTop w:val="0"/>
      <w:marBottom w:val="0"/>
      <w:divBdr>
        <w:top w:val="none" w:sz="0" w:space="0" w:color="auto"/>
        <w:left w:val="none" w:sz="0" w:space="0" w:color="auto"/>
        <w:bottom w:val="none" w:sz="0" w:space="0" w:color="auto"/>
        <w:right w:val="none" w:sz="0" w:space="0" w:color="auto"/>
      </w:divBdr>
      <w:divsChild>
        <w:div w:id="973370842">
          <w:marLeft w:val="0"/>
          <w:marRight w:val="0"/>
          <w:marTop w:val="0"/>
          <w:marBottom w:val="0"/>
          <w:divBdr>
            <w:top w:val="none" w:sz="0" w:space="0" w:color="auto"/>
            <w:left w:val="none" w:sz="0" w:space="0" w:color="auto"/>
            <w:bottom w:val="none" w:sz="0" w:space="0" w:color="auto"/>
            <w:right w:val="none" w:sz="0" w:space="0" w:color="auto"/>
          </w:divBdr>
        </w:div>
      </w:divsChild>
    </w:div>
    <w:div w:id="1542202948">
      <w:bodyDiv w:val="1"/>
      <w:marLeft w:val="0"/>
      <w:marRight w:val="0"/>
      <w:marTop w:val="0"/>
      <w:marBottom w:val="0"/>
      <w:divBdr>
        <w:top w:val="none" w:sz="0" w:space="0" w:color="auto"/>
        <w:left w:val="none" w:sz="0" w:space="0" w:color="auto"/>
        <w:bottom w:val="none" w:sz="0" w:space="0" w:color="auto"/>
        <w:right w:val="none" w:sz="0" w:space="0" w:color="auto"/>
      </w:divBdr>
    </w:div>
    <w:div w:id="1545143958">
      <w:bodyDiv w:val="1"/>
      <w:marLeft w:val="0"/>
      <w:marRight w:val="0"/>
      <w:marTop w:val="0"/>
      <w:marBottom w:val="0"/>
      <w:divBdr>
        <w:top w:val="none" w:sz="0" w:space="0" w:color="auto"/>
        <w:left w:val="none" w:sz="0" w:space="0" w:color="auto"/>
        <w:bottom w:val="none" w:sz="0" w:space="0" w:color="auto"/>
        <w:right w:val="none" w:sz="0" w:space="0" w:color="auto"/>
      </w:divBdr>
    </w:div>
    <w:div w:id="1546916804">
      <w:bodyDiv w:val="1"/>
      <w:marLeft w:val="0"/>
      <w:marRight w:val="0"/>
      <w:marTop w:val="0"/>
      <w:marBottom w:val="0"/>
      <w:divBdr>
        <w:top w:val="none" w:sz="0" w:space="0" w:color="auto"/>
        <w:left w:val="none" w:sz="0" w:space="0" w:color="auto"/>
        <w:bottom w:val="none" w:sz="0" w:space="0" w:color="auto"/>
        <w:right w:val="none" w:sz="0" w:space="0" w:color="auto"/>
      </w:divBdr>
    </w:div>
    <w:div w:id="1552351530">
      <w:bodyDiv w:val="1"/>
      <w:marLeft w:val="0"/>
      <w:marRight w:val="0"/>
      <w:marTop w:val="0"/>
      <w:marBottom w:val="0"/>
      <w:divBdr>
        <w:top w:val="none" w:sz="0" w:space="0" w:color="auto"/>
        <w:left w:val="none" w:sz="0" w:space="0" w:color="auto"/>
        <w:bottom w:val="none" w:sz="0" w:space="0" w:color="auto"/>
        <w:right w:val="none" w:sz="0" w:space="0" w:color="auto"/>
      </w:divBdr>
    </w:div>
    <w:div w:id="1554924555">
      <w:bodyDiv w:val="1"/>
      <w:marLeft w:val="0"/>
      <w:marRight w:val="0"/>
      <w:marTop w:val="0"/>
      <w:marBottom w:val="0"/>
      <w:divBdr>
        <w:top w:val="none" w:sz="0" w:space="0" w:color="auto"/>
        <w:left w:val="none" w:sz="0" w:space="0" w:color="auto"/>
        <w:bottom w:val="none" w:sz="0" w:space="0" w:color="auto"/>
        <w:right w:val="none" w:sz="0" w:space="0" w:color="auto"/>
      </w:divBdr>
    </w:div>
    <w:div w:id="1557624863">
      <w:bodyDiv w:val="1"/>
      <w:marLeft w:val="0"/>
      <w:marRight w:val="0"/>
      <w:marTop w:val="0"/>
      <w:marBottom w:val="0"/>
      <w:divBdr>
        <w:top w:val="none" w:sz="0" w:space="0" w:color="auto"/>
        <w:left w:val="none" w:sz="0" w:space="0" w:color="auto"/>
        <w:bottom w:val="none" w:sz="0" w:space="0" w:color="auto"/>
        <w:right w:val="none" w:sz="0" w:space="0" w:color="auto"/>
      </w:divBdr>
    </w:div>
    <w:div w:id="1567371679">
      <w:bodyDiv w:val="1"/>
      <w:marLeft w:val="0"/>
      <w:marRight w:val="0"/>
      <w:marTop w:val="0"/>
      <w:marBottom w:val="0"/>
      <w:divBdr>
        <w:top w:val="none" w:sz="0" w:space="0" w:color="auto"/>
        <w:left w:val="none" w:sz="0" w:space="0" w:color="auto"/>
        <w:bottom w:val="none" w:sz="0" w:space="0" w:color="auto"/>
        <w:right w:val="none" w:sz="0" w:space="0" w:color="auto"/>
      </w:divBdr>
    </w:div>
    <w:div w:id="1569269712">
      <w:bodyDiv w:val="1"/>
      <w:marLeft w:val="0"/>
      <w:marRight w:val="0"/>
      <w:marTop w:val="0"/>
      <w:marBottom w:val="0"/>
      <w:divBdr>
        <w:top w:val="none" w:sz="0" w:space="0" w:color="auto"/>
        <w:left w:val="none" w:sz="0" w:space="0" w:color="auto"/>
        <w:bottom w:val="none" w:sz="0" w:space="0" w:color="auto"/>
        <w:right w:val="none" w:sz="0" w:space="0" w:color="auto"/>
      </w:divBdr>
    </w:div>
    <w:div w:id="1569685126">
      <w:bodyDiv w:val="1"/>
      <w:marLeft w:val="0"/>
      <w:marRight w:val="0"/>
      <w:marTop w:val="0"/>
      <w:marBottom w:val="0"/>
      <w:divBdr>
        <w:top w:val="none" w:sz="0" w:space="0" w:color="auto"/>
        <w:left w:val="none" w:sz="0" w:space="0" w:color="auto"/>
        <w:bottom w:val="none" w:sz="0" w:space="0" w:color="auto"/>
        <w:right w:val="none" w:sz="0" w:space="0" w:color="auto"/>
      </w:divBdr>
    </w:div>
    <w:div w:id="1569995050">
      <w:bodyDiv w:val="1"/>
      <w:marLeft w:val="0"/>
      <w:marRight w:val="0"/>
      <w:marTop w:val="0"/>
      <w:marBottom w:val="0"/>
      <w:divBdr>
        <w:top w:val="none" w:sz="0" w:space="0" w:color="auto"/>
        <w:left w:val="none" w:sz="0" w:space="0" w:color="auto"/>
        <w:bottom w:val="none" w:sz="0" w:space="0" w:color="auto"/>
        <w:right w:val="none" w:sz="0" w:space="0" w:color="auto"/>
      </w:divBdr>
    </w:div>
    <w:div w:id="1570267938">
      <w:bodyDiv w:val="1"/>
      <w:marLeft w:val="0"/>
      <w:marRight w:val="0"/>
      <w:marTop w:val="0"/>
      <w:marBottom w:val="0"/>
      <w:divBdr>
        <w:top w:val="none" w:sz="0" w:space="0" w:color="auto"/>
        <w:left w:val="none" w:sz="0" w:space="0" w:color="auto"/>
        <w:bottom w:val="none" w:sz="0" w:space="0" w:color="auto"/>
        <w:right w:val="none" w:sz="0" w:space="0" w:color="auto"/>
      </w:divBdr>
    </w:div>
    <w:div w:id="1577326670">
      <w:bodyDiv w:val="1"/>
      <w:marLeft w:val="0"/>
      <w:marRight w:val="0"/>
      <w:marTop w:val="0"/>
      <w:marBottom w:val="0"/>
      <w:divBdr>
        <w:top w:val="none" w:sz="0" w:space="0" w:color="auto"/>
        <w:left w:val="none" w:sz="0" w:space="0" w:color="auto"/>
        <w:bottom w:val="none" w:sz="0" w:space="0" w:color="auto"/>
        <w:right w:val="none" w:sz="0" w:space="0" w:color="auto"/>
      </w:divBdr>
    </w:div>
    <w:div w:id="1582908906">
      <w:bodyDiv w:val="1"/>
      <w:marLeft w:val="0"/>
      <w:marRight w:val="0"/>
      <w:marTop w:val="0"/>
      <w:marBottom w:val="0"/>
      <w:divBdr>
        <w:top w:val="none" w:sz="0" w:space="0" w:color="auto"/>
        <w:left w:val="none" w:sz="0" w:space="0" w:color="auto"/>
        <w:bottom w:val="none" w:sz="0" w:space="0" w:color="auto"/>
        <w:right w:val="none" w:sz="0" w:space="0" w:color="auto"/>
      </w:divBdr>
    </w:div>
    <w:div w:id="1587036943">
      <w:bodyDiv w:val="1"/>
      <w:marLeft w:val="0"/>
      <w:marRight w:val="0"/>
      <w:marTop w:val="0"/>
      <w:marBottom w:val="0"/>
      <w:divBdr>
        <w:top w:val="none" w:sz="0" w:space="0" w:color="auto"/>
        <w:left w:val="none" w:sz="0" w:space="0" w:color="auto"/>
        <w:bottom w:val="none" w:sz="0" w:space="0" w:color="auto"/>
        <w:right w:val="none" w:sz="0" w:space="0" w:color="auto"/>
      </w:divBdr>
      <w:divsChild>
        <w:div w:id="79256465">
          <w:marLeft w:val="0"/>
          <w:marRight w:val="0"/>
          <w:marTop w:val="0"/>
          <w:marBottom w:val="0"/>
          <w:divBdr>
            <w:top w:val="none" w:sz="0" w:space="0" w:color="auto"/>
            <w:left w:val="none" w:sz="0" w:space="0" w:color="auto"/>
            <w:bottom w:val="none" w:sz="0" w:space="0" w:color="auto"/>
            <w:right w:val="none" w:sz="0" w:space="0" w:color="auto"/>
          </w:divBdr>
          <w:divsChild>
            <w:div w:id="1998726477">
              <w:marLeft w:val="0"/>
              <w:marRight w:val="0"/>
              <w:marTop w:val="0"/>
              <w:marBottom w:val="0"/>
              <w:divBdr>
                <w:top w:val="none" w:sz="0" w:space="0" w:color="auto"/>
                <w:left w:val="none" w:sz="0" w:space="0" w:color="auto"/>
                <w:bottom w:val="none" w:sz="0" w:space="0" w:color="auto"/>
                <w:right w:val="none" w:sz="0" w:space="0" w:color="auto"/>
              </w:divBdr>
              <w:divsChild>
                <w:div w:id="1652633363">
                  <w:marLeft w:val="0"/>
                  <w:marRight w:val="0"/>
                  <w:marTop w:val="0"/>
                  <w:marBottom w:val="0"/>
                  <w:divBdr>
                    <w:top w:val="none" w:sz="0" w:space="0" w:color="auto"/>
                    <w:left w:val="none" w:sz="0" w:space="0" w:color="auto"/>
                    <w:bottom w:val="none" w:sz="0" w:space="0" w:color="auto"/>
                    <w:right w:val="none" w:sz="0" w:space="0" w:color="auto"/>
                  </w:divBdr>
                  <w:divsChild>
                    <w:div w:id="9296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012369">
          <w:marLeft w:val="0"/>
          <w:marRight w:val="0"/>
          <w:marTop w:val="0"/>
          <w:marBottom w:val="0"/>
          <w:divBdr>
            <w:top w:val="none" w:sz="0" w:space="0" w:color="auto"/>
            <w:left w:val="none" w:sz="0" w:space="0" w:color="auto"/>
            <w:bottom w:val="none" w:sz="0" w:space="0" w:color="auto"/>
            <w:right w:val="none" w:sz="0" w:space="0" w:color="auto"/>
          </w:divBdr>
          <w:divsChild>
            <w:div w:id="1100564536">
              <w:marLeft w:val="0"/>
              <w:marRight w:val="0"/>
              <w:marTop w:val="0"/>
              <w:marBottom w:val="0"/>
              <w:divBdr>
                <w:top w:val="none" w:sz="0" w:space="0" w:color="auto"/>
                <w:left w:val="none" w:sz="0" w:space="0" w:color="auto"/>
                <w:bottom w:val="none" w:sz="0" w:space="0" w:color="auto"/>
                <w:right w:val="none" w:sz="0" w:space="0" w:color="auto"/>
              </w:divBdr>
              <w:divsChild>
                <w:div w:id="1869877367">
                  <w:marLeft w:val="0"/>
                  <w:marRight w:val="0"/>
                  <w:marTop w:val="0"/>
                  <w:marBottom w:val="0"/>
                  <w:divBdr>
                    <w:top w:val="none" w:sz="0" w:space="0" w:color="auto"/>
                    <w:left w:val="none" w:sz="0" w:space="0" w:color="auto"/>
                    <w:bottom w:val="none" w:sz="0" w:space="0" w:color="auto"/>
                    <w:right w:val="none" w:sz="0" w:space="0" w:color="auto"/>
                  </w:divBdr>
                  <w:divsChild>
                    <w:div w:id="164312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85061">
      <w:bodyDiv w:val="1"/>
      <w:marLeft w:val="0"/>
      <w:marRight w:val="0"/>
      <w:marTop w:val="0"/>
      <w:marBottom w:val="0"/>
      <w:divBdr>
        <w:top w:val="none" w:sz="0" w:space="0" w:color="auto"/>
        <w:left w:val="none" w:sz="0" w:space="0" w:color="auto"/>
        <w:bottom w:val="none" w:sz="0" w:space="0" w:color="auto"/>
        <w:right w:val="none" w:sz="0" w:space="0" w:color="auto"/>
      </w:divBdr>
    </w:div>
    <w:div w:id="1589919211">
      <w:bodyDiv w:val="1"/>
      <w:marLeft w:val="0"/>
      <w:marRight w:val="0"/>
      <w:marTop w:val="0"/>
      <w:marBottom w:val="0"/>
      <w:divBdr>
        <w:top w:val="none" w:sz="0" w:space="0" w:color="auto"/>
        <w:left w:val="none" w:sz="0" w:space="0" w:color="auto"/>
        <w:bottom w:val="none" w:sz="0" w:space="0" w:color="auto"/>
        <w:right w:val="none" w:sz="0" w:space="0" w:color="auto"/>
      </w:divBdr>
    </w:div>
    <w:div w:id="1591962619">
      <w:bodyDiv w:val="1"/>
      <w:marLeft w:val="0"/>
      <w:marRight w:val="0"/>
      <w:marTop w:val="0"/>
      <w:marBottom w:val="0"/>
      <w:divBdr>
        <w:top w:val="none" w:sz="0" w:space="0" w:color="auto"/>
        <w:left w:val="none" w:sz="0" w:space="0" w:color="auto"/>
        <w:bottom w:val="none" w:sz="0" w:space="0" w:color="auto"/>
        <w:right w:val="none" w:sz="0" w:space="0" w:color="auto"/>
      </w:divBdr>
      <w:divsChild>
        <w:div w:id="1609580025">
          <w:marLeft w:val="0"/>
          <w:marRight w:val="0"/>
          <w:marTop w:val="0"/>
          <w:marBottom w:val="0"/>
          <w:divBdr>
            <w:top w:val="none" w:sz="0" w:space="0" w:color="auto"/>
            <w:left w:val="none" w:sz="0" w:space="0" w:color="auto"/>
            <w:bottom w:val="none" w:sz="0" w:space="0" w:color="auto"/>
            <w:right w:val="none" w:sz="0" w:space="0" w:color="auto"/>
          </w:divBdr>
        </w:div>
      </w:divsChild>
    </w:div>
    <w:div w:id="1593203464">
      <w:bodyDiv w:val="1"/>
      <w:marLeft w:val="0"/>
      <w:marRight w:val="0"/>
      <w:marTop w:val="0"/>
      <w:marBottom w:val="0"/>
      <w:divBdr>
        <w:top w:val="none" w:sz="0" w:space="0" w:color="auto"/>
        <w:left w:val="none" w:sz="0" w:space="0" w:color="auto"/>
        <w:bottom w:val="none" w:sz="0" w:space="0" w:color="auto"/>
        <w:right w:val="none" w:sz="0" w:space="0" w:color="auto"/>
      </w:divBdr>
    </w:div>
    <w:div w:id="1598713922">
      <w:bodyDiv w:val="1"/>
      <w:marLeft w:val="0"/>
      <w:marRight w:val="0"/>
      <w:marTop w:val="0"/>
      <w:marBottom w:val="0"/>
      <w:divBdr>
        <w:top w:val="none" w:sz="0" w:space="0" w:color="auto"/>
        <w:left w:val="none" w:sz="0" w:space="0" w:color="auto"/>
        <w:bottom w:val="none" w:sz="0" w:space="0" w:color="auto"/>
        <w:right w:val="none" w:sz="0" w:space="0" w:color="auto"/>
      </w:divBdr>
    </w:div>
    <w:div w:id="1599370722">
      <w:bodyDiv w:val="1"/>
      <w:marLeft w:val="0"/>
      <w:marRight w:val="0"/>
      <w:marTop w:val="0"/>
      <w:marBottom w:val="0"/>
      <w:divBdr>
        <w:top w:val="none" w:sz="0" w:space="0" w:color="auto"/>
        <w:left w:val="none" w:sz="0" w:space="0" w:color="auto"/>
        <w:bottom w:val="none" w:sz="0" w:space="0" w:color="auto"/>
        <w:right w:val="none" w:sz="0" w:space="0" w:color="auto"/>
      </w:divBdr>
    </w:div>
    <w:div w:id="1604872795">
      <w:bodyDiv w:val="1"/>
      <w:marLeft w:val="0"/>
      <w:marRight w:val="0"/>
      <w:marTop w:val="0"/>
      <w:marBottom w:val="0"/>
      <w:divBdr>
        <w:top w:val="none" w:sz="0" w:space="0" w:color="auto"/>
        <w:left w:val="none" w:sz="0" w:space="0" w:color="auto"/>
        <w:bottom w:val="none" w:sz="0" w:space="0" w:color="auto"/>
        <w:right w:val="none" w:sz="0" w:space="0" w:color="auto"/>
      </w:divBdr>
    </w:div>
    <w:div w:id="1611551668">
      <w:bodyDiv w:val="1"/>
      <w:marLeft w:val="0"/>
      <w:marRight w:val="0"/>
      <w:marTop w:val="0"/>
      <w:marBottom w:val="0"/>
      <w:divBdr>
        <w:top w:val="none" w:sz="0" w:space="0" w:color="auto"/>
        <w:left w:val="none" w:sz="0" w:space="0" w:color="auto"/>
        <w:bottom w:val="none" w:sz="0" w:space="0" w:color="auto"/>
        <w:right w:val="none" w:sz="0" w:space="0" w:color="auto"/>
      </w:divBdr>
    </w:div>
    <w:div w:id="1622035285">
      <w:bodyDiv w:val="1"/>
      <w:marLeft w:val="0"/>
      <w:marRight w:val="0"/>
      <w:marTop w:val="0"/>
      <w:marBottom w:val="0"/>
      <w:divBdr>
        <w:top w:val="none" w:sz="0" w:space="0" w:color="auto"/>
        <w:left w:val="none" w:sz="0" w:space="0" w:color="auto"/>
        <w:bottom w:val="none" w:sz="0" w:space="0" w:color="auto"/>
        <w:right w:val="none" w:sz="0" w:space="0" w:color="auto"/>
      </w:divBdr>
    </w:div>
    <w:div w:id="1624576698">
      <w:bodyDiv w:val="1"/>
      <w:marLeft w:val="0"/>
      <w:marRight w:val="0"/>
      <w:marTop w:val="0"/>
      <w:marBottom w:val="0"/>
      <w:divBdr>
        <w:top w:val="none" w:sz="0" w:space="0" w:color="auto"/>
        <w:left w:val="none" w:sz="0" w:space="0" w:color="auto"/>
        <w:bottom w:val="none" w:sz="0" w:space="0" w:color="auto"/>
        <w:right w:val="none" w:sz="0" w:space="0" w:color="auto"/>
      </w:divBdr>
      <w:divsChild>
        <w:div w:id="1249384836">
          <w:marLeft w:val="-720"/>
          <w:marRight w:val="0"/>
          <w:marTop w:val="0"/>
          <w:marBottom w:val="0"/>
          <w:divBdr>
            <w:top w:val="none" w:sz="0" w:space="0" w:color="auto"/>
            <w:left w:val="none" w:sz="0" w:space="0" w:color="auto"/>
            <w:bottom w:val="none" w:sz="0" w:space="0" w:color="auto"/>
            <w:right w:val="none" w:sz="0" w:space="0" w:color="auto"/>
          </w:divBdr>
        </w:div>
      </w:divsChild>
    </w:div>
    <w:div w:id="1624655086">
      <w:bodyDiv w:val="1"/>
      <w:marLeft w:val="0"/>
      <w:marRight w:val="0"/>
      <w:marTop w:val="0"/>
      <w:marBottom w:val="0"/>
      <w:divBdr>
        <w:top w:val="none" w:sz="0" w:space="0" w:color="auto"/>
        <w:left w:val="none" w:sz="0" w:space="0" w:color="auto"/>
        <w:bottom w:val="none" w:sz="0" w:space="0" w:color="auto"/>
        <w:right w:val="none" w:sz="0" w:space="0" w:color="auto"/>
      </w:divBdr>
    </w:div>
    <w:div w:id="1625038385">
      <w:bodyDiv w:val="1"/>
      <w:marLeft w:val="0"/>
      <w:marRight w:val="0"/>
      <w:marTop w:val="0"/>
      <w:marBottom w:val="0"/>
      <w:divBdr>
        <w:top w:val="none" w:sz="0" w:space="0" w:color="auto"/>
        <w:left w:val="none" w:sz="0" w:space="0" w:color="auto"/>
        <w:bottom w:val="none" w:sz="0" w:space="0" w:color="auto"/>
        <w:right w:val="none" w:sz="0" w:space="0" w:color="auto"/>
      </w:divBdr>
      <w:divsChild>
        <w:div w:id="326904027">
          <w:marLeft w:val="0"/>
          <w:marRight w:val="0"/>
          <w:marTop w:val="0"/>
          <w:marBottom w:val="0"/>
          <w:divBdr>
            <w:top w:val="none" w:sz="0" w:space="0" w:color="auto"/>
            <w:left w:val="none" w:sz="0" w:space="0" w:color="auto"/>
            <w:bottom w:val="none" w:sz="0" w:space="0" w:color="auto"/>
            <w:right w:val="none" w:sz="0" w:space="0" w:color="auto"/>
          </w:divBdr>
        </w:div>
      </w:divsChild>
    </w:div>
    <w:div w:id="1634409817">
      <w:bodyDiv w:val="1"/>
      <w:marLeft w:val="0"/>
      <w:marRight w:val="0"/>
      <w:marTop w:val="0"/>
      <w:marBottom w:val="0"/>
      <w:divBdr>
        <w:top w:val="none" w:sz="0" w:space="0" w:color="auto"/>
        <w:left w:val="none" w:sz="0" w:space="0" w:color="auto"/>
        <w:bottom w:val="none" w:sz="0" w:space="0" w:color="auto"/>
        <w:right w:val="none" w:sz="0" w:space="0" w:color="auto"/>
      </w:divBdr>
    </w:div>
    <w:div w:id="1643078893">
      <w:bodyDiv w:val="1"/>
      <w:marLeft w:val="0"/>
      <w:marRight w:val="0"/>
      <w:marTop w:val="0"/>
      <w:marBottom w:val="0"/>
      <w:divBdr>
        <w:top w:val="none" w:sz="0" w:space="0" w:color="auto"/>
        <w:left w:val="none" w:sz="0" w:space="0" w:color="auto"/>
        <w:bottom w:val="none" w:sz="0" w:space="0" w:color="auto"/>
        <w:right w:val="none" w:sz="0" w:space="0" w:color="auto"/>
      </w:divBdr>
    </w:div>
    <w:div w:id="1650205389">
      <w:bodyDiv w:val="1"/>
      <w:marLeft w:val="0"/>
      <w:marRight w:val="0"/>
      <w:marTop w:val="0"/>
      <w:marBottom w:val="0"/>
      <w:divBdr>
        <w:top w:val="none" w:sz="0" w:space="0" w:color="auto"/>
        <w:left w:val="none" w:sz="0" w:space="0" w:color="auto"/>
        <w:bottom w:val="none" w:sz="0" w:space="0" w:color="auto"/>
        <w:right w:val="none" w:sz="0" w:space="0" w:color="auto"/>
      </w:divBdr>
      <w:divsChild>
        <w:div w:id="1352687478">
          <w:marLeft w:val="0"/>
          <w:marRight w:val="0"/>
          <w:marTop w:val="0"/>
          <w:marBottom w:val="0"/>
          <w:divBdr>
            <w:top w:val="none" w:sz="0" w:space="0" w:color="auto"/>
            <w:left w:val="none" w:sz="0" w:space="0" w:color="auto"/>
            <w:bottom w:val="none" w:sz="0" w:space="0" w:color="auto"/>
            <w:right w:val="none" w:sz="0" w:space="0" w:color="auto"/>
          </w:divBdr>
        </w:div>
      </w:divsChild>
    </w:div>
    <w:div w:id="1650210953">
      <w:bodyDiv w:val="1"/>
      <w:marLeft w:val="0"/>
      <w:marRight w:val="0"/>
      <w:marTop w:val="0"/>
      <w:marBottom w:val="0"/>
      <w:divBdr>
        <w:top w:val="none" w:sz="0" w:space="0" w:color="auto"/>
        <w:left w:val="none" w:sz="0" w:space="0" w:color="auto"/>
        <w:bottom w:val="none" w:sz="0" w:space="0" w:color="auto"/>
        <w:right w:val="none" w:sz="0" w:space="0" w:color="auto"/>
      </w:divBdr>
    </w:div>
    <w:div w:id="1652127223">
      <w:bodyDiv w:val="1"/>
      <w:marLeft w:val="0"/>
      <w:marRight w:val="0"/>
      <w:marTop w:val="0"/>
      <w:marBottom w:val="0"/>
      <w:divBdr>
        <w:top w:val="none" w:sz="0" w:space="0" w:color="auto"/>
        <w:left w:val="none" w:sz="0" w:space="0" w:color="auto"/>
        <w:bottom w:val="none" w:sz="0" w:space="0" w:color="auto"/>
        <w:right w:val="none" w:sz="0" w:space="0" w:color="auto"/>
      </w:divBdr>
    </w:div>
    <w:div w:id="1660687946">
      <w:bodyDiv w:val="1"/>
      <w:marLeft w:val="0"/>
      <w:marRight w:val="0"/>
      <w:marTop w:val="0"/>
      <w:marBottom w:val="0"/>
      <w:divBdr>
        <w:top w:val="none" w:sz="0" w:space="0" w:color="auto"/>
        <w:left w:val="none" w:sz="0" w:space="0" w:color="auto"/>
        <w:bottom w:val="none" w:sz="0" w:space="0" w:color="auto"/>
        <w:right w:val="none" w:sz="0" w:space="0" w:color="auto"/>
      </w:divBdr>
    </w:div>
    <w:div w:id="1663309257">
      <w:bodyDiv w:val="1"/>
      <w:marLeft w:val="0"/>
      <w:marRight w:val="0"/>
      <w:marTop w:val="0"/>
      <w:marBottom w:val="0"/>
      <w:divBdr>
        <w:top w:val="none" w:sz="0" w:space="0" w:color="auto"/>
        <w:left w:val="none" w:sz="0" w:space="0" w:color="auto"/>
        <w:bottom w:val="none" w:sz="0" w:space="0" w:color="auto"/>
        <w:right w:val="none" w:sz="0" w:space="0" w:color="auto"/>
      </w:divBdr>
    </w:div>
    <w:div w:id="1663967117">
      <w:bodyDiv w:val="1"/>
      <w:marLeft w:val="0"/>
      <w:marRight w:val="0"/>
      <w:marTop w:val="0"/>
      <w:marBottom w:val="0"/>
      <w:divBdr>
        <w:top w:val="none" w:sz="0" w:space="0" w:color="auto"/>
        <w:left w:val="none" w:sz="0" w:space="0" w:color="auto"/>
        <w:bottom w:val="none" w:sz="0" w:space="0" w:color="auto"/>
        <w:right w:val="none" w:sz="0" w:space="0" w:color="auto"/>
      </w:divBdr>
    </w:div>
    <w:div w:id="1669209202">
      <w:bodyDiv w:val="1"/>
      <w:marLeft w:val="0"/>
      <w:marRight w:val="0"/>
      <w:marTop w:val="0"/>
      <w:marBottom w:val="0"/>
      <w:divBdr>
        <w:top w:val="none" w:sz="0" w:space="0" w:color="auto"/>
        <w:left w:val="none" w:sz="0" w:space="0" w:color="auto"/>
        <w:bottom w:val="none" w:sz="0" w:space="0" w:color="auto"/>
        <w:right w:val="none" w:sz="0" w:space="0" w:color="auto"/>
      </w:divBdr>
      <w:divsChild>
        <w:div w:id="354573771">
          <w:marLeft w:val="0"/>
          <w:marRight w:val="0"/>
          <w:marTop w:val="0"/>
          <w:marBottom w:val="0"/>
          <w:divBdr>
            <w:top w:val="none" w:sz="0" w:space="0" w:color="auto"/>
            <w:left w:val="none" w:sz="0" w:space="0" w:color="auto"/>
            <w:bottom w:val="none" w:sz="0" w:space="0" w:color="auto"/>
            <w:right w:val="none" w:sz="0" w:space="0" w:color="auto"/>
          </w:divBdr>
        </w:div>
      </w:divsChild>
    </w:div>
    <w:div w:id="1671830757">
      <w:bodyDiv w:val="1"/>
      <w:marLeft w:val="0"/>
      <w:marRight w:val="0"/>
      <w:marTop w:val="0"/>
      <w:marBottom w:val="0"/>
      <w:divBdr>
        <w:top w:val="none" w:sz="0" w:space="0" w:color="auto"/>
        <w:left w:val="none" w:sz="0" w:space="0" w:color="auto"/>
        <w:bottom w:val="none" w:sz="0" w:space="0" w:color="auto"/>
        <w:right w:val="none" w:sz="0" w:space="0" w:color="auto"/>
      </w:divBdr>
    </w:div>
    <w:div w:id="1674868081">
      <w:bodyDiv w:val="1"/>
      <w:marLeft w:val="0"/>
      <w:marRight w:val="0"/>
      <w:marTop w:val="0"/>
      <w:marBottom w:val="0"/>
      <w:divBdr>
        <w:top w:val="none" w:sz="0" w:space="0" w:color="auto"/>
        <w:left w:val="none" w:sz="0" w:space="0" w:color="auto"/>
        <w:bottom w:val="none" w:sz="0" w:space="0" w:color="auto"/>
        <w:right w:val="none" w:sz="0" w:space="0" w:color="auto"/>
      </w:divBdr>
    </w:div>
    <w:div w:id="1675956719">
      <w:bodyDiv w:val="1"/>
      <w:marLeft w:val="0"/>
      <w:marRight w:val="0"/>
      <w:marTop w:val="0"/>
      <w:marBottom w:val="0"/>
      <w:divBdr>
        <w:top w:val="none" w:sz="0" w:space="0" w:color="auto"/>
        <w:left w:val="none" w:sz="0" w:space="0" w:color="auto"/>
        <w:bottom w:val="none" w:sz="0" w:space="0" w:color="auto"/>
        <w:right w:val="none" w:sz="0" w:space="0" w:color="auto"/>
      </w:divBdr>
      <w:divsChild>
        <w:div w:id="544409563">
          <w:marLeft w:val="0"/>
          <w:marRight w:val="0"/>
          <w:marTop w:val="0"/>
          <w:marBottom w:val="0"/>
          <w:divBdr>
            <w:top w:val="none" w:sz="0" w:space="0" w:color="auto"/>
            <w:left w:val="none" w:sz="0" w:space="0" w:color="auto"/>
            <w:bottom w:val="none" w:sz="0" w:space="0" w:color="auto"/>
            <w:right w:val="none" w:sz="0" w:space="0" w:color="auto"/>
          </w:divBdr>
          <w:divsChild>
            <w:div w:id="2111587474">
              <w:marLeft w:val="0"/>
              <w:marRight w:val="0"/>
              <w:marTop w:val="0"/>
              <w:marBottom w:val="0"/>
              <w:divBdr>
                <w:top w:val="none" w:sz="0" w:space="0" w:color="auto"/>
                <w:left w:val="none" w:sz="0" w:space="0" w:color="auto"/>
                <w:bottom w:val="none" w:sz="0" w:space="0" w:color="auto"/>
                <w:right w:val="none" w:sz="0" w:space="0" w:color="auto"/>
              </w:divBdr>
              <w:divsChild>
                <w:div w:id="1038820084">
                  <w:marLeft w:val="0"/>
                  <w:marRight w:val="0"/>
                  <w:marTop w:val="0"/>
                  <w:marBottom w:val="0"/>
                  <w:divBdr>
                    <w:top w:val="none" w:sz="0" w:space="0" w:color="auto"/>
                    <w:left w:val="none" w:sz="0" w:space="0" w:color="auto"/>
                    <w:bottom w:val="none" w:sz="0" w:space="0" w:color="auto"/>
                    <w:right w:val="none" w:sz="0" w:space="0" w:color="auto"/>
                  </w:divBdr>
                  <w:divsChild>
                    <w:div w:id="7493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916160">
          <w:marLeft w:val="0"/>
          <w:marRight w:val="0"/>
          <w:marTop w:val="0"/>
          <w:marBottom w:val="0"/>
          <w:divBdr>
            <w:top w:val="none" w:sz="0" w:space="0" w:color="auto"/>
            <w:left w:val="none" w:sz="0" w:space="0" w:color="auto"/>
            <w:bottom w:val="none" w:sz="0" w:space="0" w:color="auto"/>
            <w:right w:val="none" w:sz="0" w:space="0" w:color="auto"/>
          </w:divBdr>
          <w:divsChild>
            <w:div w:id="816068996">
              <w:marLeft w:val="0"/>
              <w:marRight w:val="0"/>
              <w:marTop w:val="0"/>
              <w:marBottom w:val="0"/>
              <w:divBdr>
                <w:top w:val="none" w:sz="0" w:space="0" w:color="auto"/>
                <w:left w:val="none" w:sz="0" w:space="0" w:color="auto"/>
                <w:bottom w:val="none" w:sz="0" w:space="0" w:color="auto"/>
                <w:right w:val="none" w:sz="0" w:space="0" w:color="auto"/>
              </w:divBdr>
              <w:divsChild>
                <w:div w:id="151257273">
                  <w:marLeft w:val="0"/>
                  <w:marRight w:val="0"/>
                  <w:marTop w:val="0"/>
                  <w:marBottom w:val="0"/>
                  <w:divBdr>
                    <w:top w:val="none" w:sz="0" w:space="0" w:color="auto"/>
                    <w:left w:val="none" w:sz="0" w:space="0" w:color="auto"/>
                    <w:bottom w:val="none" w:sz="0" w:space="0" w:color="auto"/>
                    <w:right w:val="none" w:sz="0" w:space="0" w:color="auto"/>
                  </w:divBdr>
                  <w:divsChild>
                    <w:div w:id="19950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339282">
      <w:bodyDiv w:val="1"/>
      <w:marLeft w:val="0"/>
      <w:marRight w:val="0"/>
      <w:marTop w:val="0"/>
      <w:marBottom w:val="0"/>
      <w:divBdr>
        <w:top w:val="none" w:sz="0" w:space="0" w:color="auto"/>
        <w:left w:val="none" w:sz="0" w:space="0" w:color="auto"/>
        <w:bottom w:val="none" w:sz="0" w:space="0" w:color="auto"/>
        <w:right w:val="none" w:sz="0" w:space="0" w:color="auto"/>
      </w:divBdr>
    </w:div>
    <w:div w:id="1682319827">
      <w:bodyDiv w:val="1"/>
      <w:marLeft w:val="0"/>
      <w:marRight w:val="0"/>
      <w:marTop w:val="0"/>
      <w:marBottom w:val="0"/>
      <w:divBdr>
        <w:top w:val="none" w:sz="0" w:space="0" w:color="auto"/>
        <w:left w:val="none" w:sz="0" w:space="0" w:color="auto"/>
        <w:bottom w:val="none" w:sz="0" w:space="0" w:color="auto"/>
        <w:right w:val="none" w:sz="0" w:space="0" w:color="auto"/>
      </w:divBdr>
    </w:div>
    <w:div w:id="1685400053">
      <w:bodyDiv w:val="1"/>
      <w:marLeft w:val="0"/>
      <w:marRight w:val="0"/>
      <w:marTop w:val="0"/>
      <w:marBottom w:val="0"/>
      <w:divBdr>
        <w:top w:val="none" w:sz="0" w:space="0" w:color="auto"/>
        <w:left w:val="none" w:sz="0" w:space="0" w:color="auto"/>
        <w:bottom w:val="none" w:sz="0" w:space="0" w:color="auto"/>
        <w:right w:val="none" w:sz="0" w:space="0" w:color="auto"/>
      </w:divBdr>
      <w:divsChild>
        <w:div w:id="1324506443">
          <w:marLeft w:val="0"/>
          <w:marRight w:val="0"/>
          <w:marTop w:val="0"/>
          <w:marBottom w:val="0"/>
          <w:divBdr>
            <w:top w:val="none" w:sz="0" w:space="0" w:color="auto"/>
            <w:left w:val="none" w:sz="0" w:space="0" w:color="auto"/>
            <w:bottom w:val="none" w:sz="0" w:space="0" w:color="auto"/>
            <w:right w:val="none" w:sz="0" w:space="0" w:color="auto"/>
          </w:divBdr>
        </w:div>
        <w:div w:id="262425707">
          <w:marLeft w:val="0"/>
          <w:marRight w:val="0"/>
          <w:marTop w:val="0"/>
          <w:marBottom w:val="0"/>
          <w:divBdr>
            <w:top w:val="none" w:sz="0" w:space="0" w:color="auto"/>
            <w:left w:val="none" w:sz="0" w:space="0" w:color="auto"/>
            <w:bottom w:val="none" w:sz="0" w:space="0" w:color="auto"/>
            <w:right w:val="none" w:sz="0" w:space="0" w:color="auto"/>
          </w:divBdr>
        </w:div>
        <w:div w:id="1700621189">
          <w:marLeft w:val="0"/>
          <w:marRight w:val="0"/>
          <w:marTop w:val="0"/>
          <w:marBottom w:val="0"/>
          <w:divBdr>
            <w:top w:val="none" w:sz="0" w:space="0" w:color="auto"/>
            <w:left w:val="none" w:sz="0" w:space="0" w:color="auto"/>
            <w:bottom w:val="none" w:sz="0" w:space="0" w:color="auto"/>
            <w:right w:val="none" w:sz="0" w:space="0" w:color="auto"/>
          </w:divBdr>
        </w:div>
      </w:divsChild>
    </w:div>
    <w:div w:id="1709597447">
      <w:bodyDiv w:val="1"/>
      <w:marLeft w:val="0"/>
      <w:marRight w:val="0"/>
      <w:marTop w:val="0"/>
      <w:marBottom w:val="0"/>
      <w:divBdr>
        <w:top w:val="none" w:sz="0" w:space="0" w:color="auto"/>
        <w:left w:val="none" w:sz="0" w:space="0" w:color="auto"/>
        <w:bottom w:val="none" w:sz="0" w:space="0" w:color="auto"/>
        <w:right w:val="none" w:sz="0" w:space="0" w:color="auto"/>
      </w:divBdr>
    </w:div>
    <w:div w:id="1710304637">
      <w:bodyDiv w:val="1"/>
      <w:marLeft w:val="0"/>
      <w:marRight w:val="0"/>
      <w:marTop w:val="0"/>
      <w:marBottom w:val="0"/>
      <w:divBdr>
        <w:top w:val="none" w:sz="0" w:space="0" w:color="auto"/>
        <w:left w:val="none" w:sz="0" w:space="0" w:color="auto"/>
        <w:bottom w:val="none" w:sz="0" w:space="0" w:color="auto"/>
        <w:right w:val="none" w:sz="0" w:space="0" w:color="auto"/>
      </w:divBdr>
    </w:div>
    <w:div w:id="1713187971">
      <w:bodyDiv w:val="1"/>
      <w:marLeft w:val="0"/>
      <w:marRight w:val="0"/>
      <w:marTop w:val="0"/>
      <w:marBottom w:val="0"/>
      <w:divBdr>
        <w:top w:val="none" w:sz="0" w:space="0" w:color="auto"/>
        <w:left w:val="none" w:sz="0" w:space="0" w:color="auto"/>
        <w:bottom w:val="none" w:sz="0" w:space="0" w:color="auto"/>
        <w:right w:val="none" w:sz="0" w:space="0" w:color="auto"/>
      </w:divBdr>
    </w:div>
    <w:div w:id="1717049715">
      <w:bodyDiv w:val="1"/>
      <w:marLeft w:val="0"/>
      <w:marRight w:val="0"/>
      <w:marTop w:val="0"/>
      <w:marBottom w:val="0"/>
      <w:divBdr>
        <w:top w:val="none" w:sz="0" w:space="0" w:color="auto"/>
        <w:left w:val="none" w:sz="0" w:space="0" w:color="auto"/>
        <w:bottom w:val="none" w:sz="0" w:space="0" w:color="auto"/>
        <w:right w:val="none" w:sz="0" w:space="0" w:color="auto"/>
      </w:divBdr>
    </w:div>
    <w:div w:id="1722905161">
      <w:bodyDiv w:val="1"/>
      <w:marLeft w:val="0"/>
      <w:marRight w:val="0"/>
      <w:marTop w:val="0"/>
      <w:marBottom w:val="0"/>
      <w:divBdr>
        <w:top w:val="none" w:sz="0" w:space="0" w:color="auto"/>
        <w:left w:val="none" w:sz="0" w:space="0" w:color="auto"/>
        <w:bottom w:val="none" w:sz="0" w:space="0" w:color="auto"/>
        <w:right w:val="none" w:sz="0" w:space="0" w:color="auto"/>
      </w:divBdr>
    </w:div>
    <w:div w:id="1728261592">
      <w:bodyDiv w:val="1"/>
      <w:marLeft w:val="0"/>
      <w:marRight w:val="0"/>
      <w:marTop w:val="0"/>
      <w:marBottom w:val="0"/>
      <w:divBdr>
        <w:top w:val="none" w:sz="0" w:space="0" w:color="auto"/>
        <w:left w:val="none" w:sz="0" w:space="0" w:color="auto"/>
        <w:bottom w:val="none" w:sz="0" w:space="0" w:color="auto"/>
        <w:right w:val="none" w:sz="0" w:space="0" w:color="auto"/>
      </w:divBdr>
      <w:divsChild>
        <w:div w:id="196159937">
          <w:marLeft w:val="0"/>
          <w:marRight w:val="0"/>
          <w:marTop w:val="0"/>
          <w:marBottom w:val="0"/>
          <w:divBdr>
            <w:top w:val="none" w:sz="0" w:space="0" w:color="auto"/>
            <w:left w:val="none" w:sz="0" w:space="0" w:color="auto"/>
            <w:bottom w:val="none" w:sz="0" w:space="0" w:color="auto"/>
            <w:right w:val="none" w:sz="0" w:space="0" w:color="auto"/>
          </w:divBdr>
        </w:div>
      </w:divsChild>
    </w:div>
    <w:div w:id="1731075792">
      <w:bodyDiv w:val="1"/>
      <w:marLeft w:val="0"/>
      <w:marRight w:val="0"/>
      <w:marTop w:val="0"/>
      <w:marBottom w:val="0"/>
      <w:divBdr>
        <w:top w:val="none" w:sz="0" w:space="0" w:color="auto"/>
        <w:left w:val="none" w:sz="0" w:space="0" w:color="auto"/>
        <w:bottom w:val="none" w:sz="0" w:space="0" w:color="auto"/>
        <w:right w:val="none" w:sz="0" w:space="0" w:color="auto"/>
      </w:divBdr>
    </w:div>
    <w:div w:id="1732192558">
      <w:bodyDiv w:val="1"/>
      <w:marLeft w:val="0"/>
      <w:marRight w:val="0"/>
      <w:marTop w:val="0"/>
      <w:marBottom w:val="0"/>
      <w:divBdr>
        <w:top w:val="none" w:sz="0" w:space="0" w:color="auto"/>
        <w:left w:val="none" w:sz="0" w:space="0" w:color="auto"/>
        <w:bottom w:val="none" w:sz="0" w:space="0" w:color="auto"/>
        <w:right w:val="none" w:sz="0" w:space="0" w:color="auto"/>
      </w:divBdr>
    </w:div>
    <w:div w:id="1740589867">
      <w:bodyDiv w:val="1"/>
      <w:marLeft w:val="0"/>
      <w:marRight w:val="0"/>
      <w:marTop w:val="0"/>
      <w:marBottom w:val="0"/>
      <w:divBdr>
        <w:top w:val="none" w:sz="0" w:space="0" w:color="auto"/>
        <w:left w:val="none" w:sz="0" w:space="0" w:color="auto"/>
        <w:bottom w:val="none" w:sz="0" w:space="0" w:color="auto"/>
        <w:right w:val="none" w:sz="0" w:space="0" w:color="auto"/>
      </w:divBdr>
    </w:div>
    <w:div w:id="1742679226">
      <w:bodyDiv w:val="1"/>
      <w:marLeft w:val="0"/>
      <w:marRight w:val="0"/>
      <w:marTop w:val="0"/>
      <w:marBottom w:val="0"/>
      <w:divBdr>
        <w:top w:val="none" w:sz="0" w:space="0" w:color="auto"/>
        <w:left w:val="none" w:sz="0" w:space="0" w:color="auto"/>
        <w:bottom w:val="none" w:sz="0" w:space="0" w:color="auto"/>
        <w:right w:val="none" w:sz="0" w:space="0" w:color="auto"/>
      </w:divBdr>
    </w:div>
    <w:div w:id="1745449809">
      <w:bodyDiv w:val="1"/>
      <w:marLeft w:val="0"/>
      <w:marRight w:val="0"/>
      <w:marTop w:val="0"/>
      <w:marBottom w:val="0"/>
      <w:divBdr>
        <w:top w:val="none" w:sz="0" w:space="0" w:color="auto"/>
        <w:left w:val="none" w:sz="0" w:space="0" w:color="auto"/>
        <w:bottom w:val="none" w:sz="0" w:space="0" w:color="auto"/>
        <w:right w:val="none" w:sz="0" w:space="0" w:color="auto"/>
      </w:divBdr>
    </w:div>
    <w:div w:id="1746107933">
      <w:bodyDiv w:val="1"/>
      <w:marLeft w:val="0"/>
      <w:marRight w:val="0"/>
      <w:marTop w:val="0"/>
      <w:marBottom w:val="0"/>
      <w:divBdr>
        <w:top w:val="none" w:sz="0" w:space="0" w:color="auto"/>
        <w:left w:val="none" w:sz="0" w:space="0" w:color="auto"/>
        <w:bottom w:val="none" w:sz="0" w:space="0" w:color="auto"/>
        <w:right w:val="none" w:sz="0" w:space="0" w:color="auto"/>
      </w:divBdr>
    </w:div>
    <w:div w:id="1750812626">
      <w:bodyDiv w:val="1"/>
      <w:marLeft w:val="0"/>
      <w:marRight w:val="0"/>
      <w:marTop w:val="0"/>
      <w:marBottom w:val="0"/>
      <w:divBdr>
        <w:top w:val="none" w:sz="0" w:space="0" w:color="auto"/>
        <w:left w:val="none" w:sz="0" w:space="0" w:color="auto"/>
        <w:bottom w:val="none" w:sz="0" w:space="0" w:color="auto"/>
        <w:right w:val="none" w:sz="0" w:space="0" w:color="auto"/>
      </w:divBdr>
    </w:div>
    <w:div w:id="1755274465">
      <w:bodyDiv w:val="1"/>
      <w:marLeft w:val="0"/>
      <w:marRight w:val="0"/>
      <w:marTop w:val="0"/>
      <w:marBottom w:val="0"/>
      <w:divBdr>
        <w:top w:val="none" w:sz="0" w:space="0" w:color="auto"/>
        <w:left w:val="none" w:sz="0" w:space="0" w:color="auto"/>
        <w:bottom w:val="none" w:sz="0" w:space="0" w:color="auto"/>
        <w:right w:val="none" w:sz="0" w:space="0" w:color="auto"/>
      </w:divBdr>
    </w:div>
    <w:div w:id="1761366342">
      <w:bodyDiv w:val="1"/>
      <w:marLeft w:val="0"/>
      <w:marRight w:val="0"/>
      <w:marTop w:val="0"/>
      <w:marBottom w:val="0"/>
      <w:divBdr>
        <w:top w:val="none" w:sz="0" w:space="0" w:color="auto"/>
        <w:left w:val="none" w:sz="0" w:space="0" w:color="auto"/>
        <w:bottom w:val="none" w:sz="0" w:space="0" w:color="auto"/>
        <w:right w:val="none" w:sz="0" w:space="0" w:color="auto"/>
      </w:divBdr>
    </w:div>
    <w:div w:id="1762333668">
      <w:bodyDiv w:val="1"/>
      <w:marLeft w:val="0"/>
      <w:marRight w:val="0"/>
      <w:marTop w:val="0"/>
      <w:marBottom w:val="0"/>
      <w:divBdr>
        <w:top w:val="none" w:sz="0" w:space="0" w:color="auto"/>
        <w:left w:val="none" w:sz="0" w:space="0" w:color="auto"/>
        <w:bottom w:val="none" w:sz="0" w:space="0" w:color="auto"/>
        <w:right w:val="none" w:sz="0" w:space="0" w:color="auto"/>
      </w:divBdr>
    </w:div>
    <w:div w:id="1763255825">
      <w:bodyDiv w:val="1"/>
      <w:marLeft w:val="0"/>
      <w:marRight w:val="0"/>
      <w:marTop w:val="0"/>
      <w:marBottom w:val="0"/>
      <w:divBdr>
        <w:top w:val="none" w:sz="0" w:space="0" w:color="auto"/>
        <w:left w:val="none" w:sz="0" w:space="0" w:color="auto"/>
        <w:bottom w:val="none" w:sz="0" w:space="0" w:color="auto"/>
        <w:right w:val="none" w:sz="0" w:space="0" w:color="auto"/>
      </w:divBdr>
      <w:divsChild>
        <w:div w:id="1569344046">
          <w:marLeft w:val="0"/>
          <w:marRight w:val="0"/>
          <w:marTop w:val="0"/>
          <w:marBottom w:val="0"/>
          <w:divBdr>
            <w:top w:val="none" w:sz="0" w:space="0" w:color="auto"/>
            <w:left w:val="none" w:sz="0" w:space="0" w:color="auto"/>
            <w:bottom w:val="none" w:sz="0" w:space="0" w:color="auto"/>
            <w:right w:val="none" w:sz="0" w:space="0" w:color="auto"/>
          </w:divBdr>
        </w:div>
      </w:divsChild>
    </w:div>
    <w:div w:id="1767841578">
      <w:bodyDiv w:val="1"/>
      <w:marLeft w:val="0"/>
      <w:marRight w:val="0"/>
      <w:marTop w:val="0"/>
      <w:marBottom w:val="0"/>
      <w:divBdr>
        <w:top w:val="none" w:sz="0" w:space="0" w:color="auto"/>
        <w:left w:val="none" w:sz="0" w:space="0" w:color="auto"/>
        <w:bottom w:val="none" w:sz="0" w:space="0" w:color="auto"/>
        <w:right w:val="none" w:sz="0" w:space="0" w:color="auto"/>
      </w:divBdr>
    </w:div>
    <w:div w:id="1770856907">
      <w:bodyDiv w:val="1"/>
      <w:marLeft w:val="0"/>
      <w:marRight w:val="0"/>
      <w:marTop w:val="0"/>
      <w:marBottom w:val="0"/>
      <w:divBdr>
        <w:top w:val="none" w:sz="0" w:space="0" w:color="auto"/>
        <w:left w:val="none" w:sz="0" w:space="0" w:color="auto"/>
        <w:bottom w:val="none" w:sz="0" w:space="0" w:color="auto"/>
        <w:right w:val="none" w:sz="0" w:space="0" w:color="auto"/>
      </w:divBdr>
      <w:divsChild>
        <w:div w:id="1910573313">
          <w:marLeft w:val="0"/>
          <w:marRight w:val="0"/>
          <w:marTop w:val="0"/>
          <w:marBottom w:val="0"/>
          <w:divBdr>
            <w:top w:val="none" w:sz="0" w:space="0" w:color="auto"/>
            <w:left w:val="none" w:sz="0" w:space="0" w:color="auto"/>
            <w:bottom w:val="none" w:sz="0" w:space="0" w:color="auto"/>
            <w:right w:val="none" w:sz="0" w:space="0" w:color="auto"/>
          </w:divBdr>
          <w:divsChild>
            <w:div w:id="2126346662">
              <w:marLeft w:val="0"/>
              <w:marRight w:val="0"/>
              <w:marTop w:val="0"/>
              <w:marBottom w:val="0"/>
              <w:divBdr>
                <w:top w:val="none" w:sz="0" w:space="0" w:color="auto"/>
                <w:left w:val="none" w:sz="0" w:space="0" w:color="auto"/>
                <w:bottom w:val="none" w:sz="0" w:space="0" w:color="auto"/>
                <w:right w:val="none" w:sz="0" w:space="0" w:color="auto"/>
              </w:divBdr>
              <w:divsChild>
                <w:div w:id="1143079846">
                  <w:marLeft w:val="0"/>
                  <w:marRight w:val="0"/>
                  <w:marTop w:val="0"/>
                  <w:marBottom w:val="0"/>
                  <w:divBdr>
                    <w:top w:val="none" w:sz="0" w:space="0" w:color="auto"/>
                    <w:left w:val="none" w:sz="0" w:space="0" w:color="auto"/>
                    <w:bottom w:val="none" w:sz="0" w:space="0" w:color="auto"/>
                    <w:right w:val="none" w:sz="0" w:space="0" w:color="auto"/>
                  </w:divBdr>
                  <w:divsChild>
                    <w:div w:id="16734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09787">
          <w:marLeft w:val="0"/>
          <w:marRight w:val="0"/>
          <w:marTop w:val="0"/>
          <w:marBottom w:val="0"/>
          <w:divBdr>
            <w:top w:val="none" w:sz="0" w:space="0" w:color="auto"/>
            <w:left w:val="none" w:sz="0" w:space="0" w:color="auto"/>
            <w:bottom w:val="none" w:sz="0" w:space="0" w:color="auto"/>
            <w:right w:val="none" w:sz="0" w:space="0" w:color="auto"/>
          </w:divBdr>
          <w:divsChild>
            <w:div w:id="2053115316">
              <w:marLeft w:val="0"/>
              <w:marRight w:val="0"/>
              <w:marTop w:val="0"/>
              <w:marBottom w:val="0"/>
              <w:divBdr>
                <w:top w:val="none" w:sz="0" w:space="0" w:color="auto"/>
                <w:left w:val="none" w:sz="0" w:space="0" w:color="auto"/>
                <w:bottom w:val="none" w:sz="0" w:space="0" w:color="auto"/>
                <w:right w:val="none" w:sz="0" w:space="0" w:color="auto"/>
              </w:divBdr>
              <w:divsChild>
                <w:div w:id="1970433071">
                  <w:marLeft w:val="0"/>
                  <w:marRight w:val="0"/>
                  <w:marTop w:val="0"/>
                  <w:marBottom w:val="0"/>
                  <w:divBdr>
                    <w:top w:val="none" w:sz="0" w:space="0" w:color="auto"/>
                    <w:left w:val="none" w:sz="0" w:space="0" w:color="auto"/>
                    <w:bottom w:val="none" w:sz="0" w:space="0" w:color="auto"/>
                    <w:right w:val="none" w:sz="0" w:space="0" w:color="auto"/>
                  </w:divBdr>
                  <w:divsChild>
                    <w:div w:id="244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484940">
      <w:bodyDiv w:val="1"/>
      <w:marLeft w:val="0"/>
      <w:marRight w:val="0"/>
      <w:marTop w:val="0"/>
      <w:marBottom w:val="0"/>
      <w:divBdr>
        <w:top w:val="none" w:sz="0" w:space="0" w:color="auto"/>
        <w:left w:val="none" w:sz="0" w:space="0" w:color="auto"/>
        <w:bottom w:val="none" w:sz="0" w:space="0" w:color="auto"/>
        <w:right w:val="none" w:sz="0" w:space="0" w:color="auto"/>
      </w:divBdr>
    </w:div>
    <w:div w:id="1779565759">
      <w:bodyDiv w:val="1"/>
      <w:marLeft w:val="0"/>
      <w:marRight w:val="0"/>
      <w:marTop w:val="0"/>
      <w:marBottom w:val="0"/>
      <w:divBdr>
        <w:top w:val="none" w:sz="0" w:space="0" w:color="auto"/>
        <w:left w:val="none" w:sz="0" w:space="0" w:color="auto"/>
        <w:bottom w:val="none" w:sz="0" w:space="0" w:color="auto"/>
        <w:right w:val="none" w:sz="0" w:space="0" w:color="auto"/>
      </w:divBdr>
    </w:div>
    <w:div w:id="1781413996">
      <w:bodyDiv w:val="1"/>
      <w:marLeft w:val="0"/>
      <w:marRight w:val="0"/>
      <w:marTop w:val="0"/>
      <w:marBottom w:val="0"/>
      <w:divBdr>
        <w:top w:val="none" w:sz="0" w:space="0" w:color="auto"/>
        <w:left w:val="none" w:sz="0" w:space="0" w:color="auto"/>
        <w:bottom w:val="none" w:sz="0" w:space="0" w:color="auto"/>
        <w:right w:val="none" w:sz="0" w:space="0" w:color="auto"/>
      </w:divBdr>
    </w:div>
    <w:div w:id="1789547188">
      <w:bodyDiv w:val="1"/>
      <w:marLeft w:val="0"/>
      <w:marRight w:val="0"/>
      <w:marTop w:val="0"/>
      <w:marBottom w:val="0"/>
      <w:divBdr>
        <w:top w:val="none" w:sz="0" w:space="0" w:color="auto"/>
        <w:left w:val="none" w:sz="0" w:space="0" w:color="auto"/>
        <w:bottom w:val="none" w:sz="0" w:space="0" w:color="auto"/>
        <w:right w:val="none" w:sz="0" w:space="0" w:color="auto"/>
      </w:divBdr>
    </w:div>
    <w:div w:id="1790392424">
      <w:bodyDiv w:val="1"/>
      <w:marLeft w:val="0"/>
      <w:marRight w:val="0"/>
      <w:marTop w:val="0"/>
      <w:marBottom w:val="0"/>
      <w:divBdr>
        <w:top w:val="none" w:sz="0" w:space="0" w:color="auto"/>
        <w:left w:val="none" w:sz="0" w:space="0" w:color="auto"/>
        <w:bottom w:val="none" w:sz="0" w:space="0" w:color="auto"/>
        <w:right w:val="none" w:sz="0" w:space="0" w:color="auto"/>
      </w:divBdr>
    </w:div>
    <w:div w:id="1792630367">
      <w:bodyDiv w:val="1"/>
      <w:marLeft w:val="0"/>
      <w:marRight w:val="0"/>
      <w:marTop w:val="0"/>
      <w:marBottom w:val="0"/>
      <w:divBdr>
        <w:top w:val="none" w:sz="0" w:space="0" w:color="auto"/>
        <w:left w:val="none" w:sz="0" w:space="0" w:color="auto"/>
        <w:bottom w:val="none" w:sz="0" w:space="0" w:color="auto"/>
        <w:right w:val="none" w:sz="0" w:space="0" w:color="auto"/>
      </w:divBdr>
      <w:divsChild>
        <w:div w:id="1316489870">
          <w:marLeft w:val="0"/>
          <w:marRight w:val="0"/>
          <w:marTop w:val="0"/>
          <w:marBottom w:val="0"/>
          <w:divBdr>
            <w:top w:val="none" w:sz="0" w:space="0" w:color="auto"/>
            <w:left w:val="none" w:sz="0" w:space="0" w:color="auto"/>
            <w:bottom w:val="none" w:sz="0" w:space="0" w:color="auto"/>
            <w:right w:val="none" w:sz="0" w:space="0" w:color="auto"/>
          </w:divBdr>
        </w:div>
      </w:divsChild>
    </w:div>
    <w:div w:id="1808350263">
      <w:bodyDiv w:val="1"/>
      <w:marLeft w:val="0"/>
      <w:marRight w:val="0"/>
      <w:marTop w:val="0"/>
      <w:marBottom w:val="0"/>
      <w:divBdr>
        <w:top w:val="none" w:sz="0" w:space="0" w:color="auto"/>
        <w:left w:val="none" w:sz="0" w:space="0" w:color="auto"/>
        <w:bottom w:val="none" w:sz="0" w:space="0" w:color="auto"/>
        <w:right w:val="none" w:sz="0" w:space="0" w:color="auto"/>
      </w:divBdr>
    </w:div>
    <w:div w:id="1810897159">
      <w:bodyDiv w:val="1"/>
      <w:marLeft w:val="0"/>
      <w:marRight w:val="0"/>
      <w:marTop w:val="0"/>
      <w:marBottom w:val="0"/>
      <w:divBdr>
        <w:top w:val="none" w:sz="0" w:space="0" w:color="auto"/>
        <w:left w:val="none" w:sz="0" w:space="0" w:color="auto"/>
        <w:bottom w:val="none" w:sz="0" w:space="0" w:color="auto"/>
        <w:right w:val="none" w:sz="0" w:space="0" w:color="auto"/>
      </w:divBdr>
    </w:div>
    <w:div w:id="1814984836">
      <w:bodyDiv w:val="1"/>
      <w:marLeft w:val="0"/>
      <w:marRight w:val="0"/>
      <w:marTop w:val="0"/>
      <w:marBottom w:val="0"/>
      <w:divBdr>
        <w:top w:val="none" w:sz="0" w:space="0" w:color="auto"/>
        <w:left w:val="none" w:sz="0" w:space="0" w:color="auto"/>
        <w:bottom w:val="none" w:sz="0" w:space="0" w:color="auto"/>
        <w:right w:val="none" w:sz="0" w:space="0" w:color="auto"/>
      </w:divBdr>
    </w:div>
    <w:div w:id="1820002470">
      <w:bodyDiv w:val="1"/>
      <w:marLeft w:val="0"/>
      <w:marRight w:val="0"/>
      <w:marTop w:val="0"/>
      <w:marBottom w:val="0"/>
      <w:divBdr>
        <w:top w:val="none" w:sz="0" w:space="0" w:color="auto"/>
        <w:left w:val="none" w:sz="0" w:space="0" w:color="auto"/>
        <w:bottom w:val="none" w:sz="0" w:space="0" w:color="auto"/>
        <w:right w:val="none" w:sz="0" w:space="0" w:color="auto"/>
      </w:divBdr>
    </w:div>
    <w:div w:id="1825969956">
      <w:bodyDiv w:val="1"/>
      <w:marLeft w:val="0"/>
      <w:marRight w:val="0"/>
      <w:marTop w:val="0"/>
      <w:marBottom w:val="0"/>
      <w:divBdr>
        <w:top w:val="none" w:sz="0" w:space="0" w:color="auto"/>
        <w:left w:val="none" w:sz="0" w:space="0" w:color="auto"/>
        <w:bottom w:val="none" w:sz="0" w:space="0" w:color="auto"/>
        <w:right w:val="none" w:sz="0" w:space="0" w:color="auto"/>
      </w:divBdr>
    </w:div>
    <w:div w:id="1841966311">
      <w:bodyDiv w:val="1"/>
      <w:marLeft w:val="0"/>
      <w:marRight w:val="0"/>
      <w:marTop w:val="0"/>
      <w:marBottom w:val="0"/>
      <w:divBdr>
        <w:top w:val="none" w:sz="0" w:space="0" w:color="auto"/>
        <w:left w:val="none" w:sz="0" w:space="0" w:color="auto"/>
        <w:bottom w:val="none" w:sz="0" w:space="0" w:color="auto"/>
        <w:right w:val="none" w:sz="0" w:space="0" w:color="auto"/>
      </w:divBdr>
    </w:div>
    <w:div w:id="1846047983">
      <w:bodyDiv w:val="1"/>
      <w:marLeft w:val="0"/>
      <w:marRight w:val="0"/>
      <w:marTop w:val="0"/>
      <w:marBottom w:val="0"/>
      <w:divBdr>
        <w:top w:val="none" w:sz="0" w:space="0" w:color="auto"/>
        <w:left w:val="none" w:sz="0" w:space="0" w:color="auto"/>
        <w:bottom w:val="none" w:sz="0" w:space="0" w:color="auto"/>
        <w:right w:val="none" w:sz="0" w:space="0" w:color="auto"/>
      </w:divBdr>
      <w:divsChild>
        <w:div w:id="1639218054">
          <w:marLeft w:val="-720"/>
          <w:marRight w:val="0"/>
          <w:marTop w:val="0"/>
          <w:marBottom w:val="0"/>
          <w:divBdr>
            <w:top w:val="none" w:sz="0" w:space="0" w:color="auto"/>
            <w:left w:val="none" w:sz="0" w:space="0" w:color="auto"/>
            <w:bottom w:val="none" w:sz="0" w:space="0" w:color="auto"/>
            <w:right w:val="none" w:sz="0" w:space="0" w:color="auto"/>
          </w:divBdr>
        </w:div>
      </w:divsChild>
    </w:div>
    <w:div w:id="1853757880">
      <w:bodyDiv w:val="1"/>
      <w:marLeft w:val="0"/>
      <w:marRight w:val="0"/>
      <w:marTop w:val="0"/>
      <w:marBottom w:val="0"/>
      <w:divBdr>
        <w:top w:val="none" w:sz="0" w:space="0" w:color="auto"/>
        <w:left w:val="none" w:sz="0" w:space="0" w:color="auto"/>
        <w:bottom w:val="none" w:sz="0" w:space="0" w:color="auto"/>
        <w:right w:val="none" w:sz="0" w:space="0" w:color="auto"/>
      </w:divBdr>
    </w:div>
    <w:div w:id="1854420980">
      <w:bodyDiv w:val="1"/>
      <w:marLeft w:val="0"/>
      <w:marRight w:val="0"/>
      <w:marTop w:val="0"/>
      <w:marBottom w:val="0"/>
      <w:divBdr>
        <w:top w:val="none" w:sz="0" w:space="0" w:color="auto"/>
        <w:left w:val="none" w:sz="0" w:space="0" w:color="auto"/>
        <w:bottom w:val="none" w:sz="0" w:space="0" w:color="auto"/>
        <w:right w:val="none" w:sz="0" w:space="0" w:color="auto"/>
      </w:divBdr>
    </w:div>
    <w:div w:id="1858233141">
      <w:bodyDiv w:val="1"/>
      <w:marLeft w:val="0"/>
      <w:marRight w:val="0"/>
      <w:marTop w:val="0"/>
      <w:marBottom w:val="0"/>
      <w:divBdr>
        <w:top w:val="none" w:sz="0" w:space="0" w:color="auto"/>
        <w:left w:val="none" w:sz="0" w:space="0" w:color="auto"/>
        <w:bottom w:val="none" w:sz="0" w:space="0" w:color="auto"/>
        <w:right w:val="none" w:sz="0" w:space="0" w:color="auto"/>
      </w:divBdr>
    </w:div>
    <w:div w:id="1861622233">
      <w:bodyDiv w:val="1"/>
      <w:marLeft w:val="0"/>
      <w:marRight w:val="0"/>
      <w:marTop w:val="0"/>
      <w:marBottom w:val="0"/>
      <w:divBdr>
        <w:top w:val="none" w:sz="0" w:space="0" w:color="auto"/>
        <w:left w:val="none" w:sz="0" w:space="0" w:color="auto"/>
        <w:bottom w:val="none" w:sz="0" w:space="0" w:color="auto"/>
        <w:right w:val="none" w:sz="0" w:space="0" w:color="auto"/>
      </w:divBdr>
    </w:div>
    <w:div w:id="1863779220">
      <w:bodyDiv w:val="1"/>
      <w:marLeft w:val="0"/>
      <w:marRight w:val="0"/>
      <w:marTop w:val="0"/>
      <w:marBottom w:val="0"/>
      <w:divBdr>
        <w:top w:val="none" w:sz="0" w:space="0" w:color="auto"/>
        <w:left w:val="none" w:sz="0" w:space="0" w:color="auto"/>
        <w:bottom w:val="none" w:sz="0" w:space="0" w:color="auto"/>
        <w:right w:val="none" w:sz="0" w:space="0" w:color="auto"/>
      </w:divBdr>
    </w:div>
    <w:div w:id="1874343308">
      <w:bodyDiv w:val="1"/>
      <w:marLeft w:val="0"/>
      <w:marRight w:val="0"/>
      <w:marTop w:val="0"/>
      <w:marBottom w:val="0"/>
      <w:divBdr>
        <w:top w:val="none" w:sz="0" w:space="0" w:color="auto"/>
        <w:left w:val="none" w:sz="0" w:space="0" w:color="auto"/>
        <w:bottom w:val="none" w:sz="0" w:space="0" w:color="auto"/>
        <w:right w:val="none" w:sz="0" w:space="0" w:color="auto"/>
      </w:divBdr>
    </w:div>
    <w:div w:id="1878160637">
      <w:bodyDiv w:val="1"/>
      <w:marLeft w:val="0"/>
      <w:marRight w:val="0"/>
      <w:marTop w:val="0"/>
      <w:marBottom w:val="0"/>
      <w:divBdr>
        <w:top w:val="none" w:sz="0" w:space="0" w:color="auto"/>
        <w:left w:val="none" w:sz="0" w:space="0" w:color="auto"/>
        <w:bottom w:val="none" w:sz="0" w:space="0" w:color="auto"/>
        <w:right w:val="none" w:sz="0" w:space="0" w:color="auto"/>
      </w:divBdr>
    </w:div>
    <w:div w:id="1881281995">
      <w:bodyDiv w:val="1"/>
      <w:marLeft w:val="0"/>
      <w:marRight w:val="0"/>
      <w:marTop w:val="0"/>
      <w:marBottom w:val="0"/>
      <w:divBdr>
        <w:top w:val="none" w:sz="0" w:space="0" w:color="auto"/>
        <w:left w:val="none" w:sz="0" w:space="0" w:color="auto"/>
        <w:bottom w:val="none" w:sz="0" w:space="0" w:color="auto"/>
        <w:right w:val="none" w:sz="0" w:space="0" w:color="auto"/>
      </w:divBdr>
    </w:div>
    <w:div w:id="1882284776">
      <w:bodyDiv w:val="1"/>
      <w:marLeft w:val="0"/>
      <w:marRight w:val="0"/>
      <w:marTop w:val="0"/>
      <w:marBottom w:val="0"/>
      <w:divBdr>
        <w:top w:val="none" w:sz="0" w:space="0" w:color="auto"/>
        <w:left w:val="none" w:sz="0" w:space="0" w:color="auto"/>
        <w:bottom w:val="none" w:sz="0" w:space="0" w:color="auto"/>
        <w:right w:val="none" w:sz="0" w:space="0" w:color="auto"/>
      </w:divBdr>
    </w:div>
    <w:div w:id="1887834160">
      <w:bodyDiv w:val="1"/>
      <w:marLeft w:val="0"/>
      <w:marRight w:val="0"/>
      <w:marTop w:val="0"/>
      <w:marBottom w:val="0"/>
      <w:divBdr>
        <w:top w:val="none" w:sz="0" w:space="0" w:color="auto"/>
        <w:left w:val="none" w:sz="0" w:space="0" w:color="auto"/>
        <w:bottom w:val="none" w:sz="0" w:space="0" w:color="auto"/>
        <w:right w:val="none" w:sz="0" w:space="0" w:color="auto"/>
      </w:divBdr>
    </w:div>
    <w:div w:id="1889679741">
      <w:bodyDiv w:val="1"/>
      <w:marLeft w:val="0"/>
      <w:marRight w:val="0"/>
      <w:marTop w:val="0"/>
      <w:marBottom w:val="0"/>
      <w:divBdr>
        <w:top w:val="none" w:sz="0" w:space="0" w:color="auto"/>
        <w:left w:val="none" w:sz="0" w:space="0" w:color="auto"/>
        <w:bottom w:val="none" w:sz="0" w:space="0" w:color="auto"/>
        <w:right w:val="none" w:sz="0" w:space="0" w:color="auto"/>
      </w:divBdr>
    </w:div>
    <w:div w:id="1891457200">
      <w:bodyDiv w:val="1"/>
      <w:marLeft w:val="0"/>
      <w:marRight w:val="0"/>
      <w:marTop w:val="0"/>
      <w:marBottom w:val="0"/>
      <w:divBdr>
        <w:top w:val="none" w:sz="0" w:space="0" w:color="auto"/>
        <w:left w:val="none" w:sz="0" w:space="0" w:color="auto"/>
        <w:bottom w:val="none" w:sz="0" w:space="0" w:color="auto"/>
        <w:right w:val="none" w:sz="0" w:space="0" w:color="auto"/>
      </w:divBdr>
      <w:divsChild>
        <w:div w:id="173880946">
          <w:marLeft w:val="0"/>
          <w:marRight w:val="0"/>
          <w:marTop w:val="0"/>
          <w:marBottom w:val="0"/>
          <w:divBdr>
            <w:top w:val="none" w:sz="0" w:space="0" w:color="auto"/>
            <w:left w:val="none" w:sz="0" w:space="0" w:color="auto"/>
            <w:bottom w:val="none" w:sz="0" w:space="0" w:color="auto"/>
            <w:right w:val="none" w:sz="0" w:space="0" w:color="auto"/>
          </w:divBdr>
        </w:div>
      </w:divsChild>
    </w:div>
    <w:div w:id="1898279283">
      <w:bodyDiv w:val="1"/>
      <w:marLeft w:val="0"/>
      <w:marRight w:val="0"/>
      <w:marTop w:val="0"/>
      <w:marBottom w:val="0"/>
      <w:divBdr>
        <w:top w:val="none" w:sz="0" w:space="0" w:color="auto"/>
        <w:left w:val="none" w:sz="0" w:space="0" w:color="auto"/>
        <w:bottom w:val="none" w:sz="0" w:space="0" w:color="auto"/>
        <w:right w:val="none" w:sz="0" w:space="0" w:color="auto"/>
      </w:divBdr>
    </w:div>
    <w:div w:id="1907718924">
      <w:bodyDiv w:val="1"/>
      <w:marLeft w:val="0"/>
      <w:marRight w:val="0"/>
      <w:marTop w:val="0"/>
      <w:marBottom w:val="0"/>
      <w:divBdr>
        <w:top w:val="none" w:sz="0" w:space="0" w:color="auto"/>
        <w:left w:val="none" w:sz="0" w:space="0" w:color="auto"/>
        <w:bottom w:val="none" w:sz="0" w:space="0" w:color="auto"/>
        <w:right w:val="none" w:sz="0" w:space="0" w:color="auto"/>
      </w:divBdr>
    </w:div>
    <w:div w:id="1909338237">
      <w:bodyDiv w:val="1"/>
      <w:marLeft w:val="0"/>
      <w:marRight w:val="0"/>
      <w:marTop w:val="0"/>
      <w:marBottom w:val="0"/>
      <w:divBdr>
        <w:top w:val="none" w:sz="0" w:space="0" w:color="auto"/>
        <w:left w:val="none" w:sz="0" w:space="0" w:color="auto"/>
        <w:bottom w:val="none" w:sz="0" w:space="0" w:color="auto"/>
        <w:right w:val="none" w:sz="0" w:space="0" w:color="auto"/>
      </w:divBdr>
    </w:div>
    <w:div w:id="1911960738">
      <w:bodyDiv w:val="1"/>
      <w:marLeft w:val="0"/>
      <w:marRight w:val="0"/>
      <w:marTop w:val="0"/>
      <w:marBottom w:val="0"/>
      <w:divBdr>
        <w:top w:val="none" w:sz="0" w:space="0" w:color="auto"/>
        <w:left w:val="none" w:sz="0" w:space="0" w:color="auto"/>
        <w:bottom w:val="none" w:sz="0" w:space="0" w:color="auto"/>
        <w:right w:val="none" w:sz="0" w:space="0" w:color="auto"/>
      </w:divBdr>
    </w:div>
    <w:div w:id="1914242741">
      <w:bodyDiv w:val="1"/>
      <w:marLeft w:val="0"/>
      <w:marRight w:val="0"/>
      <w:marTop w:val="0"/>
      <w:marBottom w:val="0"/>
      <w:divBdr>
        <w:top w:val="none" w:sz="0" w:space="0" w:color="auto"/>
        <w:left w:val="none" w:sz="0" w:space="0" w:color="auto"/>
        <w:bottom w:val="none" w:sz="0" w:space="0" w:color="auto"/>
        <w:right w:val="none" w:sz="0" w:space="0" w:color="auto"/>
      </w:divBdr>
    </w:div>
    <w:div w:id="1915889288">
      <w:bodyDiv w:val="1"/>
      <w:marLeft w:val="0"/>
      <w:marRight w:val="0"/>
      <w:marTop w:val="0"/>
      <w:marBottom w:val="0"/>
      <w:divBdr>
        <w:top w:val="none" w:sz="0" w:space="0" w:color="auto"/>
        <w:left w:val="none" w:sz="0" w:space="0" w:color="auto"/>
        <w:bottom w:val="none" w:sz="0" w:space="0" w:color="auto"/>
        <w:right w:val="none" w:sz="0" w:space="0" w:color="auto"/>
      </w:divBdr>
    </w:div>
    <w:div w:id="1916477675">
      <w:bodyDiv w:val="1"/>
      <w:marLeft w:val="0"/>
      <w:marRight w:val="0"/>
      <w:marTop w:val="0"/>
      <w:marBottom w:val="0"/>
      <w:divBdr>
        <w:top w:val="none" w:sz="0" w:space="0" w:color="auto"/>
        <w:left w:val="none" w:sz="0" w:space="0" w:color="auto"/>
        <w:bottom w:val="none" w:sz="0" w:space="0" w:color="auto"/>
        <w:right w:val="none" w:sz="0" w:space="0" w:color="auto"/>
      </w:divBdr>
    </w:div>
    <w:div w:id="1925727146">
      <w:bodyDiv w:val="1"/>
      <w:marLeft w:val="0"/>
      <w:marRight w:val="0"/>
      <w:marTop w:val="0"/>
      <w:marBottom w:val="0"/>
      <w:divBdr>
        <w:top w:val="none" w:sz="0" w:space="0" w:color="auto"/>
        <w:left w:val="none" w:sz="0" w:space="0" w:color="auto"/>
        <w:bottom w:val="none" w:sz="0" w:space="0" w:color="auto"/>
        <w:right w:val="none" w:sz="0" w:space="0" w:color="auto"/>
      </w:divBdr>
    </w:div>
    <w:div w:id="1936089589">
      <w:bodyDiv w:val="1"/>
      <w:marLeft w:val="0"/>
      <w:marRight w:val="0"/>
      <w:marTop w:val="0"/>
      <w:marBottom w:val="0"/>
      <w:divBdr>
        <w:top w:val="none" w:sz="0" w:space="0" w:color="auto"/>
        <w:left w:val="none" w:sz="0" w:space="0" w:color="auto"/>
        <w:bottom w:val="none" w:sz="0" w:space="0" w:color="auto"/>
        <w:right w:val="none" w:sz="0" w:space="0" w:color="auto"/>
      </w:divBdr>
    </w:div>
    <w:div w:id="1944651730">
      <w:bodyDiv w:val="1"/>
      <w:marLeft w:val="0"/>
      <w:marRight w:val="0"/>
      <w:marTop w:val="0"/>
      <w:marBottom w:val="0"/>
      <w:divBdr>
        <w:top w:val="none" w:sz="0" w:space="0" w:color="auto"/>
        <w:left w:val="none" w:sz="0" w:space="0" w:color="auto"/>
        <w:bottom w:val="none" w:sz="0" w:space="0" w:color="auto"/>
        <w:right w:val="none" w:sz="0" w:space="0" w:color="auto"/>
      </w:divBdr>
    </w:div>
    <w:div w:id="1944920033">
      <w:bodyDiv w:val="1"/>
      <w:marLeft w:val="0"/>
      <w:marRight w:val="0"/>
      <w:marTop w:val="0"/>
      <w:marBottom w:val="0"/>
      <w:divBdr>
        <w:top w:val="none" w:sz="0" w:space="0" w:color="auto"/>
        <w:left w:val="none" w:sz="0" w:space="0" w:color="auto"/>
        <w:bottom w:val="none" w:sz="0" w:space="0" w:color="auto"/>
        <w:right w:val="none" w:sz="0" w:space="0" w:color="auto"/>
      </w:divBdr>
    </w:div>
    <w:div w:id="1948389963">
      <w:bodyDiv w:val="1"/>
      <w:marLeft w:val="0"/>
      <w:marRight w:val="0"/>
      <w:marTop w:val="0"/>
      <w:marBottom w:val="0"/>
      <w:divBdr>
        <w:top w:val="none" w:sz="0" w:space="0" w:color="auto"/>
        <w:left w:val="none" w:sz="0" w:space="0" w:color="auto"/>
        <w:bottom w:val="none" w:sz="0" w:space="0" w:color="auto"/>
        <w:right w:val="none" w:sz="0" w:space="0" w:color="auto"/>
      </w:divBdr>
    </w:div>
    <w:div w:id="1959024296">
      <w:bodyDiv w:val="1"/>
      <w:marLeft w:val="0"/>
      <w:marRight w:val="0"/>
      <w:marTop w:val="0"/>
      <w:marBottom w:val="0"/>
      <w:divBdr>
        <w:top w:val="none" w:sz="0" w:space="0" w:color="auto"/>
        <w:left w:val="none" w:sz="0" w:space="0" w:color="auto"/>
        <w:bottom w:val="none" w:sz="0" w:space="0" w:color="auto"/>
        <w:right w:val="none" w:sz="0" w:space="0" w:color="auto"/>
      </w:divBdr>
    </w:div>
    <w:div w:id="1961913240">
      <w:bodyDiv w:val="1"/>
      <w:marLeft w:val="0"/>
      <w:marRight w:val="0"/>
      <w:marTop w:val="0"/>
      <w:marBottom w:val="0"/>
      <w:divBdr>
        <w:top w:val="none" w:sz="0" w:space="0" w:color="auto"/>
        <w:left w:val="none" w:sz="0" w:space="0" w:color="auto"/>
        <w:bottom w:val="none" w:sz="0" w:space="0" w:color="auto"/>
        <w:right w:val="none" w:sz="0" w:space="0" w:color="auto"/>
      </w:divBdr>
    </w:div>
    <w:div w:id="1962415979">
      <w:bodyDiv w:val="1"/>
      <w:marLeft w:val="0"/>
      <w:marRight w:val="0"/>
      <w:marTop w:val="0"/>
      <w:marBottom w:val="0"/>
      <w:divBdr>
        <w:top w:val="none" w:sz="0" w:space="0" w:color="auto"/>
        <w:left w:val="none" w:sz="0" w:space="0" w:color="auto"/>
        <w:bottom w:val="none" w:sz="0" w:space="0" w:color="auto"/>
        <w:right w:val="none" w:sz="0" w:space="0" w:color="auto"/>
      </w:divBdr>
    </w:div>
    <w:div w:id="1969623285">
      <w:bodyDiv w:val="1"/>
      <w:marLeft w:val="0"/>
      <w:marRight w:val="0"/>
      <w:marTop w:val="0"/>
      <w:marBottom w:val="0"/>
      <w:divBdr>
        <w:top w:val="none" w:sz="0" w:space="0" w:color="auto"/>
        <w:left w:val="none" w:sz="0" w:space="0" w:color="auto"/>
        <w:bottom w:val="none" w:sz="0" w:space="0" w:color="auto"/>
        <w:right w:val="none" w:sz="0" w:space="0" w:color="auto"/>
      </w:divBdr>
    </w:div>
    <w:div w:id="1969966285">
      <w:bodyDiv w:val="1"/>
      <w:marLeft w:val="0"/>
      <w:marRight w:val="0"/>
      <w:marTop w:val="0"/>
      <w:marBottom w:val="0"/>
      <w:divBdr>
        <w:top w:val="none" w:sz="0" w:space="0" w:color="auto"/>
        <w:left w:val="none" w:sz="0" w:space="0" w:color="auto"/>
        <w:bottom w:val="none" w:sz="0" w:space="0" w:color="auto"/>
        <w:right w:val="none" w:sz="0" w:space="0" w:color="auto"/>
      </w:divBdr>
    </w:div>
    <w:div w:id="1971282906">
      <w:bodyDiv w:val="1"/>
      <w:marLeft w:val="0"/>
      <w:marRight w:val="0"/>
      <w:marTop w:val="0"/>
      <w:marBottom w:val="0"/>
      <w:divBdr>
        <w:top w:val="none" w:sz="0" w:space="0" w:color="auto"/>
        <w:left w:val="none" w:sz="0" w:space="0" w:color="auto"/>
        <w:bottom w:val="none" w:sz="0" w:space="0" w:color="auto"/>
        <w:right w:val="none" w:sz="0" w:space="0" w:color="auto"/>
      </w:divBdr>
    </w:div>
    <w:div w:id="1976913546">
      <w:bodyDiv w:val="1"/>
      <w:marLeft w:val="0"/>
      <w:marRight w:val="0"/>
      <w:marTop w:val="0"/>
      <w:marBottom w:val="0"/>
      <w:divBdr>
        <w:top w:val="none" w:sz="0" w:space="0" w:color="auto"/>
        <w:left w:val="none" w:sz="0" w:space="0" w:color="auto"/>
        <w:bottom w:val="none" w:sz="0" w:space="0" w:color="auto"/>
        <w:right w:val="none" w:sz="0" w:space="0" w:color="auto"/>
      </w:divBdr>
    </w:div>
    <w:div w:id="1985816668">
      <w:bodyDiv w:val="1"/>
      <w:marLeft w:val="0"/>
      <w:marRight w:val="0"/>
      <w:marTop w:val="0"/>
      <w:marBottom w:val="0"/>
      <w:divBdr>
        <w:top w:val="none" w:sz="0" w:space="0" w:color="auto"/>
        <w:left w:val="none" w:sz="0" w:space="0" w:color="auto"/>
        <w:bottom w:val="none" w:sz="0" w:space="0" w:color="auto"/>
        <w:right w:val="none" w:sz="0" w:space="0" w:color="auto"/>
      </w:divBdr>
    </w:div>
    <w:div w:id="1989236746">
      <w:bodyDiv w:val="1"/>
      <w:marLeft w:val="0"/>
      <w:marRight w:val="0"/>
      <w:marTop w:val="0"/>
      <w:marBottom w:val="0"/>
      <w:divBdr>
        <w:top w:val="none" w:sz="0" w:space="0" w:color="auto"/>
        <w:left w:val="none" w:sz="0" w:space="0" w:color="auto"/>
        <w:bottom w:val="none" w:sz="0" w:space="0" w:color="auto"/>
        <w:right w:val="none" w:sz="0" w:space="0" w:color="auto"/>
      </w:divBdr>
    </w:div>
    <w:div w:id="1991979828">
      <w:bodyDiv w:val="1"/>
      <w:marLeft w:val="0"/>
      <w:marRight w:val="0"/>
      <w:marTop w:val="0"/>
      <w:marBottom w:val="0"/>
      <w:divBdr>
        <w:top w:val="none" w:sz="0" w:space="0" w:color="auto"/>
        <w:left w:val="none" w:sz="0" w:space="0" w:color="auto"/>
        <w:bottom w:val="none" w:sz="0" w:space="0" w:color="auto"/>
        <w:right w:val="none" w:sz="0" w:space="0" w:color="auto"/>
      </w:divBdr>
    </w:div>
    <w:div w:id="1994674093">
      <w:bodyDiv w:val="1"/>
      <w:marLeft w:val="0"/>
      <w:marRight w:val="0"/>
      <w:marTop w:val="0"/>
      <w:marBottom w:val="0"/>
      <w:divBdr>
        <w:top w:val="none" w:sz="0" w:space="0" w:color="auto"/>
        <w:left w:val="none" w:sz="0" w:space="0" w:color="auto"/>
        <w:bottom w:val="none" w:sz="0" w:space="0" w:color="auto"/>
        <w:right w:val="none" w:sz="0" w:space="0" w:color="auto"/>
      </w:divBdr>
    </w:div>
    <w:div w:id="1998461122">
      <w:bodyDiv w:val="1"/>
      <w:marLeft w:val="0"/>
      <w:marRight w:val="0"/>
      <w:marTop w:val="0"/>
      <w:marBottom w:val="0"/>
      <w:divBdr>
        <w:top w:val="none" w:sz="0" w:space="0" w:color="auto"/>
        <w:left w:val="none" w:sz="0" w:space="0" w:color="auto"/>
        <w:bottom w:val="none" w:sz="0" w:space="0" w:color="auto"/>
        <w:right w:val="none" w:sz="0" w:space="0" w:color="auto"/>
      </w:divBdr>
    </w:div>
    <w:div w:id="2003966556">
      <w:bodyDiv w:val="1"/>
      <w:marLeft w:val="0"/>
      <w:marRight w:val="0"/>
      <w:marTop w:val="0"/>
      <w:marBottom w:val="0"/>
      <w:divBdr>
        <w:top w:val="none" w:sz="0" w:space="0" w:color="auto"/>
        <w:left w:val="none" w:sz="0" w:space="0" w:color="auto"/>
        <w:bottom w:val="none" w:sz="0" w:space="0" w:color="auto"/>
        <w:right w:val="none" w:sz="0" w:space="0" w:color="auto"/>
      </w:divBdr>
    </w:div>
    <w:div w:id="2007659633">
      <w:bodyDiv w:val="1"/>
      <w:marLeft w:val="0"/>
      <w:marRight w:val="0"/>
      <w:marTop w:val="0"/>
      <w:marBottom w:val="0"/>
      <w:divBdr>
        <w:top w:val="none" w:sz="0" w:space="0" w:color="auto"/>
        <w:left w:val="none" w:sz="0" w:space="0" w:color="auto"/>
        <w:bottom w:val="none" w:sz="0" w:space="0" w:color="auto"/>
        <w:right w:val="none" w:sz="0" w:space="0" w:color="auto"/>
      </w:divBdr>
    </w:div>
    <w:div w:id="2008315706">
      <w:bodyDiv w:val="1"/>
      <w:marLeft w:val="0"/>
      <w:marRight w:val="0"/>
      <w:marTop w:val="0"/>
      <w:marBottom w:val="0"/>
      <w:divBdr>
        <w:top w:val="none" w:sz="0" w:space="0" w:color="auto"/>
        <w:left w:val="none" w:sz="0" w:space="0" w:color="auto"/>
        <w:bottom w:val="none" w:sz="0" w:space="0" w:color="auto"/>
        <w:right w:val="none" w:sz="0" w:space="0" w:color="auto"/>
      </w:divBdr>
    </w:div>
    <w:div w:id="2010521780">
      <w:bodyDiv w:val="1"/>
      <w:marLeft w:val="0"/>
      <w:marRight w:val="0"/>
      <w:marTop w:val="0"/>
      <w:marBottom w:val="0"/>
      <w:divBdr>
        <w:top w:val="none" w:sz="0" w:space="0" w:color="auto"/>
        <w:left w:val="none" w:sz="0" w:space="0" w:color="auto"/>
        <w:bottom w:val="none" w:sz="0" w:space="0" w:color="auto"/>
        <w:right w:val="none" w:sz="0" w:space="0" w:color="auto"/>
      </w:divBdr>
    </w:div>
    <w:div w:id="2013952837">
      <w:bodyDiv w:val="1"/>
      <w:marLeft w:val="0"/>
      <w:marRight w:val="0"/>
      <w:marTop w:val="0"/>
      <w:marBottom w:val="0"/>
      <w:divBdr>
        <w:top w:val="none" w:sz="0" w:space="0" w:color="auto"/>
        <w:left w:val="none" w:sz="0" w:space="0" w:color="auto"/>
        <w:bottom w:val="none" w:sz="0" w:space="0" w:color="auto"/>
        <w:right w:val="none" w:sz="0" w:space="0" w:color="auto"/>
      </w:divBdr>
    </w:div>
    <w:div w:id="2014216024">
      <w:bodyDiv w:val="1"/>
      <w:marLeft w:val="0"/>
      <w:marRight w:val="0"/>
      <w:marTop w:val="0"/>
      <w:marBottom w:val="0"/>
      <w:divBdr>
        <w:top w:val="none" w:sz="0" w:space="0" w:color="auto"/>
        <w:left w:val="none" w:sz="0" w:space="0" w:color="auto"/>
        <w:bottom w:val="none" w:sz="0" w:space="0" w:color="auto"/>
        <w:right w:val="none" w:sz="0" w:space="0" w:color="auto"/>
      </w:divBdr>
    </w:div>
    <w:div w:id="2017686756">
      <w:bodyDiv w:val="1"/>
      <w:marLeft w:val="0"/>
      <w:marRight w:val="0"/>
      <w:marTop w:val="0"/>
      <w:marBottom w:val="0"/>
      <w:divBdr>
        <w:top w:val="none" w:sz="0" w:space="0" w:color="auto"/>
        <w:left w:val="none" w:sz="0" w:space="0" w:color="auto"/>
        <w:bottom w:val="none" w:sz="0" w:space="0" w:color="auto"/>
        <w:right w:val="none" w:sz="0" w:space="0" w:color="auto"/>
      </w:divBdr>
    </w:div>
    <w:div w:id="2020424938">
      <w:bodyDiv w:val="1"/>
      <w:marLeft w:val="0"/>
      <w:marRight w:val="0"/>
      <w:marTop w:val="0"/>
      <w:marBottom w:val="0"/>
      <w:divBdr>
        <w:top w:val="none" w:sz="0" w:space="0" w:color="auto"/>
        <w:left w:val="none" w:sz="0" w:space="0" w:color="auto"/>
        <w:bottom w:val="none" w:sz="0" w:space="0" w:color="auto"/>
        <w:right w:val="none" w:sz="0" w:space="0" w:color="auto"/>
      </w:divBdr>
    </w:div>
    <w:div w:id="2022853165">
      <w:bodyDiv w:val="1"/>
      <w:marLeft w:val="0"/>
      <w:marRight w:val="0"/>
      <w:marTop w:val="0"/>
      <w:marBottom w:val="0"/>
      <w:divBdr>
        <w:top w:val="none" w:sz="0" w:space="0" w:color="auto"/>
        <w:left w:val="none" w:sz="0" w:space="0" w:color="auto"/>
        <w:bottom w:val="none" w:sz="0" w:space="0" w:color="auto"/>
        <w:right w:val="none" w:sz="0" w:space="0" w:color="auto"/>
      </w:divBdr>
    </w:div>
    <w:div w:id="2026010694">
      <w:bodyDiv w:val="1"/>
      <w:marLeft w:val="0"/>
      <w:marRight w:val="0"/>
      <w:marTop w:val="0"/>
      <w:marBottom w:val="0"/>
      <w:divBdr>
        <w:top w:val="none" w:sz="0" w:space="0" w:color="auto"/>
        <w:left w:val="none" w:sz="0" w:space="0" w:color="auto"/>
        <w:bottom w:val="none" w:sz="0" w:space="0" w:color="auto"/>
        <w:right w:val="none" w:sz="0" w:space="0" w:color="auto"/>
      </w:divBdr>
    </w:div>
    <w:div w:id="2026983062">
      <w:bodyDiv w:val="1"/>
      <w:marLeft w:val="0"/>
      <w:marRight w:val="0"/>
      <w:marTop w:val="0"/>
      <w:marBottom w:val="0"/>
      <w:divBdr>
        <w:top w:val="none" w:sz="0" w:space="0" w:color="auto"/>
        <w:left w:val="none" w:sz="0" w:space="0" w:color="auto"/>
        <w:bottom w:val="none" w:sz="0" w:space="0" w:color="auto"/>
        <w:right w:val="none" w:sz="0" w:space="0" w:color="auto"/>
      </w:divBdr>
    </w:div>
    <w:div w:id="2027781786">
      <w:bodyDiv w:val="1"/>
      <w:marLeft w:val="0"/>
      <w:marRight w:val="0"/>
      <w:marTop w:val="0"/>
      <w:marBottom w:val="0"/>
      <w:divBdr>
        <w:top w:val="none" w:sz="0" w:space="0" w:color="auto"/>
        <w:left w:val="none" w:sz="0" w:space="0" w:color="auto"/>
        <w:bottom w:val="none" w:sz="0" w:space="0" w:color="auto"/>
        <w:right w:val="none" w:sz="0" w:space="0" w:color="auto"/>
      </w:divBdr>
    </w:div>
    <w:div w:id="2038658856">
      <w:bodyDiv w:val="1"/>
      <w:marLeft w:val="0"/>
      <w:marRight w:val="0"/>
      <w:marTop w:val="0"/>
      <w:marBottom w:val="0"/>
      <w:divBdr>
        <w:top w:val="none" w:sz="0" w:space="0" w:color="auto"/>
        <w:left w:val="none" w:sz="0" w:space="0" w:color="auto"/>
        <w:bottom w:val="none" w:sz="0" w:space="0" w:color="auto"/>
        <w:right w:val="none" w:sz="0" w:space="0" w:color="auto"/>
      </w:divBdr>
    </w:div>
    <w:div w:id="2040737142">
      <w:bodyDiv w:val="1"/>
      <w:marLeft w:val="0"/>
      <w:marRight w:val="0"/>
      <w:marTop w:val="0"/>
      <w:marBottom w:val="0"/>
      <w:divBdr>
        <w:top w:val="none" w:sz="0" w:space="0" w:color="auto"/>
        <w:left w:val="none" w:sz="0" w:space="0" w:color="auto"/>
        <w:bottom w:val="none" w:sz="0" w:space="0" w:color="auto"/>
        <w:right w:val="none" w:sz="0" w:space="0" w:color="auto"/>
      </w:divBdr>
    </w:div>
    <w:div w:id="2041854533">
      <w:bodyDiv w:val="1"/>
      <w:marLeft w:val="0"/>
      <w:marRight w:val="0"/>
      <w:marTop w:val="0"/>
      <w:marBottom w:val="0"/>
      <w:divBdr>
        <w:top w:val="none" w:sz="0" w:space="0" w:color="auto"/>
        <w:left w:val="none" w:sz="0" w:space="0" w:color="auto"/>
        <w:bottom w:val="none" w:sz="0" w:space="0" w:color="auto"/>
        <w:right w:val="none" w:sz="0" w:space="0" w:color="auto"/>
      </w:divBdr>
    </w:div>
    <w:div w:id="2044135814">
      <w:bodyDiv w:val="1"/>
      <w:marLeft w:val="0"/>
      <w:marRight w:val="0"/>
      <w:marTop w:val="0"/>
      <w:marBottom w:val="0"/>
      <w:divBdr>
        <w:top w:val="none" w:sz="0" w:space="0" w:color="auto"/>
        <w:left w:val="none" w:sz="0" w:space="0" w:color="auto"/>
        <w:bottom w:val="none" w:sz="0" w:space="0" w:color="auto"/>
        <w:right w:val="none" w:sz="0" w:space="0" w:color="auto"/>
      </w:divBdr>
    </w:div>
    <w:div w:id="2047869887">
      <w:bodyDiv w:val="1"/>
      <w:marLeft w:val="0"/>
      <w:marRight w:val="0"/>
      <w:marTop w:val="0"/>
      <w:marBottom w:val="0"/>
      <w:divBdr>
        <w:top w:val="none" w:sz="0" w:space="0" w:color="auto"/>
        <w:left w:val="none" w:sz="0" w:space="0" w:color="auto"/>
        <w:bottom w:val="none" w:sz="0" w:space="0" w:color="auto"/>
        <w:right w:val="none" w:sz="0" w:space="0" w:color="auto"/>
      </w:divBdr>
    </w:div>
    <w:div w:id="2058897160">
      <w:bodyDiv w:val="1"/>
      <w:marLeft w:val="0"/>
      <w:marRight w:val="0"/>
      <w:marTop w:val="0"/>
      <w:marBottom w:val="0"/>
      <w:divBdr>
        <w:top w:val="none" w:sz="0" w:space="0" w:color="auto"/>
        <w:left w:val="none" w:sz="0" w:space="0" w:color="auto"/>
        <w:bottom w:val="none" w:sz="0" w:space="0" w:color="auto"/>
        <w:right w:val="none" w:sz="0" w:space="0" w:color="auto"/>
      </w:divBdr>
    </w:div>
    <w:div w:id="2060202160">
      <w:bodyDiv w:val="1"/>
      <w:marLeft w:val="0"/>
      <w:marRight w:val="0"/>
      <w:marTop w:val="0"/>
      <w:marBottom w:val="0"/>
      <w:divBdr>
        <w:top w:val="none" w:sz="0" w:space="0" w:color="auto"/>
        <w:left w:val="none" w:sz="0" w:space="0" w:color="auto"/>
        <w:bottom w:val="none" w:sz="0" w:space="0" w:color="auto"/>
        <w:right w:val="none" w:sz="0" w:space="0" w:color="auto"/>
      </w:divBdr>
      <w:divsChild>
        <w:div w:id="831599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83874">
      <w:bodyDiv w:val="1"/>
      <w:marLeft w:val="0"/>
      <w:marRight w:val="0"/>
      <w:marTop w:val="0"/>
      <w:marBottom w:val="0"/>
      <w:divBdr>
        <w:top w:val="none" w:sz="0" w:space="0" w:color="auto"/>
        <w:left w:val="none" w:sz="0" w:space="0" w:color="auto"/>
        <w:bottom w:val="none" w:sz="0" w:space="0" w:color="auto"/>
        <w:right w:val="none" w:sz="0" w:space="0" w:color="auto"/>
      </w:divBdr>
    </w:div>
    <w:div w:id="2061241137">
      <w:bodyDiv w:val="1"/>
      <w:marLeft w:val="0"/>
      <w:marRight w:val="0"/>
      <w:marTop w:val="0"/>
      <w:marBottom w:val="0"/>
      <w:divBdr>
        <w:top w:val="none" w:sz="0" w:space="0" w:color="auto"/>
        <w:left w:val="none" w:sz="0" w:space="0" w:color="auto"/>
        <w:bottom w:val="none" w:sz="0" w:space="0" w:color="auto"/>
        <w:right w:val="none" w:sz="0" w:space="0" w:color="auto"/>
      </w:divBdr>
    </w:div>
    <w:div w:id="2066560346">
      <w:bodyDiv w:val="1"/>
      <w:marLeft w:val="0"/>
      <w:marRight w:val="0"/>
      <w:marTop w:val="0"/>
      <w:marBottom w:val="0"/>
      <w:divBdr>
        <w:top w:val="none" w:sz="0" w:space="0" w:color="auto"/>
        <w:left w:val="none" w:sz="0" w:space="0" w:color="auto"/>
        <w:bottom w:val="none" w:sz="0" w:space="0" w:color="auto"/>
        <w:right w:val="none" w:sz="0" w:space="0" w:color="auto"/>
      </w:divBdr>
    </w:div>
    <w:div w:id="2068606638">
      <w:bodyDiv w:val="1"/>
      <w:marLeft w:val="0"/>
      <w:marRight w:val="0"/>
      <w:marTop w:val="0"/>
      <w:marBottom w:val="0"/>
      <w:divBdr>
        <w:top w:val="none" w:sz="0" w:space="0" w:color="auto"/>
        <w:left w:val="none" w:sz="0" w:space="0" w:color="auto"/>
        <w:bottom w:val="none" w:sz="0" w:space="0" w:color="auto"/>
        <w:right w:val="none" w:sz="0" w:space="0" w:color="auto"/>
      </w:divBdr>
      <w:divsChild>
        <w:div w:id="216211782">
          <w:marLeft w:val="0"/>
          <w:marRight w:val="0"/>
          <w:marTop w:val="0"/>
          <w:marBottom w:val="0"/>
          <w:divBdr>
            <w:top w:val="none" w:sz="0" w:space="0" w:color="auto"/>
            <w:left w:val="none" w:sz="0" w:space="0" w:color="auto"/>
            <w:bottom w:val="none" w:sz="0" w:space="0" w:color="auto"/>
            <w:right w:val="none" w:sz="0" w:space="0" w:color="auto"/>
          </w:divBdr>
          <w:divsChild>
            <w:div w:id="2002272234">
              <w:marLeft w:val="0"/>
              <w:marRight w:val="0"/>
              <w:marTop w:val="0"/>
              <w:marBottom w:val="0"/>
              <w:divBdr>
                <w:top w:val="none" w:sz="0" w:space="0" w:color="auto"/>
                <w:left w:val="none" w:sz="0" w:space="0" w:color="auto"/>
                <w:bottom w:val="none" w:sz="0" w:space="0" w:color="auto"/>
                <w:right w:val="none" w:sz="0" w:space="0" w:color="auto"/>
              </w:divBdr>
              <w:divsChild>
                <w:div w:id="12349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839431">
      <w:bodyDiv w:val="1"/>
      <w:marLeft w:val="0"/>
      <w:marRight w:val="0"/>
      <w:marTop w:val="0"/>
      <w:marBottom w:val="0"/>
      <w:divBdr>
        <w:top w:val="none" w:sz="0" w:space="0" w:color="auto"/>
        <w:left w:val="none" w:sz="0" w:space="0" w:color="auto"/>
        <w:bottom w:val="none" w:sz="0" w:space="0" w:color="auto"/>
        <w:right w:val="none" w:sz="0" w:space="0" w:color="auto"/>
      </w:divBdr>
    </w:div>
    <w:div w:id="2072342029">
      <w:bodyDiv w:val="1"/>
      <w:marLeft w:val="0"/>
      <w:marRight w:val="0"/>
      <w:marTop w:val="0"/>
      <w:marBottom w:val="0"/>
      <w:divBdr>
        <w:top w:val="none" w:sz="0" w:space="0" w:color="auto"/>
        <w:left w:val="none" w:sz="0" w:space="0" w:color="auto"/>
        <w:bottom w:val="none" w:sz="0" w:space="0" w:color="auto"/>
        <w:right w:val="none" w:sz="0" w:space="0" w:color="auto"/>
      </w:divBdr>
    </w:div>
    <w:div w:id="2074112404">
      <w:bodyDiv w:val="1"/>
      <w:marLeft w:val="0"/>
      <w:marRight w:val="0"/>
      <w:marTop w:val="0"/>
      <w:marBottom w:val="0"/>
      <w:divBdr>
        <w:top w:val="none" w:sz="0" w:space="0" w:color="auto"/>
        <w:left w:val="none" w:sz="0" w:space="0" w:color="auto"/>
        <w:bottom w:val="none" w:sz="0" w:space="0" w:color="auto"/>
        <w:right w:val="none" w:sz="0" w:space="0" w:color="auto"/>
      </w:divBdr>
    </w:div>
    <w:div w:id="2076076700">
      <w:bodyDiv w:val="1"/>
      <w:marLeft w:val="0"/>
      <w:marRight w:val="0"/>
      <w:marTop w:val="0"/>
      <w:marBottom w:val="0"/>
      <w:divBdr>
        <w:top w:val="none" w:sz="0" w:space="0" w:color="auto"/>
        <w:left w:val="none" w:sz="0" w:space="0" w:color="auto"/>
        <w:bottom w:val="none" w:sz="0" w:space="0" w:color="auto"/>
        <w:right w:val="none" w:sz="0" w:space="0" w:color="auto"/>
      </w:divBdr>
    </w:div>
    <w:div w:id="2076275671">
      <w:bodyDiv w:val="1"/>
      <w:marLeft w:val="0"/>
      <w:marRight w:val="0"/>
      <w:marTop w:val="0"/>
      <w:marBottom w:val="0"/>
      <w:divBdr>
        <w:top w:val="none" w:sz="0" w:space="0" w:color="auto"/>
        <w:left w:val="none" w:sz="0" w:space="0" w:color="auto"/>
        <w:bottom w:val="none" w:sz="0" w:space="0" w:color="auto"/>
        <w:right w:val="none" w:sz="0" w:space="0" w:color="auto"/>
      </w:divBdr>
      <w:divsChild>
        <w:div w:id="2050108760">
          <w:marLeft w:val="0"/>
          <w:marRight w:val="0"/>
          <w:marTop w:val="0"/>
          <w:marBottom w:val="0"/>
          <w:divBdr>
            <w:top w:val="none" w:sz="0" w:space="0" w:color="auto"/>
            <w:left w:val="none" w:sz="0" w:space="0" w:color="auto"/>
            <w:bottom w:val="none" w:sz="0" w:space="0" w:color="auto"/>
            <w:right w:val="none" w:sz="0" w:space="0" w:color="auto"/>
          </w:divBdr>
          <w:divsChild>
            <w:div w:id="1950312822">
              <w:marLeft w:val="0"/>
              <w:marRight w:val="0"/>
              <w:marTop w:val="0"/>
              <w:marBottom w:val="0"/>
              <w:divBdr>
                <w:top w:val="none" w:sz="0" w:space="0" w:color="auto"/>
                <w:left w:val="none" w:sz="0" w:space="0" w:color="auto"/>
                <w:bottom w:val="none" w:sz="0" w:space="0" w:color="auto"/>
                <w:right w:val="none" w:sz="0" w:space="0" w:color="auto"/>
              </w:divBdr>
              <w:divsChild>
                <w:div w:id="2109152571">
                  <w:marLeft w:val="0"/>
                  <w:marRight w:val="0"/>
                  <w:marTop w:val="0"/>
                  <w:marBottom w:val="0"/>
                  <w:divBdr>
                    <w:top w:val="none" w:sz="0" w:space="0" w:color="auto"/>
                    <w:left w:val="none" w:sz="0" w:space="0" w:color="auto"/>
                    <w:bottom w:val="none" w:sz="0" w:space="0" w:color="auto"/>
                    <w:right w:val="none" w:sz="0" w:space="0" w:color="auto"/>
                  </w:divBdr>
                  <w:divsChild>
                    <w:div w:id="209763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14724">
          <w:marLeft w:val="0"/>
          <w:marRight w:val="0"/>
          <w:marTop w:val="0"/>
          <w:marBottom w:val="0"/>
          <w:divBdr>
            <w:top w:val="none" w:sz="0" w:space="0" w:color="auto"/>
            <w:left w:val="none" w:sz="0" w:space="0" w:color="auto"/>
            <w:bottom w:val="none" w:sz="0" w:space="0" w:color="auto"/>
            <w:right w:val="none" w:sz="0" w:space="0" w:color="auto"/>
          </w:divBdr>
          <w:divsChild>
            <w:div w:id="784928406">
              <w:marLeft w:val="0"/>
              <w:marRight w:val="0"/>
              <w:marTop w:val="0"/>
              <w:marBottom w:val="0"/>
              <w:divBdr>
                <w:top w:val="none" w:sz="0" w:space="0" w:color="auto"/>
                <w:left w:val="none" w:sz="0" w:space="0" w:color="auto"/>
                <w:bottom w:val="none" w:sz="0" w:space="0" w:color="auto"/>
                <w:right w:val="none" w:sz="0" w:space="0" w:color="auto"/>
              </w:divBdr>
              <w:divsChild>
                <w:div w:id="235356809">
                  <w:marLeft w:val="0"/>
                  <w:marRight w:val="0"/>
                  <w:marTop w:val="0"/>
                  <w:marBottom w:val="0"/>
                  <w:divBdr>
                    <w:top w:val="none" w:sz="0" w:space="0" w:color="auto"/>
                    <w:left w:val="none" w:sz="0" w:space="0" w:color="auto"/>
                    <w:bottom w:val="none" w:sz="0" w:space="0" w:color="auto"/>
                    <w:right w:val="none" w:sz="0" w:space="0" w:color="auto"/>
                  </w:divBdr>
                  <w:divsChild>
                    <w:div w:id="72603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713298">
      <w:bodyDiv w:val="1"/>
      <w:marLeft w:val="0"/>
      <w:marRight w:val="0"/>
      <w:marTop w:val="0"/>
      <w:marBottom w:val="0"/>
      <w:divBdr>
        <w:top w:val="none" w:sz="0" w:space="0" w:color="auto"/>
        <w:left w:val="none" w:sz="0" w:space="0" w:color="auto"/>
        <w:bottom w:val="none" w:sz="0" w:space="0" w:color="auto"/>
        <w:right w:val="none" w:sz="0" w:space="0" w:color="auto"/>
      </w:divBdr>
    </w:div>
    <w:div w:id="2080983605">
      <w:bodyDiv w:val="1"/>
      <w:marLeft w:val="0"/>
      <w:marRight w:val="0"/>
      <w:marTop w:val="0"/>
      <w:marBottom w:val="0"/>
      <w:divBdr>
        <w:top w:val="none" w:sz="0" w:space="0" w:color="auto"/>
        <w:left w:val="none" w:sz="0" w:space="0" w:color="auto"/>
        <w:bottom w:val="none" w:sz="0" w:space="0" w:color="auto"/>
        <w:right w:val="none" w:sz="0" w:space="0" w:color="auto"/>
      </w:divBdr>
    </w:div>
    <w:div w:id="2087877183">
      <w:bodyDiv w:val="1"/>
      <w:marLeft w:val="0"/>
      <w:marRight w:val="0"/>
      <w:marTop w:val="0"/>
      <w:marBottom w:val="0"/>
      <w:divBdr>
        <w:top w:val="none" w:sz="0" w:space="0" w:color="auto"/>
        <w:left w:val="none" w:sz="0" w:space="0" w:color="auto"/>
        <w:bottom w:val="none" w:sz="0" w:space="0" w:color="auto"/>
        <w:right w:val="none" w:sz="0" w:space="0" w:color="auto"/>
      </w:divBdr>
    </w:div>
    <w:div w:id="2090499963">
      <w:bodyDiv w:val="1"/>
      <w:marLeft w:val="0"/>
      <w:marRight w:val="0"/>
      <w:marTop w:val="0"/>
      <w:marBottom w:val="0"/>
      <w:divBdr>
        <w:top w:val="none" w:sz="0" w:space="0" w:color="auto"/>
        <w:left w:val="none" w:sz="0" w:space="0" w:color="auto"/>
        <w:bottom w:val="none" w:sz="0" w:space="0" w:color="auto"/>
        <w:right w:val="none" w:sz="0" w:space="0" w:color="auto"/>
      </w:divBdr>
    </w:div>
    <w:div w:id="2090806382">
      <w:bodyDiv w:val="1"/>
      <w:marLeft w:val="0"/>
      <w:marRight w:val="0"/>
      <w:marTop w:val="0"/>
      <w:marBottom w:val="0"/>
      <w:divBdr>
        <w:top w:val="none" w:sz="0" w:space="0" w:color="auto"/>
        <w:left w:val="none" w:sz="0" w:space="0" w:color="auto"/>
        <w:bottom w:val="none" w:sz="0" w:space="0" w:color="auto"/>
        <w:right w:val="none" w:sz="0" w:space="0" w:color="auto"/>
      </w:divBdr>
    </w:div>
    <w:div w:id="2092465356">
      <w:bodyDiv w:val="1"/>
      <w:marLeft w:val="0"/>
      <w:marRight w:val="0"/>
      <w:marTop w:val="0"/>
      <w:marBottom w:val="0"/>
      <w:divBdr>
        <w:top w:val="none" w:sz="0" w:space="0" w:color="auto"/>
        <w:left w:val="none" w:sz="0" w:space="0" w:color="auto"/>
        <w:bottom w:val="none" w:sz="0" w:space="0" w:color="auto"/>
        <w:right w:val="none" w:sz="0" w:space="0" w:color="auto"/>
      </w:divBdr>
    </w:div>
    <w:div w:id="2093042141">
      <w:bodyDiv w:val="1"/>
      <w:marLeft w:val="0"/>
      <w:marRight w:val="0"/>
      <w:marTop w:val="0"/>
      <w:marBottom w:val="0"/>
      <w:divBdr>
        <w:top w:val="none" w:sz="0" w:space="0" w:color="auto"/>
        <w:left w:val="none" w:sz="0" w:space="0" w:color="auto"/>
        <w:bottom w:val="none" w:sz="0" w:space="0" w:color="auto"/>
        <w:right w:val="none" w:sz="0" w:space="0" w:color="auto"/>
      </w:divBdr>
    </w:div>
    <w:div w:id="2096321917">
      <w:bodyDiv w:val="1"/>
      <w:marLeft w:val="0"/>
      <w:marRight w:val="0"/>
      <w:marTop w:val="0"/>
      <w:marBottom w:val="0"/>
      <w:divBdr>
        <w:top w:val="none" w:sz="0" w:space="0" w:color="auto"/>
        <w:left w:val="none" w:sz="0" w:space="0" w:color="auto"/>
        <w:bottom w:val="none" w:sz="0" w:space="0" w:color="auto"/>
        <w:right w:val="none" w:sz="0" w:space="0" w:color="auto"/>
      </w:divBdr>
    </w:div>
    <w:div w:id="2100638379">
      <w:bodyDiv w:val="1"/>
      <w:marLeft w:val="0"/>
      <w:marRight w:val="0"/>
      <w:marTop w:val="0"/>
      <w:marBottom w:val="0"/>
      <w:divBdr>
        <w:top w:val="none" w:sz="0" w:space="0" w:color="auto"/>
        <w:left w:val="none" w:sz="0" w:space="0" w:color="auto"/>
        <w:bottom w:val="none" w:sz="0" w:space="0" w:color="auto"/>
        <w:right w:val="none" w:sz="0" w:space="0" w:color="auto"/>
      </w:divBdr>
    </w:div>
    <w:div w:id="2102680626">
      <w:bodyDiv w:val="1"/>
      <w:marLeft w:val="0"/>
      <w:marRight w:val="0"/>
      <w:marTop w:val="0"/>
      <w:marBottom w:val="0"/>
      <w:divBdr>
        <w:top w:val="none" w:sz="0" w:space="0" w:color="auto"/>
        <w:left w:val="none" w:sz="0" w:space="0" w:color="auto"/>
        <w:bottom w:val="none" w:sz="0" w:space="0" w:color="auto"/>
        <w:right w:val="none" w:sz="0" w:space="0" w:color="auto"/>
      </w:divBdr>
    </w:div>
    <w:div w:id="2106074323">
      <w:bodyDiv w:val="1"/>
      <w:marLeft w:val="0"/>
      <w:marRight w:val="0"/>
      <w:marTop w:val="0"/>
      <w:marBottom w:val="0"/>
      <w:divBdr>
        <w:top w:val="none" w:sz="0" w:space="0" w:color="auto"/>
        <w:left w:val="none" w:sz="0" w:space="0" w:color="auto"/>
        <w:bottom w:val="none" w:sz="0" w:space="0" w:color="auto"/>
        <w:right w:val="none" w:sz="0" w:space="0" w:color="auto"/>
      </w:divBdr>
      <w:divsChild>
        <w:div w:id="1161430363">
          <w:marLeft w:val="-720"/>
          <w:marRight w:val="0"/>
          <w:marTop w:val="0"/>
          <w:marBottom w:val="0"/>
          <w:divBdr>
            <w:top w:val="none" w:sz="0" w:space="0" w:color="auto"/>
            <w:left w:val="none" w:sz="0" w:space="0" w:color="auto"/>
            <w:bottom w:val="none" w:sz="0" w:space="0" w:color="auto"/>
            <w:right w:val="none" w:sz="0" w:space="0" w:color="auto"/>
          </w:divBdr>
        </w:div>
      </w:divsChild>
    </w:div>
    <w:div w:id="2106463072">
      <w:bodyDiv w:val="1"/>
      <w:marLeft w:val="0"/>
      <w:marRight w:val="0"/>
      <w:marTop w:val="0"/>
      <w:marBottom w:val="0"/>
      <w:divBdr>
        <w:top w:val="none" w:sz="0" w:space="0" w:color="auto"/>
        <w:left w:val="none" w:sz="0" w:space="0" w:color="auto"/>
        <w:bottom w:val="none" w:sz="0" w:space="0" w:color="auto"/>
        <w:right w:val="none" w:sz="0" w:space="0" w:color="auto"/>
      </w:divBdr>
    </w:div>
    <w:div w:id="2106537904">
      <w:bodyDiv w:val="1"/>
      <w:marLeft w:val="0"/>
      <w:marRight w:val="0"/>
      <w:marTop w:val="0"/>
      <w:marBottom w:val="0"/>
      <w:divBdr>
        <w:top w:val="none" w:sz="0" w:space="0" w:color="auto"/>
        <w:left w:val="none" w:sz="0" w:space="0" w:color="auto"/>
        <w:bottom w:val="none" w:sz="0" w:space="0" w:color="auto"/>
        <w:right w:val="none" w:sz="0" w:space="0" w:color="auto"/>
      </w:divBdr>
    </w:div>
    <w:div w:id="2106876446">
      <w:bodyDiv w:val="1"/>
      <w:marLeft w:val="0"/>
      <w:marRight w:val="0"/>
      <w:marTop w:val="0"/>
      <w:marBottom w:val="0"/>
      <w:divBdr>
        <w:top w:val="none" w:sz="0" w:space="0" w:color="auto"/>
        <w:left w:val="none" w:sz="0" w:space="0" w:color="auto"/>
        <w:bottom w:val="none" w:sz="0" w:space="0" w:color="auto"/>
        <w:right w:val="none" w:sz="0" w:space="0" w:color="auto"/>
      </w:divBdr>
    </w:div>
    <w:div w:id="2111388357">
      <w:bodyDiv w:val="1"/>
      <w:marLeft w:val="0"/>
      <w:marRight w:val="0"/>
      <w:marTop w:val="0"/>
      <w:marBottom w:val="0"/>
      <w:divBdr>
        <w:top w:val="none" w:sz="0" w:space="0" w:color="auto"/>
        <w:left w:val="none" w:sz="0" w:space="0" w:color="auto"/>
        <w:bottom w:val="none" w:sz="0" w:space="0" w:color="auto"/>
        <w:right w:val="none" w:sz="0" w:space="0" w:color="auto"/>
      </w:divBdr>
    </w:div>
    <w:div w:id="2112386258">
      <w:bodyDiv w:val="1"/>
      <w:marLeft w:val="0"/>
      <w:marRight w:val="0"/>
      <w:marTop w:val="0"/>
      <w:marBottom w:val="0"/>
      <w:divBdr>
        <w:top w:val="none" w:sz="0" w:space="0" w:color="auto"/>
        <w:left w:val="none" w:sz="0" w:space="0" w:color="auto"/>
        <w:bottom w:val="none" w:sz="0" w:space="0" w:color="auto"/>
        <w:right w:val="none" w:sz="0" w:space="0" w:color="auto"/>
      </w:divBdr>
    </w:div>
    <w:div w:id="2115703573">
      <w:bodyDiv w:val="1"/>
      <w:marLeft w:val="0"/>
      <w:marRight w:val="0"/>
      <w:marTop w:val="0"/>
      <w:marBottom w:val="0"/>
      <w:divBdr>
        <w:top w:val="none" w:sz="0" w:space="0" w:color="auto"/>
        <w:left w:val="none" w:sz="0" w:space="0" w:color="auto"/>
        <w:bottom w:val="none" w:sz="0" w:space="0" w:color="auto"/>
        <w:right w:val="none" w:sz="0" w:space="0" w:color="auto"/>
      </w:divBdr>
    </w:div>
    <w:div w:id="2118526600">
      <w:bodyDiv w:val="1"/>
      <w:marLeft w:val="0"/>
      <w:marRight w:val="0"/>
      <w:marTop w:val="0"/>
      <w:marBottom w:val="0"/>
      <w:divBdr>
        <w:top w:val="none" w:sz="0" w:space="0" w:color="auto"/>
        <w:left w:val="none" w:sz="0" w:space="0" w:color="auto"/>
        <w:bottom w:val="none" w:sz="0" w:space="0" w:color="auto"/>
        <w:right w:val="none" w:sz="0" w:space="0" w:color="auto"/>
      </w:divBdr>
    </w:div>
    <w:div w:id="2126074731">
      <w:bodyDiv w:val="1"/>
      <w:marLeft w:val="0"/>
      <w:marRight w:val="0"/>
      <w:marTop w:val="0"/>
      <w:marBottom w:val="0"/>
      <w:divBdr>
        <w:top w:val="none" w:sz="0" w:space="0" w:color="auto"/>
        <w:left w:val="none" w:sz="0" w:space="0" w:color="auto"/>
        <w:bottom w:val="none" w:sz="0" w:space="0" w:color="auto"/>
        <w:right w:val="none" w:sz="0" w:space="0" w:color="auto"/>
      </w:divBdr>
    </w:div>
    <w:div w:id="2127190795">
      <w:bodyDiv w:val="1"/>
      <w:marLeft w:val="0"/>
      <w:marRight w:val="0"/>
      <w:marTop w:val="0"/>
      <w:marBottom w:val="0"/>
      <w:divBdr>
        <w:top w:val="none" w:sz="0" w:space="0" w:color="auto"/>
        <w:left w:val="none" w:sz="0" w:space="0" w:color="auto"/>
        <w:bottom w:val="none" w:sz="0" w:space="0" w:color="auto"/>
        <w:right w:val="none" w:sz="0" w:space="0" w:color="auto"/>
      </w:divBdr>
    </w:div>
    <w:div w:id="2128618739">
      <w:bodyDiv w:val="1"/>
      <w:marLeft w:val="0"/>
      <w:marRight w:val="0"/>
      <w:marTop w:val="0"/>
      <w:marBottom w:val="0"/>
      <w:divBdr>
        <w:top w:val="none" w:sz="0" w:space="0" w:color="auto"/>
        <w:left w:val="none" w:sz="0" w:space="0" w:color="auto"/>
        <w:bottom w:val="none" w:sz="0" w:space="0" w:color="auto"/>
        <w:right w:val="none" w:sz="0" w:space="0" w:color="auto"/>
      </w:divBdr>
    </w:div>
    <w:div w:id="2134014145">
      <w:bodyDiv w:val="1"/>
      <w:marLeft w:val="0"/>
      <w:marRight w:val="0"/>
      <w:marTop w:val="0"/>
      <w:marBottom w:val="0"/>
      <w:divBdr>
        <w:top w:val="none" w:sz="0" w:space="0" w:color="auto"/>
        <w:left w:val="none" w:sz="0" w:space="0" w:color="auto"/>
        <w:bottom w:val="none" w:sz="0" w:space="0" w:color="auto"/>
        <w:right w:val="none" w:sz="0" w:space="0" w:color="auto"/>
      </w:divBdr>
    </w:div>
    <w:div w:id="2136942490">
      <w:bodyDiv w:val="1"/>
      <w:marLeft w:val="0"/>
      <w:marRight w:val="0"/>
      <w:marTop w:val="0"/>
      <w:marBottom w:val="0"/>
      <w:divBdr>
        <w:top w:val="none" w:sz="0" w:space="0" w:color="auto"/>
        <w:left w:val="none" w:sz="0" w:space="0" w:color="auto"/>
        <w:bottom w:val="none" w:sz="0" w:space="0" w:color="auto"/>
        <w:right w:val="none" w:sz="0" w:space="0" w:color="auto"/>
      </w:divBdr>
    </w:div>
    <w:div w:id="2137798833">
      <w:bodyDiv w:val="1"/>
      <w:marLeft w:val="0"/>
      <w:marRight w:val="0"/>
      <w:marTop w:val="0"/>
      <w:marBottom w:val="0"/>
      <w:divBdr>
        <w:top w:val="none" w:sz="0" w:space="0" w:color="auto"/>
        <w:left w:val="none" w:sz="0" w:space="0" w:color="auto"/>
        <w:bottom w:val="none" w:sz="0" w:space="0" w:color="auto"/>
        <w:right w:val="none" w:sz="0" w:space="0" w:color="auto"/>
      </w:divBdr>
    </w:div>
    <w:div w:id="2140033060">
      <w:bodyDiv w:val="1"/>
      <w:marLeft w:val="0"/>
      <w:marRight w:val="0"/>
      <w:marTop w:val="0"/>
      <w:marBottom w:val="0"/>
      <w:divBdr>
        <w:top w:val="none" w:sz="0" w:space="0" w:color="auto"/>
        <w:left w:val="none" w:sz="0" w:space="0" w:color="auto"/>
        <w:bottom w:val="none" w:sz="0" w:space="0" w:color="auto"/>
        <w:right w:val="none" w:sz="0" w:space="0" w:color="auto"/>
      </w:divBdr>
    </w:div>
    <w:div w:id="2142528561">
      <w:bodyDiv w:val="1"/>
      <w:marLeft w:val="0"/>
      <w:marRight w:val="0"/>
      <w:marTop w:val="0"/>
      <w:marBottom w:val="0"/>
      <w:divBdr>
        <w:top w:val="none" w:sz="0" w:space="0" w:color="auto"/>
        <w:left w:val="none" w:sz="0" w:space="0" w:color="auto"/>
        <w:bottom w:val="none" w:sz="0" w:space="0" w:color="auto"/>
        <w:right w:val="none" w:sz="0" w:space="0" w:color="auto"/>
      </w:divBdr>
    </w:div>
    <w:div w:id="2142769849">
      <w:bodyDiv w:val="1"/>
      <w:marLeft w:val="0"/>
      <w:marRight w:val="0"/>
      <w:marTop w:val="0"/>
      <w:marBottom w:val="0"/>
      <w:divBdr>
        <w:top w:val="none" w:sz="0" w:space="0" w:color="auto"/>
        <w:left w:val="none" w:sz="0" w:space="0" w:color="auto"/>
        <w:bottom w:val="none" w:sz="0" w:space="0" w:color="auto"/>
        <w:right w:val="none" w:sz="0" w:space="0" w:color="auto"/>
      </w:divBdr>
    </w:div>
    <w:div w:id="214435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zerogpt.co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3E054-6226-4FA1-A5D7-93446370A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36</Pages>
  <Words>11974</Words>
  <Characters>68256</Characters>
  <Application>Microsoft Office Word</Application>
  <DocSecurity>0</DocSecurity>
  <Lines>568</Lines>
  <Paragraphs>160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van der Velde</dc:creator>
  <cp:keywords/>
  <dc:description/>
  <cp:lastModifiedBy>Jort Siemes</cp:lastModifiedBy>
  <cp:revision>19</cp:revision>
  <dcterms:created xsi:type="dcterms:W3CDTF">2025-03-11T20:45:00Z</dcterms:created>
  <dcterms:modified xsi:type="dcterms:W3CDTF">2025-03-12T11:20:00Z</dcterms:modified>
</cp:coreProperties>
</file>